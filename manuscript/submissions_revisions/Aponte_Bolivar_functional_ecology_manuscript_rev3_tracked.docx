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rPr/>
      </w:pPr>
      <w:del w:id="0" w:author="Bolívar Aponte Rolón" w:date="2024-09-05T16:35:00Z">
        <w:r>
          <w:rPr/>
          <w:delText xml:space="preserve">[Working title]: </w:delText>
        </w:r>
      </w:del>
      <w:del w:id="1" w:author="Bolívar Aponte Rolón" w:date="2024-10-28T10:13:00Z">
        <w:r>
          <w:rPr/>
          <w:delText>E</w:delText>
        </w:r>
      </w:del>
      <w:ins w:id="2" w:author="Bolívar Aponte Rolón" w:date="2024-10-28T13:11:00Z">
        <w:r>
          <w:rPr/>
          <w:t>E</w:t>
        </w:r>
      </w:ins>
      <w:r>
        <w:rPr/>
        <w:t xml:space="preserve">valuating </w:t>
      </w:r>
      <w:del w:id="3" w:author="Bolívar Aponte Rolón" w:date="2024-09-05T16:37:00Z">
        <w:r>
          <w:rPr/>
          <w:delText xml:space="preserve">the Role of </w:delText>
        </w:r>
      </w:del>
      <w:r>
        <w:rPr/>
        <w:t xml:space="preserve">Endophyte-Rich Leaves </w:t>
      </w:r>
      <w:ins w:id="4" w:author="Bolívar Aponte Rolón" w:date="2024-09-05T16:37:00Z">
        <w:r>
          <w:rPr>
            <w:color w:val="FF0000"/>
          </w:rPr>
          <w:t>and Leaf Functional Traits</w:t>
        </w:r>
      </w:ins>
      <w:ins w:id="5" w:author="Bolívar Aponte Rolón" w:date="2024-09-05T16:37:00Z">
        <w:del w:id="6" w:author="Arnold, Betsy - (fungi)" w:date="2024-10-07T06:04:00Z">
          <w:r>
            <w:rPr>
              <w:color w:val="FF0000"/>
            </w:rPr>
            <w:delText>’</w:delText>
          </w:r>
        </w:del>
      </w:ins>
      <w:ins w:id="7" w:author="Bolívar Aponte Rolón" w:date="2024-09-05T16:37:00Z">
        <w:r>
          <w:rPr>
            <w:color w:val="FF0000"/>
          </w:rPr>
          <w:t xml:space="preserve"> </w:t>
        </w:r>
      </w:ins>
      <w:ins w:id="8" w:author="Bolívar Aponte Rolón" w:date="2024-09-05T16:37:00Z">
        <w:del w:id="9" w:author="Arnold, Betsy - (fungi)" w:date="2024-10-07T06:04:00Z">
          <w:r>
            <w:rPr>
              <w:color w:val="FF0000"/>
            </w:rPr>
            <w:delText xml:space="preserve">Role </w:delText>
          </w:r>
        </w:del>
      </w:ins>
      <w:del w:id="10" w:author="Van Bael, Sunshine A" w:date="2024-10-29T15:17:00Z">
        <w:r>
          <w:rPr>
            <w:color w:val="FF0000"/>
          </w:rPr>
          <w:delText>in</w:delText>
        </w:r>
      </w:del>
      <w:ins w:id="11" w:author="Van Bael, Sunshine A" w:date="2024-10-29T15:17:00Z">
        <w:r>
          <w:rPr>
            <w:color w:val="FF0000"/>
          </w:rPr>
          <w:t>for</w:t>
        </w:r>
      </w:ins>
      <w:r>
        <w:rPr/>
        <w:t xml:space="preserve"> </w:t>
      </w:r>
      <w:del w:id="12" w:author="Van Bael, Sunshine A" w:date="2024-10-29T15:17:00Z">
        <w:r>
          <w:rPr/>
          <w:delText xml:space="preserve">Protecting </w:delText>
        </w:r>
      </w:del>
      <w:ins w:id="13" w:author="Van Bael, Sunshine A" w:date="2024-10-29T15:17:00Z">
        <w:r>
          <w:rPr/>
          <w:t xml:space="preserve">Protection </w:t>
        </w:r>
      </w:ins>
      <w:ins w:id="14" w:author="Van Bael, Sunshine A" w:date="2024-10-29T15:17:00Z">
        <w:r>
          <w:rPr>
            <w:color w:val="FF0000"/>
          </w:rPr>
          <w:t>of</w:t>
        </w:r>
      </w:ins>
      <w:ins w:id="15" w:author="Van Bael, Sunshine A" w:date="2024-10-29T15:17:00Z">
        <w:r>
          <w:rPr/>
          <w:t xml:space="preserve"> </w:t>
        </w:r>
      </w:ins>
      <w:r>
        <w:rPr/>
        <w:t xml:space="preserve">Tropical Trees Against </w:t>
      </w:r>
      <w:del w:id="16" w:author="Bolívar Aponte Rolón" w:date="2024-10-08T10:28:00Z">
        <w:r>
          <w:rPr/>
          <w:delText>a Generalist Herbivore and a Pathoge</w:delText>
        </w:r>
      </w:del>
      <w:r>
        <w:rPr/>
        <w:t>N</w:t>
      </w:r>
      <w:ins w:id="17" w:author="Bolívar Aponte Rolón" w:date="2024-10-08T10:28:00Z">
        <w:r>
          <w:rPr>
            <w:color w:val="FF0000"/>
          </w:rPr>
          <w:t>atural Enemies</w:t>
        </w:r>
      </w:ins>
    </w:p>
    <w:p>
      <w:pPr>
        <w:pStyle w:val="Heading1"/>
        <w:rPr/>
      </w:pPr>
      <w:bookmarkStart w:id="0" w:name="abstract"/>
      <w:r>
        <w:rPr/>
        <w:t>1. Abstract</w:t>
      </w:r>
    </w:p>
    <w:p>
      <w:pPr>
        <w:pStyle w:val="FirstParagraph"/>
        <w:numPr>
          <w:ilvl w:val="0"/>
          <w:numId w:val="1"/>
        </w:numPr>
        <w:rPr>
          <w:ins w:id="51" w:author="Bolívar Aponte Rolón" w:date="2024-11-19T15:40:03Z"/>
        </w:rPr>
      </w:pPr>
      <w:r>
        <w:rPr/>
        <w:t xml:space="preserve">Plants use </w:t>
      </w:r>
      <w:del w:id="18" w:author="Arnold, Betsy - (fungi)" w:date="2024-10-07T08:19:00Z">
        <w:r>
          <w:rPr/>
          <w:delText xml:space="preserve">chemical compounds and </w:delText>
        </w:r>
      </w:del>
      <w:r>
        <w:rPr/>
        <w:t>physical barriers</w:t>
      </w:r>
      <w:ins w:id="19" w:author="Arnold, Betsy - (fungi)" w:date="2024-10-07T08:19:00Z">
        <w:r>
          <w:rPr/>
          <w:t xml:space="preserve"> </w:t>
        </w:r>
      </w:ins>
      <w:ins w:id="20" w:author="Arnold, Betsy - (fungi)" w:date="2024-10-07T08:19:00Z">
        <w:r>
          <w:rPr>
            <w:color w:val="FF0000"/>
          </w:rPr>
          <w:t>and chemical compounds</w:t>
        </w:r>
      </w:ins>
      <w:r>
        <w:rPr/>
        <w:t xml:space="preserve"> to defend themselves against natural enemies. For instance, tough leaves are considered to be better defended than soft leaves</w:t>
      </w:r>
      <w:ins w:id="21" w:author="Arnold, Betsy - (fungi)" w:date="2024-10-07T06:05:00Z">
        <w:r>
          <w:rPr/>
          <w:t>,</w:t>
        </w:r>
      </w:ins>
      <w:r>
        <w:rPr/>
        <w:t xml:space="preserve"> </w:t>
      </w:r>
      <w:del w:id="22" w:author="Arnold, Betsy - (fungi)" w:date="2024-10-07T06:05:00Z">
        <w:r>
          <w:rPr/>
          <w:delText>and we can measure this</w:delText>
        </w:r>
      </w:del>
      <w:ins w:id="23" w:author="Arnold, Betsy - (fungi)" w:date="2024-10-07T06:05:00Z">
        <w:r>
          <w:rPr>
            <w:color w:val="FF0000"/>
          </w:rPr>
          <w:t>part of a</w:t>
        </w:r>
      </w:ins>
      <w:ins w:id="24" w:author="Arnold, Betsy - (fungi)" w:date="2024-10-07T06:05:00Z">
        <w:r>
          <w:rPr/>
          <w:t xml:space="preserve"> </w:t>
        </w:r>
      </w:ins>
      <w:del w:id="25" w:author="Bolívar Aponte Rolón" w:date="2024-10-28T13:11:00Z">
        <w:r>
          <w:rPr/>
          <w:delText xml:space="preserve"> </w:delText>
        </w:r>
      </w:del>
      <w:r>
        <w:rPr/>
        <w:t xml:space="preserve">spectrum of defenses </w:t>
      </w:r>
      <w:del w:id="26" w:author="Arnold, Betsy - (fungi)" w:date="2024-10-07T06:05:00Z">
        <w:r>
          <w:rPr/>
          <w:delText xml:space="preserve">via </w:delText>
        </w:r>
      </w:del>
      <w:ins w:id="27" w:author="Arnold, Betsy - (fungi)" w:date="2024-10-07T06:05:00Z">
        <w:r>
          <w:rPr>
            <w:color w:val="FF0000"/>
          </w:rPr>
          <w:t>defined by</w:t>
        </w:r>
      </w:ins>
      <w:ins w:id="28" w:author="Arnold, Betsy - (fungi)" w:date="2024-10-07T06:05:00Z">
        <w:r>
          <w:rPr/>
          <w:t xml:space="preserve"> </w:t>
        </w:r>
      </w:ins>
      <w:del w:id="29" w:author="Arnold, Betsy - (fungi)" w:date="2024-10-07T06:05:00Z">
        <w:r>
          <w:rPr/>
          <w:delText xml:space="preserve">leaf </w:delText>
        </w:r>
      </w:del>
      <w:r>
        <w:rPr/>
        <w:t>functional traits</w:t>
      </w:r>
      <w:del w:id="30" w:author="Arnold, Betsy - (fungi)" w:date="2024-10-07T06:05:00Z">
        <w:r>
          <w:rPr/>
          <w:delText>.</w:delText>
        </w:r>
      </w:del>
      <w:r>
        <w:rPr/>
        <w:t xml:space="preserve"> </w:t>
      </w:r>
      <w:del w:id="31" w:author="Arnold, Betsy - (fungi)" w:date="2024-10-07T06:05:00Z">
        <w:r>
          <w:rPr/>
          <w:delText xml:space="preserve">Leaf traits </w:delText>
        </w:r>
      </w:del>
      <w:r>
        <w:rPr/>
        <w:t>such as leaf chemistry, lifespan, toughness, and leaf mass per area</w:t>
      </w:r>
      <w:ins w:id="32" w:author="Arnold, Betsy - (fungi)" w:date="2024-10-07T06:06:00Z">
        <w:r>
          <w:rPr/>
          <w:t xml:space="preserve"> </w:t>
        </w:r>
      </w:ins>
      <w:ins w:id="33" w:author="Arnold, Betsy - (fungi)" w:date="2024-10-07T06:06:00Z">
        <w:r>
          <w:rPr>
            <w:color w:val="FF0000"/>
          </w:rPr>
          <w:t>(LMA)</w:t>
        </w:r>
      </w:ins>
      <w:ins w:id="34" w:author="Arnold, Betsy - (fungi)" w:date="2024-10-07T06:06:00Z">
        <w:r>
          <w:rPr/>
          <w:t>.</w:t>
        </w:r>
      </w:ins>
      <w:del w:id="35" w:author="Arnold, Betsy - (fungi)" w:date="2024-10-07T06:06:00Z">
        <w:r>
          <w:rPr/>
          <w:delText xml:space="preserve"> often are a plant’s first line of defense</w:delText>
        </w:r>
      </w:del>
      <w:del w:id="36" w:author="Bolívar Aponte Rolón" w:date="2024-10-08T18:32:00Z">
        <w:r>
          <w:rPr/>
          <w:delText>.</w:delText>
        </w:r>
      </w:del>
      <w:r>
        <w:rPr/>
        <w:t xml:space="preserve"> Plants with longer lifespans</w:t>
      </w:r>
      <w:ins w:id="37" w:author="Arnold, Betsy - (fungi)" w:date="2024-10-07T06:06:00Z">
        <w:r>
          <w:rPr>
            <w:color w:val="FF0000"/>
          </w:rPr>
          <w:t>, which</w:t>
        </w:r>
      </w:ins>
      <w:r>
        <w:rPr/>
        <w:t xml:space="preserve"> </w:t>
      </w:r>
      <w:del w:id="38" w:author="Arnold, Betsy - (fungi)" w:date="2024-10-07T06:06:00Z">
        <w:r>
          <w:rPr/>
          <w:delText xml:space="preserve">that </w:delText>
        </w:r>
      </w:del>
      <w:r>
        <w:rPr/>
        <w:t xml:space="preserve">invest more in leaf tissue and higher </w:t>
      </w:r>
      <w:del w:id="39" w:author="Arnold, Betsy - (fungi)" w:date="2024-10-07T06:06:00Z">
        <w:r>
          <w:rPr/>
          <w:delText>leaf mass per area (</w:delText>
        </w:r>
      </w:del>
      <w:r>
        <w:rPr/>
        <w:t>LMA</w:t>
      </w:r>
      <w:del w:id="40" w:author="Arnold, Betsy - (fungi)" w:date="2024-10-07T06:06:00Z">
        <w:r>
          <w:rPr/>
          <w:delText>)</w:delText>
        </w:r>
      </w:del>
      <w:ins w:id="41" w:author="Arnold, Betsy - (fungi)" w:date="2024-10-07T06:06:00Z">
        <w:r>
          <w:rPr/>
          <w:t>,</w:t>
        </w:r>
      </w:ins>
      <w:r>
        <w:rPr/>
        <w:t xml:space="preserve"> typically feature robust constitutive defenses (e.g., </w:t>
      </w:r>
      <w:del w:id="42" w:author="Arnold, Betsy - (fungi)" w:date="2024-10-07T06:08:00Z">
        <w:r>
          <w:rPr/>
          <w:delText xml:space="preserve">leaf </w:delText>
        </w:r>
      </w:del>
      <w:r>
        <w:rPr/>
        <w:t>toughness, thickness, and dense cell walls)</w:t>
      </w:r>
      <w:del w:id="43" w:author="Arnold, Betsy - (fungi)" w:date="2024-10-07T06:08:00Z">
        <w:r>
          <w:rPr/>
          <w:delText xml:space="preserve"> as well</w:delText>
        </w:r>
      </w:del>
      <w:r>
        <w:rPr/>
        <w:t xml:space="preserve">. In contrast, plants </w:t>
      </w:r>
      <w:del w:id="44" w:author="Arnold, Betsy - (fungi)" w:date="2024-10-07T06:08:00Z">
        <w:r>
          <w:rPr/>
          <w:delText>that invest</w:delText>
        </w:r>
      </w:del>
      <w:ins w:id="45" w:author="Arnold, Betsy - (fungi)" w:date="2024-10-07T06:08:00Z">
        <w:r>
          <w:rPr/>
          <w:t>with lower LMA and</w:t>
        </w:r>
      </w:ins>
      <w:r>
        <w:rPr/>
        <w:t xml:space="preserve"> more</w:t>
      </w:r>
      <w:del w:id="46" w:author="Bolívar Aponte Rolón" w:date="2024-11-19T15:49:43Z">
        <w:r>
          <w:rPr/>
          <w:delText xml:space="preserve"> </w:delText>
        </w:r>
      </w:del>
      <w:del w:id="47" w:author="Arnold, Betsy - (fungi)" w:date="2024-10-07T06:09:00Z">
        <w:r>
          <w:rPr/>
          <w:delText>in</w:delText>
        </w:r>
      </w:del>
      <w:r>
        <w:rPr/>
        <w:t xml:space="preserve"> leaf nutrients </w:t>
      </w:r>
      <w:del w:id="48" w:author="Arnold, Betsy - (fungi)" w:date="2024-10-07T06:09:00Z">
        <w:r>
          <w:rPr/>
          <w:delText xml:space="preserve">and have low LMA </w:delText>
        </w:r>
      </w:del>
      <w:r>
        <w:rPr/>
        <w:t xml:space="preserve">often invest more in induced defenses. </w:t>
      </w:r>
      <w:del w:id="49" w:author="Bolívar Aponte Rolón" w:date="2024-11-19T15:49:50Z">
        <w:r>
          <w:rPr/>
          <w:delText>Whether constitutive or induced, l</w:delText>
        </w:r>
      </w:del>
      <w:ins w:id="50" w:author="Bolívar Aponte Rolón" w:date="2024-11-19T15:49:50Z">
        <w:r>
          <w:rPr/>
          <w:t>L</w:t>
        </w:r>
      </w:ins>
      <w:r>
        <w:rPr/>
        <w:t xml:space="preserve">eaf traits represent an environmental filter for foliar endophytic fungi (FEF), which may play an additional role in plant defense. </w:t>
      </w:r>
    </w:p>
    <w:p>
      <w:pPr>
        <w:pStyle w:val="FirstParagraph"/>
        <w:numPr>
          <w:ilvl w:val="0"/>
          <w:numId w:val="1"/>
        </w:numPr>
        <w:rPr>
          <w:ins w:id="57" w:author="Bolívar Aponte Rolón" w:date="2024-11-19T15:40:17Z"/>
        </w:rPr>
      </w:pPr>
      <w:r>
        <w:rPr/>
        <w:t xml:space="preserve">Our overarching assumption is that FEF alter leaf fate by interacting directly or indirectly with leaf traits, thus </w:t>
      </w:r>
      <w:del w:id="52" w:author="Arnold, Betsy - (fungi)" w:date="2024-10-07T06:09:00Z">
        <w:r>
          <w:rPr/>
          <w:delText>re</w:delText>
        </w:r>
      </w:del>
      <w:r>
        <w:rPr/>
        <w:t>shaping successive FEF colonization, development of leaf traits and response to plant enemies. To evaluate this hypothesis, we inoculated seedlings of seven tropical tree species</w:t>
      </w:r>
      <w:ins w:id="53" w:author="Arnold, Betsy - (fungi)" w:date="2024-10-07T06:10:00Z">
        <w:r>
          <w:rPr/>
          <w:t>, which</w:t>
        </w:r>
      </w:ins>
      <w:r>
        <w:rPr/>
        <w:t xml:space="preserve"> </w:t>
      </w:r>
      <w:del w:id="54" w:author="Arnold, Betsy - (fungi)" w:date="2024-10-07T06:10:00Z">
        <w:r>
          <w:rPr/>
          <w:delText xml:space="preserve">that </w:delText>
        </w:r>
      </w:del>
      <w:r>
        <w:rPr/>
        <w:t>varied in leaf traits</w:t>
      </w:r>
      <w:ins w:id="55" w:author="Arnold, Betsy - (fungi)" w:date="2024-10-07T06:10:00Z">
        <w:r>
          <w:rPr/>
          <w:t>,</w:t>
        </w:r>
      </w:ins>
      <w:r>
        <w:rPr/>
        <w:t xml:space="preserve"> with natural and diverse endophyte communities. </w:t>
      </w:r>
      <w:del w:id="56" w:author="Arnold, Betsy - (fungi)" w:date="2024-10-07T06:10:00Z">
        <w:r>
          <w:rPr/>
          <w:delText>We confirmed the success of our inoculations of low</w:delText>
        </w:r>
      </w:del>
    </w:p>
    <w:p>
      <w:pPr>
        <w:pStyle w:val="FirstParagraph"/>
        <w:numPr>
          <w:ilvl w:val="0"/>
          <w:numId w:val="1"/>
        </w:numPr>
        <w:rPr>
          <w:ins w:id="67" w:author="Bolívar Aponte Rolón" w:date="2024-11-19T15:38:42Z"/>
        </w:rPr>
      </w:pPr>
      <w:ins w:id="58" w:author="Arnold, Betsy - (fungi)" w:date="2024-10-07T06:10:00Z">
        <w:r>
          <w:rPr/>
          <w:t>We characterized leaves by low</w:t>
        </w:r>
      </w:ins>
      <w:r>
        <w:rPr/>
        <w:t xml:space="preserve"> FEF load (</w:t>
      </w:r>
      <w:del w:id="59" w:author="Bolívar Aponte Rolón" w:date="2024-08-19T15:47:00Z">
        <w:r>
          <w:rPr>
            <w:i/>
            <w:iCs/>
          </w:rPr>
          <w:delText>E-</w:delText>
        </w:r>
      </w:del>
      <w:ins w:id="60" w:author="Bolívar Aponte Rolón" w:date="2024-08-19T15:47:00Z">
        <w:r>
          <w:rPr>
            <w:i/>
            <w:iCs/>
            <w:color w:val="FF0000"/>
          </w:rPr>
          <w:t>E-low</w:t>
        </w:r>
      </w:ins>
      <w:r>
        <w:rPr/>
        <w:t>) and high FEF load (</w:t>
      </w:r>
      <w:del w:id="61" w:author="Bolívar Aponte Rolón" w:date="2024-08-19T15:48:00Z">
        <w:r>
          <w:rPr>
            <w:i/>
            <w:iCs/>
          </w:rPr>
          <w:delText>E+</w:delText>
        </w:r>
      </w:del>
      <w:ins w:id="62" w:author="Bolívar Aponte Rolón" w:date="2024-08-19T15:48:00Z">
        <w:r>
          <w:rPr>
            <w:i/>
            <w:iCs/>
            <w:color w:val="FF0000"/>
          </w:rPr>
          <w:t>E-high</w:t>
        </w:r>
      </w:ins>
      <w:r>
        <w:rPr/>
        <w:t xml:space="preserve">) </w:t>
      </w:r>
      <w:del w:id="63" w:author="Arnold, Betsy - (fungi)" w:date="2024-10-07T06:10:00Z">
        <w:r>
          <w:rPr/>
          <w:delText>treatment groups via</w:delText>
        </w:r>
      </w:del>
      <w:ins w:id="64" w:author="Arnold, Betsy - (fungi)" w:date="2024-10-07T06:10:00Z">
        <w:r>
          <w:rPr/>
          <w:t xml:space="preserve">based on </w:t>
        </w:r>
      </w:ins>
      <w:del w:id="65" w:author="Van Bael, Sunshine A" w:date="2024-10-29T15:19:00Z">
        <w:r>
          <w:rPr/>
          <w:delText xml:space="preserve"> </w:delText>
        </w:r>
      </w:del>
      <w:r>
        <w:rPr/>
        <w:t>culturing and culture-free amplicon sequencing. We</w:t>
      </w:r>
      <w:del w:id="66" w:author="Bolívar Aponte Rolón" w:date="2024-11-19T15:47:35Z">
        <w:r>
          <w:rPr/>
          <w:delText xml:space="preserve"> then</w:delText>
        </w:r>
      </w:del>
      <w:r>
        <w:rPr/>
        <w:t xml:space="preserve"> measured leaf removal by leaf-cutter ants and leaf necrosis due to a generalist fungal pathogen. </w:t>
      </w:r>
    </w:p>
    <w:p>
      <w:pPr>
        <w:pStyle w:val="FirstParagraph"/>
        <w:numPr>
          <w:ilvl w:val="0"/>
          <w:numId w:val="1"/>
        </w:numPr>
        <w:rPr>
          <w:ins w:id="87" w:author="Bolívar Aponte Rolón" w:date="2024-11-19T15:45:04Z"/>
        </w:rPr>
      </w:pPr>
      <w:r>
        <w:rPr/>
        <w:t xml:space="preserve">Across the experiment, we observed greater </w:t>
      </w:r>
      <w:del w:id="68" w:author="Arnold, Betsy - (fungi)" w:date="2024-10-07T06:13:00Z">
        <w:r>
          <w:rPr/>
          <w:delText>herbivory in</w:delText>
        </w:r>
      </w:del>
      <w:ins w:id="69" w:author="Arnold, Betsy - (fungi)" w:date="2024-10-07T06:13:00Z">
        <w:r>
          <w:rPr/>
          <w:t xml:space="preserve">leaf removal from </w:t>
        </w:r>
      </w:ins>
      <w:del w:id="70" w:author="Van Bael, Sunshine A" w:date="2024-10-29T15:19:00Z">
        <w:r>
          <w:rPr/>
          <w:delText xml:space="preserve"> </w:delText>
        </w:r>
      </w:del>
      <w:r>
        <w:rPr/>
        <w:t xml:space="preserve">the </w:t>
      </w:r>
      <w:del w:id="71" w:author="Bolívar Aponte Rolón" w:date="2024-08-19T15:47:00Z">
        <w:r>
          <w:rPr>
            <w:i/>
            <w:iCs/>
          </w:rPr>
          <w:delText>E</w:delText>
        </w:r>
      </w:del>
      <w:del w:id="72" w:author="Bolívar Aponte Rolón" w:date="2024-08-19T15:47:00Z">
        <w:r>
          <w:rPr>
            <w:i/>
            <w:iCs/>
            <w:color w:val="FF0000"/>
          </w:rPr>
          <w:delText>-</w:delText>
        </w:r>
      </w:del>
      <w:ins w:id="73" w:author="Bolívar Aponte Rolón" w:date="2024-08-19T15:47:00Z">
        <w:r>
          <w:rPr>
            <w:i/>
            <w:iCs/>
            <w:color w:val="FF0000"/>
          </w:rPr>
          <w:t>E-low</w:t>
        </w:r>
      </w:ins>
      <w:r>
        <w:rPr/>
        <w:t xml:space="preserve"> treatment compared to the </w:t>
      </w:r>
      <w:del w:id="74" w:author="Bolívar Aponte Rolón" w:date="2024-08-19T15:48:00Z">
        <w:r>
          <w:rPr>
            <w:i/>
            <w:iCs/>
          </w:rPr>
          <w:delText>E+</w:delText>
        </w:r>
      </w:del>
      <w:ins w:id="75" w:author="Bolívar Aponte Rolón" w:date="2024-08-19T15:48:00Z">
        <w:r>
          <w:rPr>
            <w:i/>
            <w:iCs/>
            <w:color w:val="FF0000"/>
          </w:rPr>
          <w:t>E-high</w:t>
        </w:r>
      </w:ins>
      <w:r>
        <w:rPr/>
        <w:t xml:space="preserve"> treatment, but no difference in pathogen damage. </w:t>
      </w:r>
      <w:del w:id="76" w:author="Arnold, Betsy - (fungi)" w:date="2024-10-07T06:13:00Z">
        <w:r>
          <w:rPr/>
          <w:delText xml:space="preserve">However, within </w:delText>
        </w:r>
      </w:del>
      <w:del w:id="77" w:author="Arnold, Betsy - (fungi)" w:date="2024-10-07T06:13:00Z">
        <w:r>
          <w:rPr>
            <w:i/>
            <w:iCs/>
          </w:rPr>
          <w:delText>E-</w:delText>
        </w:r>
      </w:del>
      <w:ins w:id="78" w:author="Bolívar Aponte Rolón" w:date="2024-08-19T15:47:00Z">
        <w:del w:id="79" w:author="Arnold, Betsy - (fungi)" w:date="2024-10-07T06:13:00Z">
          <w:r>
            <w:rPr>
              <w:i/>
              <w:iCs/>
            </w:rPr>
            <w:delText>E-low</w:delText>
          </w:r>
        </w:del>
      </w:ins>
      <w:del w:id="80" w:author="Arnold, Betsy - (fungi)" w:date="2024-10-07T06:13:00Z">
        <w:r>
          <w:rPr>
            <w:i/>
            <w:iCs/>
          </w:rPr>
          <w:delText xml:space="preserve"> and E+</w:delText>
        </w:r>
      </w:del>
      <w:ins w:id="81" w:author="Bolívar Aponte Rolón" w:date="2024-08-19T15:48:00Z">
        <w:del w:id="82" w:author="Arnold, Betsy - (fungi)" w:date="2024-10-07T06:13:00Z">
          <w:r>
            <w:rPr>
              <w:i/>
              <w:iCs/>
            </w:rPr>
            <w:delText>E-high</w:delText>
          </w:r>
        </w:del>
      </w:ins>
      <w:del w:id="83" w:author="Arnold, Betsy - (fungi)" w:date="2024-10-07T06:13:00Z">
        <w:r>
          <w:rPr>
            <w:i/>
            <w:iCs/>
          </w:rPr>
          <w:delText xml:space="preserve"> treatment groups, leaves exposed to pathogen had greater leaf damage than non-exposed leaves. </w:delText>
        </w:r>
      </w:del>
      <w:r>
        <w:rPr/>
        <w:t>Dimensionality reduction of leaf functional traits (i.e., LMA, toughness, thickness, and anthocyanin levels) revealed relationships among traits and distinct host species characteristics. All leaf functional traits had significant correlations with FEF community composition. In turn, indicator species analyses reveal</w:t>
      </w:r>
      <w:ins w:id="84" w:author="Arnold, Betsy - (fungi)" w:date="2024-10-07T06:14:00Z">
        <w:r>
          <w:rPr/>
          <w:t>ed</w:t>
        </w:r>
      </w:ins>
      <w:r>
        <w:rPr/>
        <w:t xml:space="preserve"> functional traits and taxonomic identities of FEF associated with high</w:t>
      </w:r>
      <w:del w:id="85" w:author="Bolívar Aponte Rolón" w:date="2024-11-19T15:47:50Z">
        <w:r>
          <w:rPr/>
          <w:delText>-</w:delText>
        </w:r>
      </w:del>
      <w:r>
        <w:rPr/>
        <w:t xml:space="preserve"> and low leaf damage by natural enemies</w:t>
      </w:r>
      <w:ins w:id="86" w:author="Bolívar Aponte Rolón" w:date="2024-11-19T15:45:04Z">
        <w:r>
          <w:rPr/>
          <w:t>.</w:t>
        </w:r>
      </w:ins>
    </w:p>
    <w:p>
      <w:pPr>
        <w:pStyle w:val="FirstParagraph"/>
        <w:numPr>
          <w:ilvl w:val="0"/>
          <w:numId w:val="1"/>
        </w:numPr>
        <w:rPr/>
      </w:pPr>
      <w:ins w:id="88" w:author="Bolívar Aponte Rolón" w:date="2024-11-19T15:45:04Z">
        <w:r>
          <w:rPr/>
          <w:t xml:space="preserve">Our findings highlight the complex dynamics of plant-herbivore-pathogen relationships and underscore the importance of endophytes as a potentially low-cost, preemptive defense strategy for plants, especially during early growth stages. These insights shed light on the nuanced role of endophytes in plant ecology. Further, they open avenues for future research, particularly in exploring </w:t>
        </w:r>
      </w:ins>
      <w:ins w:id="89" w:author="Bolívar Aponte Rolón" w:date="2024-11-19T15:45:04Z">
        <w:bookmarkStart w:id="1" w:name="_GoBack"/>
        <w:bookmarkEnd w:id="1"/>
        <w:r>
          <w:rPr/>
          <w:t xml:space="preserve">strategic resource allocation in plants and the specific contributions of endophytes to plant resilience. </w:t>
        </w:r>
      </w:ins>
      <w:del w:id="90" w:author="Bolívar Aponte Rolón" w:date="2024-11-19T15:45:03Z">
        <w:bookmarkEnd w:id="0"/>
        <w:r>
          <w:rPr/>
          <w:delText>, suggesting new insights into</w:delText>
        </w:r>
      </w:del>
      <w:del w:id="91" w:author="Arnold, Betsy - (fungi)" w:date="2024-10-07T06:14:00Z">
        <w:r>
          <w:rPr/>
          <w:delText xml:space="preserve"> cryptic</w:delText>
        </w:r>
      </w:del>
      <w:del w:id="92" w:author="Bolívar Aponte Rolón" w:date="2024-11-19T15:45:03Z">
        <w:r>
          <w:rPr/>
          <w:delText xml:space="preserve"> roles of foliar symbionts </w:delText>
        </w:r>
      </w:del>
      <w:del w:id="93" w:author="Van Bael, Sunshine A" w:date="2024-10-29T15:20:00Z">
        <w:r>
          <w:rPr>
            <w:color w:val="FF0000"/>
          </w:rPr>
          <w:delText xml:space="preserve">in </w:delText>
        </w:r>
      </w:del>
      <w:ins w:id="94" w:author="Van Bael, Sunshine A" w:date="2024-10-29T15:20:00Z">
        <w:del w:id="95" w:author="Bolívar Aponte Rolón" w:date="2024-11-19T15:45:03Z">
          <w:r>
            <w:rPr>
              <w:color w:val="FF0000"/>
            </w:rPr>
            <w:delText xml:space="preserve">for </w:delText>
          </w:r>
        </w:del>
      </w:ins>
      <w:del w:id="96" w:author="Bolívar Aponte Rolón" w:date="2024-11-19T15:45:03Z">
        <w:r>
          <w:rPr>
            <w:color w:val="FF0000"/>
          </w:rPr>
          <w:delText>extending and modifying plant defenses in tropical forests.</w:delText>
        </w:r>
      </w:del>
    </w:p>
    <w:p>
      <w:pPr>
        <w:pStyle w:val="Heading2"/>
        <w:pPrChange w:id="0" w:author="Bolívar Aponte Rolón" w:date="2024-11-19T16:23:08Z">
          <w:pPr>
            <w:pStyle w:val="Heading1"/>
          </w:pPr>
        </w:pPrChange>
        <w:rPr>
          <w:color w:val="FF0000"/>
          <w:ins w:id="98" w:author="Bolívar Aponte Rolón" w:date="2024-11-19T15:55:20Z"/>
        </w:rPr>
      </w:pPr>
      <w:r>
        <w:rPr>
          <w:color w:val="FF0000"/>
        </w:rPr>
        <w:t xml:space="preserve">1.1 </w:t>
      </w:r>
      <w:ins w:id="97" w:author="Bolívar Aponte Rolón" w:date="2024-11-19T15:55:20Z">
        <w:r>
          <w:rPr>
            <w:color w:val="FF0000"/>
          </w:rPr>
          <w:t>Abstract:</w:t>
        </w:r>
      </w:ins>
    </w:p>
    <w:p>
      <w:pPr>
        <w:pStyle w:val="BodyText"/>
        <w:numPr>
          <w:ilvl w:val="0"/>
          <w:numId w:val="3"/>
        </w:numPr>
        <w:rPr>
          <w:color w:val="FF0000"/>
          <w:ins w:id="102" w:author="Bolívar Aponte Rolón" w:date="2024-11-19T15:55:20Z"/>
        </w:rPr>
      </w:pPr>
      <w:ins w:id="99" w:author="Bolívar Aponte Rolón" w:date="2024-11-19T15:55:20Z">
        <w:r>
          <w:rPr>
            <w:color w:val="FF0000"/>
          </w:rPr>
          <w:t>Las plantas utilizan barreras físicas y compuestos químicos para defenderse de sus enemigos naturales. Por ejemplo, se considera que las hojas duras están mejor defendidas que las blandas, lo que forma parte de un espectro de defensas definido por rasgos funcionales como la química de la hoja, la longevidad, la dureza y la masa seca foliar por unidad de área (LMA, por sus siglas en ingl</w:t>
        </w:r>
      </w:ins>
      <w:ins w:id="100" w:author="Bolívar Aponte Rolón" w:date="2024-11-19T15:55:20Z">
        <w:r>
          <w:rPr>
            <w:rFonts w:eastAsia="Cambria" w:cs="" w:cstheme="minorBidi" w:eastAsiaTheme="minorHAnsi"/>
            <w:color w:val="FF0000"/>
            <w:kern w:val="0"/>
            <w:sz w:val="24"/>
            <w:szCs w:val="24"/>
            <w:lang w:val="en-US" w:eastAsia="en-US" w:bidi="ar-SA"/>
          </w:rPr>
          <w:t>és</w:t>
        </w:r>
      </w:ins>
      <w:ins w:id="101" w:author="Bolívar Aponte Rolón" w:date="2024-11-19T15:55:20Z">
        <w:r>
          <w:rPr>
            <w:color w:val="FF0000"/>
          </w:rPr>
          <w:t>). Las plantas de mayor longevidad, que invierten más en tejido foliar y mayor LMA, suelen presentar defensas constitutivas robustas (por ejemplo, dureza, grosor y paredes celulares densas). Por el contrario, las plantas con menor LMA y más nutrientes foliares suelen invertir más en defensas inducidas, en respuesta a estímulos externos. Los rasgos foliares representan un filtro ambiental para los hongos endofíticos foliares (FEF, por sus siglas en inglés), que pueden desempeñar un papel adicional en la defensa de las plantas.</w:t>
        </w:r>
      </w:ins>
    </w:p>
    <w:p>
      <w:pPr>
        <w:pStyle w:val="BodyText"/>
        <w:numPr>
          <w:ilvl w:val="0"/>
          <w:numId w:val="2"/>
        </w:numPr>
        <w:tabs>
          <w:tab w:val="clear" w:pos="720"/>
          <w:tab w:val="left" w:pos="0" w:leader="none"/>
        </w:tabs>
        <w:spacing w:before="180" w:after="0"/>
        <w:ind w:hanging="283" w:left="709"/>
        <w:rPr>
          <w:color w:val="FF0000"/>
          <w:ins w:id="104" w:author="Bolívar Aponte Rolón" w:date="2024-11-19T15:55:20Z"/>
        </w:rPr>
      </w:pPr>
      <w:ins w:id="103" w:author="Bolívar Aponte Rolón" w:date="2024-11-19T15:55:20Z">
        <w:r>
          <w:rPr>
            <w:color w:val="FF0000"/>
          </w:rPr>
          <w:t>Nuestra hipótesis general es que los FEF alteran el destino de las hojas directa o indirectamente mediante su interacción con los rasgos foliares, configurando así la colonización sucesiva de los FEF, el desarrollo de los rasgos foliares y la respuesta a los enemigos de las plantas. Para evaluar esta hipótesis, inoculamos plántulas de siete especies de árboles tropicales, que variaban en rasgos foliares, con comunidades de endófitos naturales y diversos.</w:t>
        </w:r>
      </w:ins>
    </w:p>
    <w:p>
      <w:pPr>
        <w:pStyle w:val="BodyText"/>
        <w:numPr>
          <w:ilvl w:val="0"/>
          <w:numId w:val="2"/>
        </w:numPr>
        <w:tabs>
          <w:tab w:val="clear" w:pos="720"/>
          <w:tab w:val="left" w:pos="0" w:leader="none"/>
        </w:tabs>
        <w:spacing w:before="180" w:after="0"/>
        <w:ind w:hanging="283" w:left="709"/>
        <w:rPr>
          <w:color w:val="FF0000"/>
          <w:ins w:id="110" w:author="Bolívar Aponte Rolón" w:date="2024-11-19T15:56:38Z"/>
        </w:rPr>
      </w:pPr>
      <w:ins w:id="105" w:author="Bolívar Aponte Rolón" w:date="2024-11-19T15:55:20Z">
        <w:r>
          <w:rPr>
            <w:color w:val="FF0000"/>
          </w:rPr>
          <w:t>Utilizando métodos de cultivo  y  secuenciación de amplicones libre cultivo, caracterizamos endófitos de dos grupos: hojas con bajos niveles de FEF (</w:t>
        </w:r>
      </w:ins>
      <w:ins w:id="106" w:author="Bolívar Aponte Rolón" w:date="2024-11-19T15:55:20Z">
        <w:r>
          <w:rPr>
            <w:i/>
            <w:color w:val="FF0000"/>
          </w:rPr>
          <w:t>E-baja</w:t>
        </w:r>
      </w:ins>
      <w:ins w:id="107" w:author="Bolívar Aponte Rolón" w:date="2024-11-19T15:55:20Z">
        <w:r>
          <w:rPr>
            <w:color w:val="FF0000"/>
          </w:rPr>
          <w:t>) y altos niveles de FEF (</w:t>
        </w:r>
      </w:ins>
      <w:ins w:id="108" w:author="Bolívar Aponte Rolón" w:date="2024-11-19T15:55:20Z">
        <w:r>
          <w:rPr>
            <w:i/>
            <w:color w:val="FF0000"/>
          </w:rPr>
          <w:t>E-alta</w:t>
        </w:r>
      </w:ins>
      <w:ins w:id="109" w:author="Bolívar Aponte Rolón" w:date="2024-11-19T15:55:20Z">
        <w:r>
          <w:rPr>
            <w:color w:val="FF0000"/>
          </w:rPr>
          <w:t>). Medimos el consumo de hojas por hormigas cortadoras y la necrosis foliar causado por un patógeno fúngico generalista.</w:t>
        </w:r>
      </w:ins>
    </w:p>
    <w:p>
      <w:pPr>
        <w:pStyle w:val="BodyText"/>
        <w:numPr>
          <w:ilvl w:val="0"/>
          <w:numId w:val="2"/>
        </w:numPr>
        <w:tabs>
          <w:tab w:val="clear" w:pos="720"/>
          <w:tab w:val="left" w:pos="0" w:leader="none"/>
        </w:tabs>
        <w:spacing w:before="180" w:after="0"/>
        <w:ind w:hanging="283" w:left="709"/>
        <w:rPr>
          <w:color w:val="FF0000"/>
          <w:ins w:id="116" w:author="Bolívar Aponte Rolón" w:date="2024-11-19T15:56:38Z"/>
        </w:rPr>
      </w:pPr>
      <w:ins w:id="111" w:author="Bolívar Aponte Rolón" w:date="2024-11-19T15:56:38Z">
        <w:r>
          <w:rPr>
            <w:color w:val="FF0000"/>
          </w:rPr>
          <w:t xml:space="preserve">A lo largo del experimento, observamos una mayor eliminación de hojas en el tratamiento </w:t>
        </w:r>
      </w:ins>
      <w:ins w:id="112" w:author="Bolívar Aponte Rolón" w:date="2024-11-19T15:56:38Z">
        <w:r>
          <w:rPr>
            <w:i/>
            <w:color w:val="FF0000"/>
          </w:rPr>
          <w:t>E-bajo</w:t>
        </w:r>
      </w:ins>
      <w:ins w:id="113" w:author="Bolívar Aponte Rolón" w:date="2024-11-19T15:56:38Z">
        <w:r>
          <w:rPr>
            <w:color w:val="FF0000"/>
          </w:rPr>
          <w:t xml:space="preserve"> en comparación con el tratamiento </w:t>
        </w:r>
      </w:ins>
      <w:ins w:id="114" w:author="Bolívar Aponte Rolón" w:date="2024-11-19T15:56:38Z">
        <w:r>
          <w:rPr>
            <w:i/>
            <w:color w:val="FF0000"/>
          </w:rPr>
          <w:t>E-alto</w:t>
        </w:r>
      </w:ins>
      <w:ins w:id="115" w:author="Bolívar Aponte Rolón" w:date="2024-11-19T15:56:38Z">
        <w:r>
          <w:rPr>
            <w:color w:val="FF0000"/>
          </w:rPr>
          <w:t>, pero ninguna diferencia en el daño por el patógeno. La reducción de la dimensionalidad de los rasgos funcionales de la hoja (es decir, LMA, dureza, grosor y niveles de antocianina) reveló relaciones entre los rasgos  y las distintas características de las especies hospedadoras. Todos los rasgos funcionales de las hojas presentaban correlaciones significativas con la composición de la comunidad de FEF. A su vez, los análisis de las especies indicadoras revelaron rasgos funcionales e identidades taxonómicas de FEF asociadas con alto y bajo daño foliar por enemigos naturales.</w:t>
        </w:r>
      </w:ins>
    </w:p>
    <w:p>
      <w:pPr>
        <w:pStyle w:val="BodyText"/>
        <w:numPr>
          <w:ilvl w:val="0"/>
          <w:numId w:val="2"/>
        </w:numPr>
        <w:tabs>
          <w:tab w:val="clear" w:pos="720"/>
          <w:tab w:val="left" w:pos="0" w:leader="none"/>
        </w:tabs>
        <w:spacing w:before="180" w:after="0"/>
        <w:ind w:hanging="283" w:left="709"/>
        <w:rPr>
          <w:color w:val="FF0000"/>
          <w:ins w:id="118" w:author="Bolívar Aponte Rolón" w:date="2024-11-19T15:56:38Z"/>
        </w:rPr>
      </w:pPr>
      <w:ins w:id="117" w:author="Bolívar Aponte Rolón" w:date="2024-11-19T15:56:38Z">
        <w:r>
          <w:rPr>
            <w:color w:val="FF0000"/>
          </w:rPr>
          <w:t>Nuestros resultados resaltan la compleja dinámica entre plantas, herbívoros, y patógenos, y la importancia de los endófitos como una estrategia de defensa preventiva de bajo costo para las plantas, especialmente durante las primeras etapas de crecimiento. Estos datos esclarecen el rol matizado de los endófitos en la ecología vegetal. Además, abren vías para futuras investigaciones, en particular para explorar la asignación estratégica de recursos en las plantas y las contribuciones específicas de los endófitos a la resiliencia de las mismas.</w:t>
        </w:r>
      </w:ins>
    </w:p>
    <w:p>
      <w:pPr>
        <w:pStyle w:val="Heading1"/>
        <w:rPr/>
      </w:pPr>
      <w:bookmarkStart w:id="2" w:name="keywords"/>
      <w:r>
        <w:rPr/>
        <w:t>2. Keywords:</w:t>
      </w:r>
    </w:p>
    <w:p>
      <w:pPr>
        <w:pStyle w:val="FirstParagraph"/>
        <w:rPr/>
      </w:pPr>
      <w:r>
        <w:rPr>
          <w:i/>
          <w:iCs/>
        </w:rPr>
        <w:t>Atta colombica</w:t>
      </w:r>
      <w:r>
        <w:rPr/>
        <w:t xml:space="preserve">, </w:t>
      </w:r>
      <w:r>
        <w:rPr>
          <w:i/>
          <w:iCs/>
        </w:rPr>
        <w:t>Calonectria</w:t>
      </w:r>
      <w:r>
        <w:rPr/>
        <w:t>, foliar fungal endophytes, herbivory, pathogen, symbioses, tropical trees</w:t>
      </w:r>
      <w:bookmarkEnd w:id="2"/>
    </w:p>
    <w:p>
      <w:pPr>
        <w:pStyle w:val="Heading1"/>
        <w:rPr/>
      </w:pPr>
      <w:bookmarkStart w:id="3" w:name="introduction"/>
      <w:r>
        <w:rPr/>
        <w:t>3. Introduction</w:t>
      </w:r>
    </w:p>
    <w:p>
      <w:pPr>
        <w:pStyle w:val="FirstParagraph"/>
        <w:rPr/>
      </w:pPr>
      <w:r>
        <w:rPr/>
        <w:t>Angiosperms have been successful throughout their evolutionary history by developing strategies against biotic (Feild &amp; Arens, 2005) and abiotic (Leakey &amp; Lau, 2012) selective pressures. Strategies against stressors that damage leaf tissue range from production of secondary metabolites like alkaloid</w:t>
      </w:r>
      <w:ins w:id="119" w:author="Arnold, Betsy - (fungi)" w:date="2024-10-07T06:15:00Z">
        <w:r>
          <w:rPr/>
          <w:t>s</w:t>
        </w:r>
      </w:ins>
      <w:r>
        <w:rPr/>
        <w:t xml:space="preserve"> </w:t>
      </w:r>
      <w:del w:id="120" w:author="Bolívar Aponte Rolón" w:date="2024-10-22T15:51:00Z">
        <w:r>
          <w:rPr/>
          <w:delText>and jasmonic acid</w:delText>
        </w:r>
      </w:del>
      <w:ins w:id="121" w:author="Bolívar Aponte Rolón" w:date="2024-10-22T15:51:00Z">
        <w:r>
          <w:rPr>
            <w:color w:val="FF0000"/>
          </w:rPr>
          <w:t>or phytohormones</w:t>
        </w:r>
      </w:ins>
      <w:r>
        <w:rPr/>
        <w:t xml:space="preserve"> (Guerriero et al., 2018; Teoh, 2016) to structures that prevent potential attacks by pests (e.g., thorns/modified leaves)</w:t>
      </w:r>
      <w:ins w:id="122" w:author="Bolívar Aponte Rolón" w:date="2024-10-28T10:14:00Z">
        <w:r>
          <w:rPr/>
          <w:t xml:space="preserve"> </w:t>
        </w:r>
      </w:ins>
      <w:r>
        <w:rPr/>
        <w:t xml:space="preserve">(Hanley et al., 2007). </w:t>
      </w:r>
      <w:del w:id="123" w:author="Bolívar Aponte Rolón" w:date="2024-08-19T15:53:00Z">
        <w:r>
          <w:rPr/>
          <w:delText xml:space="preserve">Leaf functional traits such as shape, leaf thickness, leaf strength, leaf mass per area (LMA), and </w:delText>
        </w:r>
      </w:del>
      <w:del w:id="124" w:author="Bolívar Aponte Rolón" w:date="2024-08-19T15:53:00Z">
        <w:r>
          <w:rPr>
            <w:shd w:fill="FFFF00" w:val="clear"/>
          </w:rPr>
          <w:delText xml:space="preserve">anthocyanins can confer plants with strategies to ward off  foliar herbivores and pathogens, which represent key selective evolutionary pressures </w:delText>
        </w:r>
      </w:del>
      <w:ins w:id="125" w:author="Bolívar Aponte Rolón" w:date="2024-08-19T15:53:00Z">
        <w:del w:id="126" w:author="Arnold, Betsy - (fungi)" w:date="2024-10-07T06:15:00Z">
          <w:r>
            <w:rPr>
              <w:shd w:fill="FFFF00" w:val="clear"/>
            </w:rPr>
            <w:delText xml:space="preserve">within the leaf economic spectrum (LES) leaf leaf </w:delText>
          </w:r>
        </w:del>
      </w:ins>
      <w:ins w:id="127" w:author="Arnold, Betsy - (fungi)" w:date="2024-10-07T06:15:00Z">
        <w:del w:id="128" w:author="Bolívar Aponte Rolón" w:date="2024-10-22T15:51:00Z">
          <w:r>
            <w:rPr>
              <w:shd w:fill="FFFF00" w:val="clear"/>
            </w:rPr>
            <w:delText xml:space="preserve">and </w:delText>
          </w:r>
        </w:del>
      </w:ins>
      <w:ins w:id="129" w:author="Bolívar Aponte Rolón" w:date="2024-08-19T15:53:00Z">
        <w:del w:id="130" w:author="Arnold, Betsy - (fungi)" w:date="2024-10-07T06:15:00Z">
          <w:r>
            <w:rPr>
              <w:shd w:fill="FFFF00" w:val="clear"/>
            </w:rPr>
            <w:delText>additional traits like</w:delText>
          </w:r>
        </w:del>
      </w:ins>
      <w:ins w:id="131" w:author="Arnold, Betsy - (fungi)" w:date="2024-10-07T06:15:00Z">
        <w:del w:id="132" w:author="Bolívar Aponte Rolón" w:date="2024-10-22T15:51:00Z">
          <w:r>
            <w:rPr>
              <w:shd w:fill="FFFF00" w:val="clear"/>
            </w:rPr>
            <w:delText xml:space="preserve">leaf chemistry traits such as, which constitute </w:delText>
          </w:r>
        </w:del>
      </w:ins>
      <w:ins w:id="133" w:author="Bolívar Aponte Rolón" w:date="2024-08-19T15:53:00Z">
        <w:del w:id="134" w:author="Arnold, Betsy - (fungi)" w:date="2024-10-07T06:15:00Z">
          <w:r>
            <w:rPr>
              <w:shd w:fill="FFFF00" w:val="clear"/>
            </w:rPr>
            <w:delText xml:space="preserve"> - </w:delText>
          </w:r>
        </w:del>
      </w:ins>
      <w:del w:id="135" w:author="Bolívar Aponte Rolón" w:date="2024-10-22T15:51:00Z">
        <w:r>
          <w:rPr>
            <w:shd w:fill="FFFF00" w:val="clear"/>
          </w:rPr>
          <w:delText xml:space="preserve"> </w:delText>
        </w:r>
      </w:del>
      <w:del w:id="136" w:author="Bolívar Aponte Rolón" w:date="2024-10-22T15:51:00Z">
        <w:r>
          <w:rPr>
            <w:color w:val="000000"/>
            <w:shd w:fill="FFFF00" w:val="clear"/>
          </w:rPr>
          <w:delText>(J. P. Anderson et al., 2010; Niklas et al., 2023).</w:delText>
        </w:r>
      </w:del>
      <w:ins w:id="137" w:author="Bolívar Aponte Rolón" w:date="2024-10-22T15:51:00Z">
        <w:r>
          <w:rPr>
            <w:color w:val="FF0000"/>
          </w:rPr>
          <w:t>Leaf functional traits such as shape, thickness, strength, and leaf mass per area (LMA), along with leaf chemistry traits such as anthocyanin levels, confer plants with strategies to ward off foliar herbivores and pathogens, which constitute key selective pressures in evolution (Gould 2004; J. P. Anderson et al., 2010; Niklas et al., 2023).</w:t>
        </w:r>
      </w:ins>
    </w:p>
    <w:p>
      <w:pPr>
        <w:pStyle w:val="BodyText"/>
        <w:rPr>
          <w:ins w:id="150" w:author="Arnold, Betsy - (fungi)" w:date="2024-10-07T06:17:00Z"/>
        </w:rPr>
      </w:pPr>
      <w:del w:id="138" w:author="Arnold, Betsy - (fungi)" w:date="2024-10-07T06:16:00Z">
        <w:r>
          <w:rPr/>
          <w:delText xml:space="preserve">Leaf </w:delText>
        </w:r>
      </w:del>
      <w:ins w:id="139" w:author="Arnold, Betsy - (fungi)" w:date="2024-10-07T06:16:00Z">
        <w:r>
          <w:rPr>
            <w:color w:val="FF0000"/>
          </w:rPr>
          <w:t>Such leaf</w:t>
        </w:r>
      </w:ins>
      <w:ins w:id="140" w:author="Arnold, Betsy - (fungi)" w:date="2024-10-07T06:16:00Z">
        <w:r>
          <w:rPr/>
          <w:t xml:space="preserve"> </w:t>
        </w:r>
      </w:ins>
      <w:r>
        <w:rPr/>
        <w:t xml:space="preserve">defenses can be placed conceptually along the leaf economic spectrum (LES), which on one end has short-lived leaves with high nitrogen (N) content, low </w:t>
      </w:r>
      <w:del w:id="141" w:author="Arnold, Betsy - (fungi)" w:date="2024-10-07T06:16:00Z">
        <w:r>
          <w:rPr/>
          <w:delText>leaf mass per area (</w:delText>
        </w:r>
      </w:del>
      <w:r>
        <w:rPr/>
        <w:t>LMA</w:t>
      </w:r>
      <w:del w:id="142" w:author="Arnold, Betsy - (fungi)" w:date="2024-10-07T06:16:00Z">
        <w:r>
          <w:rPr/>
          <w:delText>)</w:delText>
        </w:r>
      </w:del>
      <w:r>
        <w:rPr/>
        <w:t xml:space="preserve">, thin leaf blades, and thin cell walls, and on the other end, long-lived leaves with low N content, high LMA, thick leaf blades and thick cell walls (Mason &amp; Donovan, 2015; Wright et al., 2004). Investment in </w:t>
      </w:r>
      <w:del w:id="143" w:author="Arnold, Betsy - (fungi)" w:date="2024-10-07T08:19:00Z">
        <w:r>
          <w:rPr/>
          <w:delText xml:space="preserve">baseline </w:delText>
        </w:r>
      </w:del>
      <w:r>
        <w:rPr/>
        <w:t xml:space="preserve">constitutive defenses is associated with longer lifespans (Kitajima et al., 2012; Kitajima et al., 2013), whereas plants that invest little in leaf N content and LMA </w:t>
      </w:r>
      <w:del w:id="144" w:author="Van Bael, Sunshine A" w:date="2024-10-29T15:23:00Z">
        <w:r>
          <w:rPr>
            <w:color w:val="FF0000"/>
          </w:rPr>
          <w:delText>are potentially able to invest more in</w:delText>
        </w:r>
      </w:del>
      <w:ins w:id="145" w:author="Van Bael, Sunshine A" w:date="2024-10-29T15:23:00Z">
        <w:r>
          <w:rPr>
            <w:color w:val="FF0000"/>
          </w:rPr>
          <w:t>allocate more to</w:t>
        </w:r>
      </w:ins>
      <w:r>
        <w:rPr>
          <w:color w:val="FF0000"/>
          <w:rPrChange w:id="0" w:author="Van Bael, Sunshine A" w:date="2024-10-29T15:23:00Z"/>
        </w:rPr>
        <w:t xml:space="preserve"> </w:t>
      </w:r>
      <w:r>
        <w:rPr/>
        <w:t>induced defense</w:t>
      </w:r>
      <w:ins w:id="147" w:author="Bolívar Aponte Rolón" w:date="2024-10-28T10:15:00Z">
        <w:r>
          <w:rPr>
            <w:color w:val="FF0000"/>
          </w:rPr>
          <w:t>s</w:t>
        </w:r>
      </w:ins>
      <w:r>
        <w:rPr/>
        <w:t xml:space="preserve"> (Kitajima et al., 2013; Poorter &amp; Bongers, 2006; Wright et al., 2004). </w:t>
      </w:r>
      <w:del w:id="148" w:author="Bolívar Aponte Rolón" w:date="2024-10-28T10:17:00Z">
        <w:r>
          <w:rPr>
            <w:color w:val="FF0000"/>
          </w:rPr>
          <w:delText>Such leaf functional traits are expressed differentially across</w:delText>
        </w:r>
      </w:del>
      <w:ins w:id="149" w:author="Bolívar Aponte Rolón" w:date="2024-10-28T10:17:00Z">
        <w:r>
          <w:rPr>
            <w:color w:val="FF0000"/>
          </w:rPr>
          <w:t>The degree to which these leaf functional traits are expressed varies by</w:t>
        </w:r>
      </w:ins>
      <w:r>
        <w:rPr/>
        <w:t xml:space="preserve"> species and are influenced by their life history and the environment they occupy (Kitajima et al., 2013; Wright et al., 2004; Wright et al., 2005). </w:t>
      </w:r>
    </w:p>
    <w:p>
      <w:pPr>
        <w:pStyle w:val="BodyText"/>
        <w:rPr/>
      </w:pPr>
      <w:r>
        <w:rPr/>
        <w:t>Because they define the chemical, structural, and longevity characteristics of leaves, leaf functional traits also influence associated leaf microbial communities (Saunders et al., 2010; Tellez et al., 2022). Many leaf-associated microbes establish in leaves via horizontal transmission and are thought to alter the physical and chemical traits of leaves (</w:t>
      </w:r>
      <w:ins w:id="151" w:author="Arnold, Betsy - (fungi)" w:date="2024-10-07T08:20:00Z">
        <w:r>
          <w:rPr>
            <w:color w:val="FF0000"/>
          </w:rPr>
          <w:t>V</w:t>
        </w:r>
      </w:ins>
      <w:ins w:id="152" w:author="Arnold, Betsy - (fungi)" w:date="2024-10-07T06:17:00Z">
        <w:r>
          <w:rPr>
            <w:color w:val="FF0000"/>
          </w:rPr>
          <w:t xml:space="preserve">an </w:t>
        </w:r>
      </w:ins>
      <w:r>
        <w:rPr/>
        <w:t xml:space="preserve">Bael et al., 2017; Chagas et al., 2018; reviewed in Christian et al., 2017). If leaf </w:t>
      </w:r>
      <w:ins w:id="153" w:author="Bolívar Aponte Rolón" w:date="2024-10-28T10:19:00Z">
        <w:r>
          <w:rPr>
            <w:color w:val="FF0000"/>
          </w:rPr>
          <w:t>functional</w:t>
        </w:r>
      </w:ins>
      <w:ins w:id="154" w:author="Bolívar Aponte Rolón" w:date="2024-10-28T10:19:00Z">
        <w:r>
          <w:rPr/>
          <w:t xml:space="preserve"> </w:t>
        </w:r>
      </w:ins>
      <w:r>
        <w:rPr/>
        <w:t>traits confer selectivity, then plants can gain or lose potential allies in the fight against herbivores and pathogens, ultimately contributing to their ecological and evolutionary success (Friesen et al., 2011).</w:t>
      </w:r>
    </w:p>
    <w:p>
      <w:pPr>
        <w:pStyle w:val="BodyText"/>
        <w:rPr/>
      </w:pPr>
      <w:r>
        <w:rPr/>
        <w:t xml:space="preserve">Leaf microbial communities, such as foliar endophytic fungi (FEF), are found inside the leaf tissue of all lineages of vascular land plants (Currie et al., 2014; Rodriguez et al., 2009). In tropical forests, FEF transmit horizontally through ambient spore fall (Arnold et al., 2000), </w:t>
      </w:r>
      <w:del w:id="155" w:author="Bolívar Aponte Rolón" w:date="2024-10-28T10:23:00Z">
        <w:r>
          <w:rPr>
            <w:color w:val="FF0000"/>
          </w:rPr>
          <w:delText>and newly flushed leaves of such trees are free of FEF</w:delText>
        </w:r>
      </w:del>
      <w:ins w:id="156" w:author="Bolívar Aponte Rolón" w:date="2024-10-28T10:24:00Z">
        <w:r>
          <w:rPr>
            <w:color w:val="FF0000"/>
          </w:rPr>
          <w:t>meaning that</w:t>
        </w:r>
      </w:ins>
      <w:ins w:id="157" w:author="Bolívar Aponte Rolón" w:date="2024-10-28T10:24:00Z">
        <w:r>
          <w:rPr/>
          <w:t xml:space="preserve"> </w:t>
        </w:r>
      </w:ins>
      <w:ins w:id="158" w:author="Bolívar Aponte Rolón" w:date="2024-10-28T10:24:00Z">
        <w:r>
          <w:rPr>
            <w:color w:val="FF0000"/>
          </w:rPr>
          <w:t>newly flushed leaves are initially free of fungal colonization</w:t>
        </w:r>
      </w:ins>
      <w:r>
        <w:rPr/>
        <w:t xml:space="preserve">. Although FEF generally grow asymptomatically within leaves (Porras-Alfaro &amp; Bayman, 2011), they can modulate leaf functional traits, especially with regard to the expression of secondary metabolites, sensitivity to drought, defense against natural enemies, </w:t>
      </w:r>
      <w:ins w:id="159" w:author="Arnold, Betsy - (fungi)" w:date="2024-10-07T08:20:00Z">
        <w:r>
          <w:rPr>
            <w:color w:val="FF0000"/>
          </w:rPr>
          <w:t>and</w:t>
        </w:r>
      </w:ins>
      <w:ins w:id="160" w:author="Arnold, Betsy - (fungi)" w:date="2024-10-07T08:20:00Z">
        <w:r>
          <w:rPr/>
          <w:t xml:space="preserve"> </w:t>
        </w:r>
      </w:ins>
      <w:r>
        <w:rPr/>
        <w:t>photosynthetic rates and efficiency (Arnold et al., 2003; Arnold &amp; Engelbrecht, 2007; Bittleston et al., 2011; Estrada et al., 2013; Friesen et al., 2011; Mejía et al., 2014). Such effects have not been examined systematically and quantitatively but are critical to understanding how species interactions in tropical forests relate to plant survival, performance, productivity, and downstream ecosystem services (McGill et al., 2006).</w:t>
      </w:r>
    </w:p>
    <w:p>
      <w:pPr>
        <w:pStyle w:val="BodyText"/>
        <w:rPr/>
      </w:pPr>
      <w:r>
        <w:rPr/>
        <w:t xml:space="preserve">FEF communities occurring in healthy leaves of naturally established tropical trees vary with specific leaf functional traits. Tellez et al. (2022) </w:t>
      </w:r>
      <w:del w:id="161" w:author="Arnold, Betsy - (fungi)" w:date="2024-10-07T08:21:00Z">
        <w:r>
          <w:rPr/>
          <w:delText xml:space="preserve">emphasized </w:delText>
        </w:r>
      </w:del>
      <w:r>
        <w:rPr/>
        <w:t xml:space="preserve">tested the hypothesis </w:t>
      </w:r>
      <w:ins w:id="162" w:author="Bolívar Aponte Rolón" w:date="2024-10-28T10:26:00Z">
        <w:r>
          <w:rPr>
            <w:color w:val="FF0000"/>
          </w:rPr>
          <w:t xml:space="preserve">that </w:t>
        </w:r>
      </w:ins>
      <w:r>
        <w:rPr/>
        <w:t>the abundance, diversity and FEF composition can be explained by leaf traits in the LES</w:t>
      </w:r>
      <w:ins w:id="163" w:author="Arnold, Betsy - (fungi)" w:date="2024-10-07T08:21:00Z">
        <w:r>
          <w:rPr/>
          <w:t>,</w:t>
        </w:r>
      </w:ins>
      <w:r>
        <w:rPr/>
        <w:t xml:space="preserve"> and found that FEF were less abundant and diverse in thick, tough</w:t>
      </w:r>
      <w:ins w:id="164" w:author="Arnold, Betsy - (fungi)" w:date="2024-10-07T08:21:00Z">
        <w:r>
          <w:rPr/>
          <w:t>,</w:t>
        </w:r>
      </w:ins>
      <w:r>
        <w:rPr/>
        <w:t xml:space="preserve"> long-lived leaves compared to thin, softer</w:t>
      </w:r>
      <w:ins w:id="165" w:author="Arnold, Betsy - (fungi)" w:date="2024-10-07T08:21:00Z">
        <w:r>
          <w:rPr/>
          <w:t>,</w:t>
        </w:r>
      </w:ins>
      <w:ins w:id="166" w:author="Arnold, Betsy - (fungi)" w:date="2024-10-07T08:21:00Z">
        <w:r>
          <w:rPr>
            <w:color w:val="FF0000"/>
          </w:rPr>
          <w:t xml:space="preserve"> and shorter-lived</w:t>
        </w:r>
      </w:ins>
      <w:r>
        <w:rPr/>
        <w:t xml:space="preserve"> leaves from the same forest. </w:t>
      </w:r>
      <w:ins w:id="167" w:author="Arnold, Betsy - (fungi)" w:date="2024-10-07T08:21:00Z">
        <w:r>
          <w:rPr>
            <w:color w:val="FF0000"/>
          </w:rPr>
          <w:t xml:space="preserve">Moreover, </w:t>
        </w:r>
      </w:ins>
      <w:del w:id="168" w:author="Arnold, Betsy - (fungi)" w:date="2024-10-07T08:21:00Z">
        <w:r>
          <w:rPr>
            <w:color w:val="FF0000"/>
          </w:rPr>
          <w:delText>The</w:delText>
        </w:r>
      </w:del>
      <w:del w:id="169" w:author="Bolívar Aponte Rolón" w:date="2024-10-28T10:26:00Z">
        <w:r>
          <w:rPr>
            <w:color w:val="FF0000"/>
          </w:rPr>
          <w:delText xml:space="preserve"> </w:delText>
        </w:r>
      </w:del>
      <w:ins w:id="170" w:author="Arnold, Betsy - (fungi)" w:date="2024-10-07T08:21:00Z">
        <w:r>
          <w:rPr>
            <w:color w:val="FF0000"/>
          </w:rPr>
          <w:t>composition of the</w:t>
        </w:r>
      </w:ins>
      <w:ins w:id="171" w:author="Arnold, Betsy - (fungi)" w:date="2024-10-07T08:21:00Z">
        <w:r>
          <w:rPr/>
          <w:t xml:space="preserve"> </w:t>
        </w:r>
      </w:ins>
      <w:r>
        <w:rPr/>
        <w:t xml:space="preserve">FEF community </w:t>
      </w:r>
      <w:del w:id="172" w:author="Arnold, Betsy - (fungi)" w:date="2024-10-07T08:21:00Z">
        <w:r>
          <w:rPr/>
          <w:delText>composition and</w:delText>
        </w:r>
      </w:del>
      <w:ins w:id="173" w:author="Arnold, Betsy - (fungi)" w:date="2024-10-07T08:21:00Z">
        <w:r>
          <w:rPr>
            <w:color w:val="FF0000"/>
          </w:rPr>
          <w:t>and its</w:t>
        </w:r>
      </w:ins>
      <w:r>
        <w:rPr/>
        <w:t xml:space="preserve"> capacity to produce defensive compounds </w:t>
      </w:r>
      <w:del w:id="174" w:author="Arnold, Betsy - (fungi)" w:date="2024-10-07T08:22:00Z">
        <w:r>
          <w:rPr/>
          <w:delText xml:space="preserve">varied </w:delText>
        </w:r>
      </w:del>
      <w:ins w:id="175" w:author="Arnold, Betsy - (fungi)" w:date="2024-10-07T08:22:00Z">
        <w:r>
          <w:rPr/>
          <w:t xml:space="preserve">differed in </w:t>
        </w:r>
      </w:ins>
      <w:ins w:id="176" w:author="Arnold, Betsy - (fungi)" w:date="2024-10-07T08:22:00Z">
        <w:r>
          <w:rPr>
            <w:color w:val="FF0000"/>
          </w:rPr>
          <w:t>leaves from</w:t>
        </w:r>
      </w:ins>
      <w:ins w:id="177" w:author="Arnold, Betsy - (fungi)" w:date="2024-10-07T08:22:00Z">
        <w:r>
          <w:rPr/>
          <w:t xml:space="preserve"> </w:t>
        </w:r>
      </w:ins>
      <w:del w:id="178" w:author="Arnold, Betsy - (fungi)" w:date="2024-10-07T08:22:00Z">
        <w:r>
          <w:rPr/>
          <w:delText xml:space="preserve">in response to leaf traits in </w:delText>
        </w:r>
      </w:del>
      <w:r>
        <w:rPr/>
        <w:t>opposing ends of the LES (Tellez et al., 2022). These results extend</w:t>
      </w:r>
      <w:ins w:id="179" w:author="Arnold, Betsy - (fungi)" w:date="2024-10-07T08:22:00Z">
        <w:r>
          <w:rPr/>
          <w:t>ed</w:t>
        </w:r>
      </w:ins>
      <w:r>
        <w:rPr/>
        <w:t xml:space="preserve"> the LES framework by including diverse and ecologically important fungi. The potential of FEF to alter where plants fall in the LES offers a useful lens to ask: what is the role of FEF in plant defenses against herbivores and pathogens</w:t>
      </w:r>
      <w:ins w:id="180" w:author="Arnold, Betsy - (fungi)" w:date="2024-10-07T08:22:00Z">
        <w:r>
          <w:rPr/>
          <w:t>,</w:t>
        </w:r>
      </w:ins>
      <w:ins w:id="181" w:author="Arnold, Betsy - (fungi)" w:date="2024-10-07T08:22:00Z">
        <w:del w:id="182" w:author="Bolívar Aponte Rolón" w:date="2024-10-28T11:10:00Z">
          <w:r>
            <w:rPr/>
            <w:delText xml:space="preserve"> </w:delText>
          </w:r>
        </w:del>
      </w:ins>
      <w:r>
        <w:rPr/>
        <w:t xml:space="preserve"> and what trade-offs may be relevant in plant-enemy interactions</w:t>
      </w:r>
      <w:ins w:id="183" w:author="Arnold, Betsy - (fungi)" w:date="2024-10-07T08:23:00Z">
        <w:r>
          <w:rPr>
            <w:color w:val="FF0000"/>
          </w:rPr>
          <w:t>?</w:t>
        </w:r>
      </w:ins>
      <w:del w:id="184" w:author="Arnold, Betsy - (fungi)" w:date="2024-10-07T08:23:00Z">
        <w:r>
          <w:rPr>
            <w:color w:val="FF0000"/>
          </w:rPr>
          <w:delText>.</w:delText>
        </w:r>
      </w:del>
    </w:p>
    <w:p>
      <w:pPr>
        <w:pStyle w:val="BodyText"/>
        <w:rPr/>
      </w:pPr>
      <w:r>
        <w:rPr/>
        <w:t>Here we investigated how FEF abundance, diversity and community composition may modulate leaf functional traits and plant</w:t>
      </w:r>
      <w:del w:id="185" w:author="Arnold, Betsy - (fungi)" w:date="2024-10-07T08:23:00Z">
        <w:r>
          <w:rPr/>
          <w:delText>’</w:delText>
        </w:r>
      </w:del>
      <w:r>
        <w:rPr/>
        <w:t>s</w:t>
      </w:r>
      <w:ins w:id="186" w:author="Arnold, Betsy - (fungi)" w:date="2024-10-07T08:23:00Z">
        <w:r>
          <w:rPr/>
          <w:t>’</w:t>
        </w:r>
      </w:ins>
      <w:r>
        <w:rPr/>
        <w:t xml:space="preserve"> response</w:t>
      </w:r>
      <w:ins w:id="187" w:author="Arnold, Betsy - (fungi)" w:date="2024-10-07T08:23:00Z">
        <w:r>
          <w:rPr>
            <w:color w:val="FF0000"/>
          </w:rPr>
          <w:t>s</w:t>
        </w:r>
      </w:ins>
      <w:r>
        <w:rPr/>
        <w:t xml:space="preserve"> to herbivory and pathogen damage. This work builds upon experiments that used single plant species and plant enemies (</w:t>
      </w:r>
      <w:ins w:id="188" w:author="Arnold, Betsy - (fungi)" w:date="2024-10-07T08:23:00Z">
        <w:r>
          <w:rPr>
            <w:color w:val="FF0000"/>
          </w:rPr>
          <w:t>e.g.,</w:t>
        </w:r>
      </w:ins>
      <w:ins w:id="189" w:author="Arnold, Betsy - (fungi)" w:date="2024-10-07T08:23:00Z">
        <w:r>
          <w:rPr/>
          <w:t xml:space="preserve"> </w:t>
        </w:r>
      </w:ins>
      <w:r>
        <w:rPr/>
        <w:t>Estrada et al., 2013; Mejía et al., 2008, 2014) by incorporating seven phylogenetically distinct tropical tree species and two functional classes of plant enemies. We hypothesized that FEF improve leaf defenses against generalist herbivores and pathogens, especially in plants that invest less in constitutive defenses (</w:t>
      </w:r>
      <w:del w:id="190" w:author="Arnold, Betsy - (fungi)" w:date="2024-10-07T08:23:00Z">
        <w:r>
          <w:rPr/>
          <w:delText>e.g.,</w:delText>
        </w:r>
      </w:del>
      <w:ins w:id="191" w:author="Arnold, Betsy - (fungi)" w:date="2024-10-07T08:23:00Z">
        <w:r>
          <w:rPr>
            <w:color w:val="FF0000"/>
          </w:rPr>
          <w:t>i.e.,</w:t>
        </w:r>
      </w:ins>
      <w:ins w:id="192" w:author="Arnold, Betsy - (fungi)" w:date="2024-10-07T08:23:00Z">
        <w:del w:id="193" w:author="Bolívar Aponte Rolón" w:date="2024-10-28T11:10:00Z">
          <w:r>
            <w:rPr>
              <w:color w:val="FF0000"/>
            </w:rPr>
            <w:delText xml:space="preserve"> </w:delText>
          </w:r>
        </w:del>
      </w:ins>
      <w:r>
        <w:rPr/>
        <w:t xml:space="preserve"> thin</w:t>
      </w:r>
      <w:ins w:id="194" w:author="Arnold, Betsy - (fungi)" w:date="2024-10-07T08:23:00Z">
        <w:r>
          <w:rPr/>
          <w:t>,</w:t>
        </w:r>
      </w:ins>
      <w:ins w:id="195" w:author="Arnold, Betsy - (fungi)" w:date="2024-10-07T08:23:00Z">
        <w:r>
          <w:rPr>
            <w:color w:val="FF0000"/>
          </w:rPr>
          <w:t xml:space="preserve"> soft,</w:t>
        </w:r>
      </w:ins>
      <w:r>
        <w:rPr/>
        <w:t xml:space="preserve"> and short-lived leaves). </w:t>
      </w:r>
      <w:del w:id="196" w:author="Bolívar Aponte Rolón" w:date="2024-10-08T10:32:00Z">
        <w:r>
          <w:rPr/>
          <w:delText>Alternatively,p</w:delText>
        </w:r>
      </w:del>
      <w:ins w:id="197" w:author="Bolívar Aponte Rolón" w:date="2024-10-08T10:32:00Z">
        <w:r>
          <w:rPr>
            <w:color w:val="FF0000"/>
          </w:rPr>
          <w:t>P</w:t>
        </w:r>
      </w:ins>
      <w:r>
        <w:rPr/>
        <w:t xml:space="preserve">lants that invest more in constitutive defenses (e.g., thick </w:t>
      </w:r>
      <w:del w:id="198" w:author="Arnold, Betsy - (fungi)" w:date="2024-10-07T08:23:00Z">
        <w:r>
          <w:rPr/>
          <w:delText>leaves and</w:delText>
        </w:r>
      </w:del>
      <w:ins w:id="199" w:author="Arnold, Betsy - (fungi)" w:date="2024-10-07T08:23:00Z">
        <w:r>
          <w:rPr>
            <w:color w:val="FF0000"/>
          </w:rPr>
          <w:t>and</w:t>
        </w:r>
      </w:ins>
      <w:r>
        <w:rPr/>
        <w:t xml:space="preserve"> long-lived</w:t>
      </w:r>
      <w:ins w:id="200" w:author="Arnold, Betsy - (fungi)" w:date="2024-10-07T08:24:00Z">
        <w:r>
          <w:rPr/>
          <w:t xml:space="preserve"> l</w:t>
        </w:r>
      </w:ins>
      <w:ins w:id="201" w:author="Arnold, Betsy - (fungi)" w:date="2024-10-07T08:24:00Z">
        <w:r>
          <w:rPr>
            <w:color w:val="FF0000"/>
          </w:rPr>
          <w:t>eaves</w:t>
        </w:r>
      </w:ins>
      <w:r>
        <w:rPr/>
        <w:t>) rely less on FEF improved defenses against plant enemies.</w:t>
      </w:r>
    </w:p>
    <w:p>
      <w:pPr>
        <w:pStyle w:val="BodyText"/>
        <w:rPr/>
      </w:pPr>
      <w:r>
        <w:rPr/>
        <w:t xml:space="preserve">To test our hypothesis we designed an experiment that allowed tropical tree seedlings to be </w:t>
      </w:r>
      <w:del w:id="202" w:author="Arnold, Betsy - (fungi)" w:date="2024-10-07T08:26:00Z">
        <w:r>
          <w:rPr/>
          <w:delText xml:space="preserve">naturally </w:delText>
        </w:r>
      </w:del>
      <w:r>
        <w:rPr/>
        <w:t>inoculated</w:t>
      </w:r>
      <w:ins w:id="203" w:author="Arnold, Betsy - (fungi)" w:date="2024-10-07T08:26:00Z">
        <w:r>
          <w:rPr/>
          <w:t xml:space="preserve"> </w:t>
        </w:r>
      </w:ins>
      <w:ins w:id="204" w:author="Arnold, Betsy - (fungi)" w:date="2024-10-07T08:26:00Z">
        <w:r>
          <w:rPr>
            <w:color w:val="FF0000"/>
          </w:rPr>
          <w:t>naturally</w:t>
        </w:r>
      </w:ins>
      <w:r>
        <w:rPr/>
        <w:t xml:space="preserve"> with </w:t>
      </w:r>
      <w:ins w:id="205" w:author="Arnold, Betsy - (fungi)" w:date="2024-10-07T08:26:00Z">
        <w:r>
          <w:rPr>
            <w:color w:val="FF0000"/>
          </w:rPr>
          <w:t>diverse</w:t>
        </w:r>
      </w:ins>
      <w:ins w:id="206" w:author="Arnold, Betsy - (fungi)" w:date="2024-10-07T08:26:00Z">
        <w:r>
          <w:rPr/>
          <w:t xml:space="preserve"> </w:t>
        </w:r>
      </w:ins>
      <w:r>
        <w:rPr/>
        <w:t xml:space="preserve">FEF. We then measured leaf damage (herbivory and pathogen infection) and a subset of leaf functional traits: </w:t>
      </w:r>
      <w:del w:id="207" w:author="Arnold, Betsy - (fungi)" w:date="2024-10-07T08:27:00Z">
        <w:r>
          <w:rPr/>
          <w:delText>leaf mass per area (</w:delText>
        </w:r>
      </w:del>
      <w:r>
        <w:rPr/>
        <w:t>LMA</w:t>
      </w:r>
      <w:del w:id="208" w:author="Arnold, Betsy - (fungi)" w:date="2024-10-07T08:27:00Z">
        <w:r>
          <w:rPr/>
          <w:delText>)</w:delText>
        </w:r>
      </w:del>
      <w:r>
        <w:rPr/>
        <w:t>, leaf thickness (LT), leaf toughness-measured as leaf punch strength (LPS)</w:t>
      </w:r>
      <w:del w:id="209" w:author="Van Bael, Sunshine A" w:date="2024-10-29T15:26:00Z">
        <w:r>
          <w:rPr/>
          <w:delText>-</w:delText>
        </w:r>
      </w:del>
      <w:r>
        <w:rPr/>
        <w:t xml:space="preserve">, and anthocyanins (ACI), in response to inoculated (high FEF load, </w:t>
      </w:r>
      <w:del w:id="210" w:author="Bolívar Aponte Rolón" w:date="2024-08-19T15:48:00Z">
        <w:r>
          <w:rPr>
            <w:i/>
            <w:iCs/>
          </w:rPr>
          <w:delText>E+</w:delText>
        </w:r>
      </w:del>
      <w:ins w:id="211" w:author="Bolívar Aponte Rolón" w:date="2024-08-19T15:48:00Z">
        <w:r>
          <w:rPr>
            <w:i/>
            <w:iCs/>
            <w:color w:val="FF0000"/>
          </w:rPr>
          <w:t>E-high</w:t>
        </w:r>
      </w:ins>
      <w:r>
        <w:rPr/>
        <w:t xml:space="preserve">) and non-inoculated (low FEF load, </w:t>
      </w:r>
      <w:del w:id="212" w:author="Bolívar Aponte Rolón" w:date="2024-08-19T15:47:00Z">
        <w:r>
          <w:rPr>
            <w:i/>
            <w:iCs/>
          </w:rPr>
          <w:delText>E-</w:delText>
        </w:r>
      </w:del>
      <w:ins w:id="213" w:author="Bolívar Aponte Rolón" w:date="2024-08-19T15:47:00Z">
        <w:r>
          <w:rPr>
            <w:i/>
            <w:iCs/>
            <w:color w:val="FF0000"/>
          </w:rPr>
          <w:t>E-low</w:t>
        </w:r>
      </w:ins>
      <w:r>
        <w:rPr/>
        <w:t xml:space="preserve">) treatments. The plant enemies we considered were leaf-cutter ants, </w:t>
      </w:r>
      <w:r>
        <w:rPr>
          <w:i/>
          <w:iCs/>
        </w:rPr>
        <w:t>Atta colombica</w:t>
      </w:r>
      <w:r>
        <w:rPr/>
        <w:t xml:space="preserve"> (Formicidae), a generalist herbivore that, while not consuming the leaves, harvests considerable quantities of leaf tissue to feed underground fungal gardens, and </w:t>
      </w:r>
      <w:del w:id="214" w:author="Bolívar Aponte Rolón" w:date="2024-10-08T16:00:00Z">
        <w:r>
          <w:rPr>
            <w:i/>
            <w:iCs/>
          </w:rPr>
          <w:delText>Calonectria</w:delText>
        </w:r>
      </w:del>
      <w:del w:id="215" w:author="Bolívar Aponte Rolón" w:date="2024-10-08T16:00:00Z">
        <w:r>
          <w:rPr/>
          <w:delText xml:space="preserve"> sp.</w:delText>
        </w:r>
      </w:del>
      <w:ins w:id="216" w:author="Bolívar Aponte Rolón" w:date="2024-10-08T16:00:00Z">
        <w:r>
          <w:rPr>
            <w:i/>
            <w:iCs/>
            <w:color w:val="FF0000"/>
          </w:rPr>
          <w:t>Calonectria variabilis</w:t>
        </w:r>
      </w:ins>
      <w:r>
        <w:rPr/>
        <w:t xml:space="preserve"> (Nectriaceae), a generalist foliar pathogen.</w:t>
      </w:r>
    </w:p>
    <w:p>
      <w:pPr>
        <w:pStyle w:val="BodyText"/>
        <w:rPr>
          <w:i/>
          <w:i/>
          <w:iCs/>
        </w:rPr>
      </w:pPr>
      <w:r>
        <w:rPr/>
        <w:t xml:space="preserve">We predicted the following: 1) Leaf-cutter ants and </w:t>
      </w:r>
      <w:del w:id="217" w:author="Van Bael, Sunshine A" w:date="2024-10-29T15:27:00Z">
        <w:r>
          <w:rPr>
            <w:i/>
            <w:iCs/>
            <w:color w:val="FF0000"/>
          </w:rPr>
          <w:delText>Calonectria</w:delText>
        </w:r>
      </w:del>
      <w:del w:id="218" w:author="Van Bael, Sunshine A" w:date="2024-10-29T15:27:00Z">
        <w:r>
          <w:rPr>
            <w:color w:val="FF0000"/>
          </w:rPr>
          <w:delText xml:space="preserve"> sp</w:delText>
        </w:r>
      </w:del>
      <w:ins w:id="219" w:author="Van Bael, Sunshine A" w:date="2024-10-29T15:27:00Z">
        <w:r>
          <w:rPr>
            <w:i/>
            <w:iCs/>
            <w:color w:val="FF0000"/>
          </w:rPr>
          <w:t>C. variabilis</w:t>
        </w:r>
      </w:ins>
      <w:del w:id="220" w:author="Van Bael, Sunshine A" w:date="2024-10-29T15:27:00Z">
        <w:r>
          <w:rPr>
            <w:i/>
            <w:iCs/>
            <w:color w:val="FF0000"/>
          </w:rPr>
          <w:delText>.</w:delText>
        </w:r>
      </w:del>
      <w:r>
        <w:rPr/>
        <w:t xml:space="preserve"> would cause less leaf damage (herbivory through leaf tissue removal and leaf necrosis through pathogen infection, respectively) on leaves with higher FEF abundance, richness and diversity; 2) Tree species with leaf functional traits on the low end of the economic spectrum (</w:t>
      </w:r>
      <w:del w:id="221" w:author="Arnold, Betsy - (fungi)" w:date="2024-10-07T08:28:00Z">
        <w:r>
          <w:rPr/>
          <w:delText>e.g.</w:delText>
        </w:r>
      </w:del>
      <w:del w:id="222" w:author="Arnold, Betsy - (fungi)" w:date="2024-10-07T08:28:00Z">
        <w:r>
          <w:rPr>
            <w:color w:val="FF0000"/>
          </w:rPr>
          <w:delText>,</w:delText>
        </w:r>
      </w:del>
      <w:ins w:id="223" w:author="Arnold, Betsy - (fungi)" w:date="2024-10-07T08:28:00Z">
        <w:r>
          <w:rPr>
            <w:color w:val="FF0000"/>
          </w:rPr>
          <w:t xml:space="preserve">i.e., </w:t>
        </w:r>
      </w:ins>
      <w:del w:id="224" w:author="Bolívar Aponte Rolón" w:date="2024-10-28T11:11:00Z">
        <w:r>
          <w:rPr>
            <w:color w:val="FF0000"/>
          </w:rPr>
          <w:delText xml:space="preserve"> </w:delText>
        </w:r>
      </w:del>
      <w:r>
        <w:rPr/>
        <w:t>lower leaf mass per area) would have less herbivory and pathogen damage when treated with high FEF loads (</w:t>
      </w:r>
      <w:del w:id="225" w:author="Bolívar Aponte Rolón" w:date="2024-08-19T15:48:00Z">
        <w:r>
          <w:rPr>
            <w:i/>
            <w:iCs/>
          </w:rPr>
          <w:delText>E+</w:delText>
        </w:r>
      </w:del>
      <w:ins w:id="226" w:author="Bolívar Aponte Rolón" w:date="2024-08-19T15:48:00Z">
        <w:r>
          <w:rPr>
            <w:i/>
            <w:iCs/>
            <w:color w:val="FF0000"/>
          </w:rPr>
          <w:t>E-high</w:t>
        </w:r>
      </w:ins>
      <w:r>
        <w:rPr/>
        <w:t>) compared to their low FEF counterparts (</w:t>
      </w:r>
      <w:del w:id="227" w:author="Bolívar Aponte Rolón" w:date="2024-08-19T15:47:00Z">
        <w:r>
          <w:rPr>
            <w:i/>
            <w:iCs/>
          </w:rPr>
          <w:delText>E-</w:delText>
        </w:r>
      </w:del>
      <w:ins w:id="228" w:author="Bolívar Aponte Rolón" w:date="2024-08-19T15:47:00Z">
        <w:r>
          <w:rPr>
            <w:i/>
            <w:iCs/>
            <w:color w:val="FF0000"/>
          </w:rPr>
          <w:t>E-low</w:t>
        </w:r>
      </w:ins>
      <w:r>
        <w:rPr/>
        <w:t xml:space="preserve">); 3) </w:t>
      </w:r>
      <w:del w:id="229" w:author="Arnold, Betsy - (fungi)" w:date="2024-10-07T08:28:00Z">
        <w:r>
          <w:rPr/>
          <w:delText>Conversely</w:delText>
        </w:r>
      </w:del>
      <w:ins w:id="230" w:author="Bolívar Aponte Rolón" w:date="2024-09-24T16:50:00Z">
        <w:del w:id="231" w:author="Arnold, Betsy - (fungi)" w:date="2024-10-07T08:28:00Z">
          <w:r>
            <w:rPr/>
            <w:delText>Lastly</w:delText>
          </w:r>
        </w:del>
      </w:ins>
      <w:del w:id="232" w:author="Arnold, Betsy - (fungi)" w:date="2024-10-07T08:28:00Z">
        <w:r>
          <w:rPr/>
          <w:delText xml:space="preserve">, </w:delText>
        </w:r>
      </w:del>
      <w:ins w:id="233" w:author="Arnold, Betsy - (fungi)" w:date="2024-10-07T08:28:00Z">
        <w:r>
          <w:rPr>
            <w:color w:val="FF0000"/>
          </w:rPr>
          <w:t>T</w:t>
        </w:r>
      </w:ins>
      <w:del w:id="234" w:author="Arnold, Betsy - (fungi)" w:date="2024-10-07T08:28:00Z">
        <w:r>
          <w:rPr>
            <w:color w:val="FF0000"/>
          </w:rPr>
          <w:delText>t</w:delText>
        </w:r>
      </w:del>
      <w:r>
        <w:rPr/>
        <w:t>ree species with leaf functional traits o</w:t>
      </w:r>
      <w:ins w:id="235" w:author="Arnold, Betsy - (fungi)" w:date="2024-10-07T08:28:00Z">
        <w:r>
          <w:rPr>
            <w:color w:val="FF0000"/>
          </w:rPr>
          <w:t>n</w:t>
        </w:r>
      </w:ins>
      <w:del w:id="236" w:author="Arnold, Betsy - (fungi)" w:date="2024-10-07T08:28:00Z">
        <w:r>
          <w:rPr>
            <w:color w:val="FF0000"/>
          </w:rPr>
          <w:delText>f</w:delText>
        </w:r>
      </w:del>
      <w:r>
        <w:rPr/>
        <w:t xml:space="preserve"> the high side of the economic spectrum (</w:t>
      </w:r>
      <w:del w:id="237" w:author="Arnold, Betsy - (fungi)" w:date="2024-10-07T08:28:00Z">
        <w:r>
          <w:rPr/>
          <w:delText>e.g.,</w:delText>
        </w:r>
      </w:del>
      <w:del w:id="238" w:author="Arnold, Betsy - (fungi)" w:date="2024-10-07T08:28:00Z">
        <w:r>
          <w:rPr>
            <w:color w:val="FF0000"/>
          </w:rPr>
          <w:delText xml:space="preserve"> </w:delText>
        </w:r>
      </w:del>
      <w:ins w:id="239" w:author="Arnold, Betsy - (fungi)" w:date="2024-10-07T08:28:00Z">
        <w:r>
          <w:rPr>
            <w:color w:val="FF0000"/>
          </w:rPr>
          <w:t>i.e.,</w:t>
        </w:r>
      </w:ins>
      <w:ins w:id="240" w:author="Arnold, Betsy - (fungi)" w:date="2024-10-07T08:28:00Z">
        <w:r>
          <w:rPr/>
          <w:t xml:space="preserve"> </w:t>
        </w:r>
      </w:ins>
      <w:r>
        <w:rPr/>
        <w:t>greater leaf mass per area) treated with high FEF loads (</w:t>
      </w:r>
      <w:del w:id="241" w:author="Bolívar Aponte Rolón" w:date="2024-08-19T15:48:00Z">
        <w:r>
          <w:rPr>
            <w:i/>
            <w:iCs/>
          </w:rPr>
          <w:delText>E+</w:delText>
        </w:r>
      </w:del>
      <w:ins w:id="242" w:author="Bolívar Aponte Rolón" w:date="2024-08-19T15:48:00Z">
        <w:r>
          <w:rPr>
            <w:i/>
            <w:iCs/>
            <w:color w:val="FF0000"/>
          </w:rPr>
          <w:t>E-high</w:t>
        </w:r>
      </w:ins>
      <w:r>
        <w:rPr/>
        <w:t>) would have no differences in herbivory and pathogen damage compared to their low FEF counterparts (</w:t>
      </w:r>
      <w:del w:id="243" w:author="Bolívar Aponte Rolón" w:date="2024-08-19T15:47:00Z">
        <w:r>
          <w:rPr>
            <w:i/>
            <w:iCs/>
          </w:rPr>
          <w:delText>E-</w:delText>
        </w:r>
      </w:del>
      <w:ins w:id="244" w:author="Bolívar Aponte Rolón" w:date="2024-08-19T15:47:00Z">
        <w:r>
          <w:rPr>
            <w:i/>
            <w:iCs/>
            <w:color w:val="FF0000"/>
          </w:rPr>
          <w:t>E-low</w:t>
        </w:r>
      </w:ins>
      <w:r>
        <w:rPr/>
        <w:t>).</w:t>
      </w:r>
      <w:del w:id="245" w:author="Bolívar Aponte Rolón" w:date="2024-10-28T11:11:00Z">
        <w:bookmarkEnd w:id="3"/>
        <w:r>
          <w:rPr/>
          <w:delText xml:space="preserve"> </w:delText>
        </w:r>
      </w:del>
      <w:del w:id="246" w:author="Bolívar Aponte Rolón" w:date="2024-09-25T08:48:00Z">
        <w:r>
          <w:rPr/>
          <w:delText>Lastly, 4) we anticipated that leaves with leaf functional traits on the high end of the economic spectrum would experience less herbivory by leaf-cutter ants, but low FEF loads (</w:delText>
        </w:r>
      </w:del>
      <w:del w:id="247" w:author="Bolívar Aponte Rolón" w:date="2024-09-25T08:48:00Z">
        <w:r>
          <w:rPr>
            <w:i/>
            <w:iCs/>
          </w:rPr>
          <w:delText>E-) in them could increase allurement.</w:delText>
        </w:r>
      </w:del>
    </w:p>
    <w:p>
      <w:pPr>
        <w:pStyle w:val="Heading1"/>
        <w:rPr/>
      </w:pPr>
      <w:bookmarkStart w:id="4" w:name="materials-and-methods"/>
      <w:r>
        <w:rPr/>
        <w:t>4. Materials and Methods</w:t>
      </w:r>
    </w:p>
    <w:p>
      <w:pPr>
        <w:pStyle w:val="Heading3"/>
        <w:rPr/>
      </w:pPr>
      <w:r>
        <w:rPr/>
        <w:t>4.0.1 Study site and seedling rearing</w:t>
      </w:r>
    </w:p>
    <w:p>
      <w:pPr>
        <w:pStyle w:val="FirstParagraph"/>
        <w:rPr>
          <w:ins w:id="256" w:author="Arnold, Betsy - (fungi)" w:date="2024-10-07T08:30:00Z"/>
        </w:rPr>
      </w:pPr>
      <w:ins w:id="248" w:author="Arnold, Betsy - (fungi)" w:date="2024-10-07T08:28:00Z">
        <w:r>
          <w:rPr>
            <w:color w:val="FF0000"/>
          </w:rPr>
          <w:t>Seven species of tropical trees were chosen based on their variation in leaf functional traits:</w:t>
        </w:r>
      </w:ins>
      <w:ins w:id="249" w:author="Arnold, Betsy - (fungi)" w:date="2024-10-07T08:28:00Z">
        <w:r>
          <w:rPr/>
          <w:t xml:space="preserve"> </w:t>
        </w:r>
      </w:ins>
      <w:r>
        <w:rPr>
          <w:i/>
          <w:iCs/>
        </w:rPr>
        <w:t>Theobroma cacao</w:t>
      </w:r>
      <w:r>
        <w:rPr/>
        <w:t xml:space="preserve"> (Malvaceae), </w:t>
      </w:r>
      <w:r>
        <w:rPr>
          <w:i/>
          <w:iCs/>
        </w:rPr>
        <w:t>Dipteryx</w:t>
      </w:r>
      <w:r>
        <w:rPr/>
        <w:t xml:space="preserve"> sp. (Fabaceae), </w:t>
      </w:r>
      <w:r>
        <w:rPr>
          <w:i/>
          <w:iCs/>
        </w:rPr>
        <w:t>Lacmellea panamensis</w:t>
      </w:r>
      <w:r>
        <w:rPr/>
        <w:t xml:space="preserve"> (Apocynaceae), </w:t>
      </w:r>
      <w:r>
        <w:rPr>
          <w:i/>
          <w:iCs/>
        </w:rPr>
        <w:t>Apeiba membranacea</w:t>
      </w:r>
      <w:r>
        <w:rPr/>
        <w:t xml:space="preserve"> (Malvaceae), </w:t>
      </w:r>
      <w:r>
        <w:rPr>
          <w:i/>
          <w:iCs/>
        </w:rPr>
        <w:t>Heisteria concinna</w:t>
      </w:r>
      <w:r>
        <w:rPr/>
        <w:t xml:space="preserve"> (Olacaceae), </w:t>
      </w:r>
      <w:r>
        <w:rPr>
          <w:i/>
          <w:iCs/>
        </w:rPr>
        <w:t>Chrysophyllum cainito</w:t>
      </w:r>
      <w:r>
        <w:rPr/>
        <w:t xml:space="preserve"> (Sapotaceae), and </w:t>
      </w:r>
      <w:r>
        <w:rPr>
          <w:i/>
          <w:iCs/>
        </w:rPr>
        <w:t>Cordia alliodora</w:t>
      </w:r>
      <w:r>
        <w:rPr/>
        <w:t xml:space="preserve"> (Cordiaceae) </w:t>
      </w:r>
      <w:del w:id="250" w:author="Arnold, Betsy - (fungi)" w:date="2024-10-07T08:29:00Z">
        <w:r>
          <w:rPr/>
          <w:delText xml:space="preserve">were chosen due to their variation in leaf functional traits </w:delText>
        </w:r>
      </w:del>
      <w:r>
        <w:rPr/>
        <w:t xml:space="preserve">(J.Wright </w:t>
      </w:r>
      <w:r>
        <w:rPr>
          <w:i/>
          <w:iCs/>
        </w:rPr>
        <w:t>unpublished data</w:t>
      </w:r>
      <w:r>
        <w:rPr/>
        <w:t>). All occur naturally at Barro Colorado Island (BCI) in central Panama (</w:t>
      </w:r>
      <w:del w:id="251" w:author="Bolívar Aponte Rolón" w:date="2024-09-24T16:52:00Z">
        <w:r>
          <w:rPr/>
          <w:delText>9°050N, 79°450W</w:delText>
        </w:r>
      </w:del>
      <w:ins w:id="252" w:author="Bolívar Aponte Rolón" w:date="2024-09-24T16:52:00Z">
        <w:r>
          <w:rPr>
            <w:color w:val="FF0000"/>
          </w:rPr>
          <w:t>9.15 N, -79.85 W</w:t>
        </w:r>
      </w:ins>
      <w:r>
        <w:rPr/>
        <w:t>)</w:t>
      </w:r>
      <w:ins w:id="253" w:author="Arnold, Betsy - (fungi)" w:date="2024-10-07T08:30:00Z">
        <w:r>
          <w:rPr>
            <w:color w:val="FF0000"/>
          </w:rPr>
          <w:t>.</w:t>
        </w:r>
      </w:ins>
      <w:del w:id="254" w:author="Arnold, Betsy - (fungi)" w:date="2024-10-07T08:30:00Z">
        <w:r>
          <w:rPr>
            <w:color w:val="FF0000"/>
          </w:rPr>
          <w:delText>,</w:delText>
        </w:r>
      </w:del>
      <w:r>
        <w:rPr/>
        <w:t xml:space="preserve"> </w:t>
      </w:r>
      <w:del w:id="255" w:author="Arnold, Betsy - (fungi)" w:date="2024-10-07T08:30:00Z">
        <w:r>
          <w:rPr/>
          <w:delText xml:space="preserve">where we collected seeds from the forest floor from multiple maternal sources in January - April 2019. </w:delText>
        </w:r>
      </w:del>
      <w:r>
        <w:rPr/>
        <w:t xml:space="preserve">Average annual precipitation at BCI is 2,600 mm and the pronounced wet season ranges from May to December (Leigh et al., 1996). </w:t>
      </w:r>
    </w:p>
    <w:p>
      <w:pPr>
        <w:pStyle w:val="FirstParagraph"/>
        <w:rPr/>
      </w:pPr>
      <w:ins w:id="257" w:author="Arnold, Betsy - (fungi)" w:date="2024-10-07T08:30:00Z">
        <w:r>
          <w:rPr>
            <w:color w:val="FF0000"/>
          </w:rPr>
          <w:t>Seeds from multiple maternal sources of each species were collected from the forest floor at BCI in January - April 2019.</w:t>
        </w:r>
      </w:ins>
      <w:ins w:id="258" w:author="Arnold, Betsy - (fungi)" w:date="2024-10-07T08:30:00Z">
        <w:r>
          <w:rPr/>
          <w:t xml:space="preserve"> </w:t>
        </w:r>
      </w:ins>
      <w:r>
        <w:rPr/>
        <w:t xml:space="preserve">In preparation for the experiment, seeds were surface sterilized by </w:t>
      </w:r>
      <w:del w:id="259" w:author="Bolívar Aponte Rolón" w:date="2024-10-08T10:34:00Z">
        <w:r>
          <w:rPr/>
          <w:delText>soaking in wateand rinsing in sodium</w:delText>
        </w:r>
      </w:del>
      <w:ins w:id="260" w:author="Bolívar Aponte Rolón" w:date="2024-10-08T10:34:00Z">
        <w:r>
          <w:rPr>
            <w:color w:val="FF0000"/>
          </w:rPr>
          <w:t>rinsing with water and agitating sequentially in sodium</w:t>
        </w:r>
      </w:ins>
      <w:r>
        <w:rPr/>
        <w:t xml:space="preserve"> hypochlorite (NaClO) and ethanol (EtOH). Seeds from each species had a species-specific sterilization protocol due to the variation in sizes and seed coats (see </w:t>
      </w:r>
      <w:del w:id="261" w:author="Bolívar Aponte Rolón" w:date="2024-08-29T14:17:00Z">
        <w:r>
          <w:rPr/>
          <w:delText>Supplementary Materials</w:delText>
        </w:r>
      </w:del>
      <w:ins w:id="262" w:author="Bolívar Aponte Rolón" w:date="2024-08-29T14:17:00Z">
        <w:r>
          <w:rPr>
            <w:color w:val="FF0000"/>
          </w:rPr>
          <w:t>Appendix S1</w:t>
        </w:r>
      </w:ins>
      <w:r>
        <w:rPr/>
        <w:t>).</w:t>
      </w:r>
      <w:ins w:id="263" w:author="Bolívar Aponte Rolón" w:date="2024-11-15T09:46:45Z">
        <w:r>
          <w:rPr/>
          <w:t xml:space="preserve"> </w:t>
        </w:r>
      </w:ins>
      <w:ins w:id="264" w:author="Bolívar Aponte Rolón" w:date="2024-11-15T09:46:45Z">
        <w:r>
          <w:rPr>
            <w:color w:val="FF0000"/>
          </w:rPr>
          <w:t xml:space="preserve">Prior </w:t>
        </w:r>
      </w:ins>
      <w:ins w:id="265" w:author="Bolívar Aponte Rolón" w:date="2024-11-15T09:46:45Z">
        <w:r>
          <w:rPr>
            <w:color w:val="FF0000"/>
          </w:rPr>
          <w:t>to conduct</w:t>
        </w:r>
      </w:ins>
      <w:ins w:id="266" w:author="Bolívar Aponte Rolón" w:date="2024-11-15T09:46:45Z">
        <w:r>
          <w:rPr>
            <w:color w:val="FF0000"/>
          </w:rPr>
          <w:t>ing</w:t>
        </w:r>
      </w:ins>
      <w:ins w:id="267" w:author="Bolívar Aponte Rolón" w:date="2024-11-15T09:46:45Z">
        <w:r>
          <w:rPr>
            <w:color w:val="FF0000"/>
          </w:rPr>
          <w:t xml:space="preserve"> fieldwork, </w:t>
        </w:r>
      </w:ins>
      <w:ins w:id="268" w:author="Bolívar Aponte Rolón" w:date="2024-11-15T09:46:45Z">
        <w:r>
          <w:rPr>
            <w:color w:val="FF0000"/>
          </w:rPr>
          <w:t>permission</w:t>
        </w:r>
      </w:ins>
      <w:ins w:id="269" w:author="Bolívar Aponte Rolón" w:date="2024-11-15T09:46:45Z">
        <w:r>
          <w:rPr>
            <w:color w:val="FF0000"/>
          </w:rPr>
          <w:t xml:space="preserve"> was granted by the Ministerio de Ambiente, “Miambiente”, in the Republic of Panama, permit numbers SC/PHB-1-18 and SE/PHB-2-19.</w:t>
        </w:r>
      </w:ins>
      <w:r>
        <w:rPr>
          <w:rFonts w:eastAsia="Cambria" w:cs="" w:cstheme="minorBidi" w:eastAsiaTheme="minorHAnsi"/>
          <w:color w:val="auto"/>
          <w:lang w:val="en-US" w:eastAsia="en-US" w:bidi="ar-SA"/>
          <w:rPrChange w:id="0" w:author="Bolívar Aponte Rolón" w:date="2024-11-15T09:46:50Z">
            <w:rPr>
              <w:sz w:val="24"/>
              <w:kern w:val="0"/>
              <w:szCs w:val="24"/>
            </w:rPr>
          </w:rPrChange>
        </w:rPr>
        <w:t xml:space="preserve"> </w:t>
      </w:r>
    </w:p>
    <w:p>
      <w:pPr>
        <w:pStyle w:val="FirstParagraph"/>
        <w:rPr/>
      </w:pPr>
      <w:r>
        <w:rPr/>
        <w:t>Seed germination and the subsequent experiment were carried out at the Santa Cruz Field Facility of the Smithsonian Tropical Research Institute in Gamboa, Panama (</w:t>
      </w:r>
      <w:del w:id="271" w:author="Bolívar Aponte Rolón" w:date="2024-09-24T16:51:00Z">
        <w:r>
          <w:rPr/>
          <w:delText>9°070N, 79°420W</w:delText>
        </w:r>
      </w:del>
      <w:ins w:id="272" w:author="Bolívar Aponte Rolón" w:date="2024-09-24T16:51:00Z">
        <w:r>
          <w:rPr>
            <w:color w:val="FF0000"/>
          </w:rPr>
          <w:t>9.118611 N, -79.703182 W</w:t>
        </w:r>
      </w:ins>
      <w:ins w:id="273" w:author="Bolívar Aponte Rolón" w:date="2024-09-24T16:51:00Z">
        <w:del w:id="274" w:author="Van Bael, Sunshine A" w:date="2024-10-29T15:28:00Z">
          <w:r>
            <w:rPr>
              <w:color w:val="FF0000"/>
            </w:rPr>
            <w:delText xml:space="preserve"> </w:delText>
          </w:r>
        </w:del>
      </w:ins>
      <w:r>
        <w:rPr/>
        <w:t xml:space="preserve">). We germinated and reared seedlings in a clean and shaded greenhouse where we enclosed four tables with a PVC pipe frame and covered them with a 3 mil clear plastic sheet, for a total of two plastic enclosures with two tables each. The enclosures allowed us to grow plants at ambient temperature and natural light while providing protection from rain and most fungal spores, thus yielding zero to low FEF densities </w:t>
      </w:r>
      <w:ins w:id="275" w:author="Bolívar Aponte Rolón" w:date="2024-08-19T15:50:00Z">
        <w:r>
          <w:rPr/>
          <w:t>i</w:t>
        </w:r>
      </w:ins>
      <w:r>
        <w:rPr/>
        <w:t>n plants that were not actively inoculated through our manipulations</w:t>
      </w:r>
      <w:ins w:id="276" w:author="Bolívar Aponte Rolón" w:date="2024-08-19T15:50:00Z">
        <w:r>
          <w:rPr/>
          <w:t xml:space="preserve"> </w:t>
        </w:r>
      </w:ins>
      <w:del w:id="277" w:author="Bolívar Aponte Rolón" w:date="2024-08-19T15:50:00Z">
        <w:r>
          <w:rPr/>
          <w:delText xml:space="preserve"> </w:delText>
        </w:r>
      </w:del>
      <w:r>
        <w:rPr/>
        <w:t xml:space="preserve">(see below) (Bittleston et al., 2011). We cleaned table surfaces and walls of the enclosures on a weekly basis with 70% EtOH and 0.5 % NaClO. We germinated seedlings in sterilized trays containing a 3:1 mix of soil and river sand that was autoclaved for two one-hour cycles at 121°C prior to planting. Individual seedlings were transferred from germination trays to a 24-cell tray (each cell ~380 </w:t>
      </w:r>
      <w:del w:id="278" w:author="Bolívar Aponte Rolón" w:date="2024-10-22T20:53:00Z">
        <w:r>
          <w:rPr/>
          <w:delText>mL</w:delText>
        </w:r>
      </w:del>
      <w:ins w:id="279" w:author="Bolívar Aponte Rolón" w:date="2024-10-22T20:53:00Z">
        <w:r>
          <w:rPr/>
          <w:t>ml</w:t>
        </w:r>
      </w:ins>
      <w:r>
        <w:rPr/>
        <w:t xml:space="preserve">) containing the same autoclaved soil and sand mixture. We took precautions to extract complete root systems from the seedlings. See </w:t>
      </w:r>
      <w:del w:id="280" w:author="Bolívar Aponte Rolón" w:date="2024-08-29T14:17:00Z">
        <w:r>
          <w:rPr/>
          <w:delText>Supplementary Materials</w:delText>
        </w:r>
      </w:del>
      <w:ins w:id="281" w:author="Bolívar Aponte Rolón" w:date="2024-08-29T14:17:00Z">
        <w:r>
          <w:rPr>
            <w:color w:val="FF0000"/>
          </w:rPr>
          <w:t>Appendix S1</w:t>
        </w:r>
      </w:ins>
      <w:r>
        <w:rPr/>
        <w:t xml:space="preserve"> for further details on plastic tray and pot sterilizations protocols.</w:t>
      </w:r>
    </w:p>
    <w:p>
      <w:pPr>
        <w:pStyle w:val="BodyText"/>
        <w:rPr/>
      </w:pPr>
      <w:bookmarkStart w:id="5" w:name="study-site-and-seedling-rearing"/>
      <w:r>
        <w:rPr/>
        <w:t>Seedlings reached a minimum of 5-6 true leaves before endophyte inoculation. We placed seedlings on separate tables designated for spore fall inoculation and non-inoculated treatment groups within the enclosures. Seedlings of the same species but different treatment groups were in the same enclosure. We watered seedlings at the soil level to minimize endophyte spore germination in the enclosures (Arnold et al., 2003).</w:t>
      </w:r>
      <w:bookmarkEnd w:id="5"/>
    </w:p>
    <w:p>
      <w:pPr>
        <w:pStyle w:val="Heading3"/>
        <w:rPr/>
      </w:pPr>
      <w:bookmarkStart w:id="6" w:name="fungal-endophyte-inoculation"/>
      <w:r>
        <w:rPr/>
        <w:t>4.0.2 Fungal endophyte inoculation</w:t>
      </w:r>
    </w:p>
    <w:p>
      <w:pPr>
        <w:pStyle w:val="FirstParagraph"/>
        <w:rPr/>
      </w:pPr>
      <w:r>
        <w:rPr/>
        <w:t xml:space="preserve">To inoculate seedlings with FEF, we </w:t>
      </w:r>
      <w:del w:id="282" w:author="Arnold, Betsy - (fungi)" w:date="2024-10-07T08:37:00Z">
        <w:r>
          <w:rPr/>
          <w:delText xml:space="preserve">took </w:delText>
        </w:r>
      </w:del>
      <w:ins w:id="283" w:author="Arnold, Betsy - (fungi)" w:date="2024-10-07T08:37:00Z">
        <w:r>
          <w:rPr>
            <w:color w:val="FF0000"/>
          </w:rPr>
          <w:t>exposed</w:t>
        </w:r>
      </w:ins>
      <w:ins w:id="284" w:author="Arnold, Betsy - (fungi)" w:date="2024-10-07T08:37:00Z">
        <w:r>
          <w:rPr/>
          <w:t xml:space="preserve"> </w:t>
        </w:r>
      </w:ins>
      <w:r>
        <w:rPr/>
        <w:t xml:space="preserve">10 </w:t>
      </w:r>
      <w:del w:id="285" w:author="Arnold, Betsy - (fungi)" w:date="2024-10-07T08:37:00Z">
        <w:r>
          <w:rPr/>
          <w:delText xml:space="preserve">individual </w:delText>
        </w:r>
      </w:del>
      <w:r>
        <w:rPr/>
        <w:t xml:space="preserve">seedlings of each species </w:t>
      </w:r>
      <w:del w:id="286" w:author="Arnold, Betsy - (fungi)" w:date="2024-10-07T08:37:00Z">
        <w:r>
          <w:rPr/>
          <w:delText>and exposed them over</w:delText>
        </w:r>
      </w:del>
      <w:ins w:id="287" w:author="Arnold, Betsy - (fungi)" w:date="2024-10-07T08:37:00Z">
        <w:r>
          <w:rPr>
            <w:color w:val="FF0000"/>
          </w:rPr>
          <w:t>to</w:t>
        </w:r>
      </w:ins>
      <w:r>
        <w:rPr/>
        <w:t xml:space="preserve"> 10 nights to natural spore fall in the forest understory to achieve a high FEF load (</w:t>
      </w:r>
      <w:del w:id="288" w:author="Bolívar Aponte Rolón" w:date="2024-08-19T15:48:00Z">
        <w:r>
          <w:rPr>
            <w:i/>
            <w:iCs/>
          </w:rPr>
          <w:delText>E+</w:delText>
        </w:r>
      </w:del>
      <w:ins w:id="289" w:author="Bolívar Aponte Rolón" w:date="2024-08-19T15:48:00Z">
        <w:r>
          <w:rPr>
            <w:i/>
            <w:iCs/>
            <w:color w:val="FF0000"/>
          </w:rPr>
          <w:t>E-high</w:t>
        </w:r>
      </w:ins>
      <w:r>
        <w:rPr/>
        <w:t>)</w:t>
      </w:r>
      <w:del w:id="290" w:author="Arnold, Betsy - (fungi)" w:date="2024-10-07T08:37:00Z">
        <w:r>
          <w:rPr/>
          <w:delText xml:space="preserve"> and </w:delText>
        </w:r>
      </w:del>
      <w:ins w:id="291" w:author="Arnold, Betsy - (fungi)" w:date="2024-10-07T08:37:00Z">
        <w:r>
          <w:rPr>
            <w:color w:val="FF0000"/>
          </w:rPr>
          <w:t>. At the same time,</w:t>
        </w:r>
      </w:ins>
      <w:ins w:id="292" w:author="Arnold, Betsy - (fungi)" w:date="2024-10-07T08:37:00Z">
        <w:r>
          <w:rPr/>
          <w:t xml:space="preserve"> </w:t>
        </w:r>
      </w:ins>
      <w:r>
        <w:rPr/>
        <w:t xml:space="preserve">10 </w:t>
      </w:r>
      <w:del w:id="293" w:author="Arnold, Betsy - (fungi)" w:date="2024-10-07T08:37:00Z">
        <w:r>
          <w:rPr/>
          <w:delText xml:space="preserve">plants </w:delText>
        </w:r>
      </w:del>
      <w:ins w:id="294" w:author="Arnold, Betsy - (fungi)" w:date="2024-10-07T08:37:00Z">
        <w:r>
          <w:rPr>
            <w:color w:val="FF0000"/>
          </w:rPr>
          <w:t>seedlings per species</w:t>
        </w:r>
      </w:ins>
      <w:ins w:id="295" w:author="Arnold, Betsy - (fungi)" w:date="2024-10-07T08:37:00Z">
        <w:r>
          <w:rPr/>
          <w:t xml:space="preserve"> </w:t>
        </w:r>
      </w:ins>
      <w:r>
        <w:rPr/>
        <w:t>were kept inside the greenhouse enclosure to maintain a low FEF load (</w:t>
      </w:r>
      <w:del w:id="296" w:author="Bolívar Aponte Rolón" w:date="2024-08-19T15:47:00Z">
        <w:r>
          <w:rPr>
            <w:i/>
            <w:iCs/>
          </w:rPr>
          <w:delText>E-</w:delText>
        </w:r>
      </w:del>
      <w:ins w:id="297" w:author="Bolívar Aponte Rolón" w:date="2024-08-19T15:47:00Z">
        <w:r>
          <w:rPr>
            <w:i/>
            <w:iCs/>
            <w:color w:val="FF0000"/>
          </w:rPr>
          <w:t>E-low</w:t>
        </w:r>
      </w:ins>
      <w:r>
        <w:rPr/>
        <w:t>). Plants exposed to spore fall were placed on a table near (~10 m) the forest edge at dusk (~</w:t>
      </w:r>
      <w:ins w:id="298" w:author="Bolívar Aponte Rolón" w:date="2024-09-05T12:38:00Z">
        <w:r>
          <w:rPr/>
          <w:t xml:space="preserve"> </w:t>
        </w:r>
      </w:ins>
      <w:r>
        <w:rPr/>
        <w:t>18:00 hours) and returned to the greenhouse at dawn (~</w:t>
      </w:r>
      <w:ins w:id="299" w:author="Bolívar Aponte Rolón" w:date="2024-09-05T12:38:00Z">
        <w:r>
          <w:rPr/>
          <w:t xml:space="preserve"> </w:t>
        </w:r>
      </w:ins>
      <w:r>
        <w:rPr/>
        <w:t xml:space="preserve">07:00 hours) (Bittleston et al., 2011). We sprayed the </w:t>
      </w:r>
      <w:del w:id="300" w:author="Bolívar Aponte Rolón" w:date="2024-08-19T15:48:00Z">
        <w:r>
          <w:rPr>
            <w:i/>
            <w:iCs/>
          </w:rPr>
          <w:delText>E+</w:delText>
        </w:r>
      </w:del>
      <w:ins w:id="301" w:author="Bolívar Aponte Rolón" w:date="2024-08-19T15:48:00Z">
        <w:r>
          <w:rPr>
            <w:i/>
            <w:iCs/>
            <w:color w:val="FF0000"/>
          </w:rPr>
          <w:t>E-high</w:t>
        </w:r>
      </w:ins>
      <w:r>
        <w:rPr/>
        <w:t xml:space="preserve"> seedlings with water to simulate rain and to promote endophyte spore germination and infection of leaves. Low FEF plants (</w:t>
      </w:r>
      <w:del w:id="302" w:author="Bolívar Aponte Rolón" w:date="2024-08-19T15:47:00Z">
        <w:r>
          <w:rPr>
            <w:i/>
            <w:iCs/>
          </w:rPr>
          <w:delText>E-</w:delText>
        </w:r>
      </w:del>
      <w:ins w:id="303" w:author="Bolívar Aponte Rolón" w:date="2024-08-19T15:47:00Z">
        <w:r>
          <w:rPr>
            <w:i/>
            <w:iCs/>
            <w:color w:val="FF0000"/>
          </w:rPr>
          <w:t>E-low</w:t>
        </w:r>
      </w:ins>
      <w:r>
        <w:rPr/>
        <w:t xml:space="preserve">) were watered only at the soil level and shuffled and moved inside the greenhouse to simulate similar treatment as </w:t>
      </w:r>
      <w:del w:id="304" w:author="Bolívar Aponte Rolón" w:date="2024-08-19T15:48:00Z">
        <w:r>
          <w:rPr>
            <w:i/>
            <w:iCs/>
          </w:rPr>
          <w:delText>E+</w:delText>
        </w:r>
      </w:del>
      <w:ins w:id="305" w:author="Bolívar Aponte Rolón" w:date="2024-08-19T15:48:00Z">
        <w:r>
          <w:rPr>
            <w:i/>
            <w:iCs/>
            <w:color w:val="FF0000"/>
          </w:rPr>
          <w:t>E-high</w:t>
        </w:r>
      </w:ins>
      <w:r>
        <w:rPr/>
        <w:t xml:space="preserve"> seedlings, but without spore fall exposure.</w:t>
      </w:r>
      <w:bookmarkEnd w:id="6"/>
    </w:p>
    <w:p>
      <w:pPr>
        <w:pStyle w:val="Heading3"/>
        <w:rPr>
          <w:ins w:id="313" w:author="Bolívar Aponte Rolón" w:date="2024-08-19T16:16:00Z"/>
        </w:rPr>
      </w:pPr>
      <w:del w:id="306" w:author="Bolívar Aponte Rolón" w:date="2024-08-19T16:16:00Z">
        <w:r>
          <w:rPr/>
          <w:delText>4.0.3 Leaf trait measurements</w:delText>
        </w:r>
      </w:del>
      <w:ins w:id="307" w:author="Bolívar Aponte Rolón" w:date="2024-08-19T16:16:00Z">
        <w:bookmarkStart w:id="7" w:name="leaf-trait-measurements"/>
        <w:r>
          <w:rPr>
            <w:color w:val="FF0000"/>
          </w:rPr>
          <w:t>4.0.3 Determining differences in leaf functional trait</w:t>
        </w:r>
      </w:ins>
      <w:r>
        <w:rPr/>
        <w:t>s between</w:t>
      </w:r>
      <w:ins w:id="308" w:author="Bolívar Aponte Rolón" w:date="2024-08-19T16:16:00Z">
        <w:r>
          <w:rPr/>
          <w:t xml:space="preserve"> </w:t>
        </w:r>
      </w:ins>
      <w:ins w:id="309" w:author="Bolívar Aponte Rolón" w:date="2024-08-19T16:16:00Z">
        <w:r>
          <w:rPr>
            <w:i/>
            <w:iCs/>
            <w:color w:val="FF0000"/>
          </w:rPr>
          <w:t>E-high</w:t>
        </w:r>
      </w:ins>
      <w:ins w:id="310" w:author="Bolívar Aponte Rolón" w:date="2024-08-19T16:16:00Z">
        <w:r>
          <w:rPr>
            <w:color w:val="FF0000"/>
          </w:rPr>
          <w:t xml:space="preserve"> and </w:t>
        </w:r>
      </w:ins>
      <w:ins w:id="311" w:author="Bolívar Aponte Rolón" w:date="2024-08-19T16:16:00Z">
        <w:r>
          <w:rPr>
            <w:i/>
            <w:iCs/>
            <w:color w:val="FF0000"/>
          </w:rPr>
          <w:t>E-low</w:t>
        </w:r>
      </w:ins>
      <w:ins w:id="312" w:author="Bolívar Aponte Rolón" w:date="2024-08-19T16:16:00Z">
        <w:r>
          <w:rPr>
            <w:color w:val="FF0000"/>
          </w:rPr>
          <w:t xml:space="preserve"> treatments</w:t>
        </w:r>
      </w:ins>
    </w:p>
    <w:p>
      <w:pPr>
        <w:pStyle w:val="BodyText"/>
        <w:rPr>
          <w:color w:val="FF0000"/>
        </w:rPr>
      </w:pPr>
      <w:ins w:id="314" w:author="Bolívar Aponte Rolón" w:date="2024-08-19T16:16:00Z">
        <w:r>
          <w:rPr>
            <w:color w:val="FF0000"/>
          </w:rPr>
          <w:t>4.0.3.1 Leaf trait measurements</w:t>
        </w:r>
      </w:ins>
    </w:p>
    <w:p>
      <w:pPr>
        <w:pStyle w:val="FirstParagraph"/>
        <w:rPr/>
      </w:pPr>
      <w:r>
        <w:rPr/>
        <w:t>Three mature leaves were haphazardly collected 7 - 10 days after fungal inoculation from individuals in each treatment (</w:t>
      </w:r>
      <w:del w:id="315" w:author="Bolívar Aponte Rolón" w:date="2024-08-19T15:48:00Z">
        <w:r>
          <w:rPr>
            <w:i/>
            <w:iCs/>
          </w:rPr>
          <w:delText>E+</w:delText>
        </w:r>
      </w:del>
      <w:ins w:id="316" w:author="Bolívar Aponte Rolón" w:date="2024-08-19T15:48:00Z">
        <w:r>
          <w:rPr>
            <w:i/>
            <w:iCs/>
            <w:color w:val="FF0000"/>
          </w:rPr>
          <w:t>E-high</w:t>
        </w:r>
      </w:ins>
      <w:r>
        <w:rPr/>
        <w:t xml:space="preserve">, </w:t>
      </w:r>
      <w:del w:id="317" w:author="Bolívar Aponte Rolón" w:date="2024-08-19T15:47:00Z">
        <w:r>
          <w:rPr>
            <w:rFonts w:eastAsia="Cambria"/>
            <w:i/>
            <w:iCs/>
            <w:color w:val="FF0000"/>
          </w:rPr>
          <w:delText>E-</w:delText>
        </w:r>
      </w:del>
      <w:ins w:id="318" w:author="Bolívar Aponte Rolón" w:date="2024-08-19T15:47:00Z">
        <w:r>
          <w:rPr>
            <w:i/>
            <w:iCs/>
            <w:color w:val="FF0000"/>
          </w:rPr>
          <w:t>E-low</w:t>
        </w:r>
      </w:ins>
      <w:r>
        <w:rPr/>
        <w:t xml:space="preserve">) with 5 - 6 true leaves. Anthocyanin (ACI) content and leaf thickness (LT) were measured while the leaf was still attached to the plant. </w:t>
      </w:r>
      <w:ins w:id="319" w:author="Bolívar Aponte Rolón" w:date="2024-10-22T15:52:00Z">
        <w:r>
          <w:rPr>
            <w:color w:val="FF0000"/>
          </w:rPr>
          <w:t xml:space="preserve">Anthocyanins, a sub-group of flavonoids, were measured because evidence suggests that in tropical </w:t>
        </w:r>
      </w:ins>
      <w:ins w:id="320" w:author="Bolívar Aponte Rolón" w:date="2024-10-22T15:52:00Z">
        <w:del w:id="321" w:author="Van Bael, Sunshine A" w:date="2024-10-29T15:29:00Z">
          <w:r>
            <w:rPr>
              <w:color w:val="FF0000"/>
            </w:rPr>
            <w:delText>environments</w:delText>
          </w:r>
        </w:del>
      </w:ins>
      <w:ins w:id="322" w:author="Van Bael, Sunshine A" w:date="2024-10-29T15:29:00Z">
        <w:r>
          <w:rPr>
            <w:color w:val="FF0000"/>
          </w:rPr>
          <w:t>environments,</w:t>
        </w:r>
      </w:ins>
      <w:ins w:id="323" w:author="Bolívar Aponte Rolón" w:date="2024-10-22T15:52:00Z">
        <w:r>
          <w:rPr>
            <w:color w:val="FF0000"/>
          </w:rPr>
          <w:t xml:space="preserve"> they offer protection against fungal pathogens and contribute to higher seedling survival rates (</w:t>
        </w:r>
      </w:ins>
      <w:ins w:id="324" w:author="Bolívar Aponte Rolón" w:date="2024-10-22T15:52:00Z">
        <w:r>
          <w:rPr>
            <w:rFonts w:ascii="Times New Roman" w:hAnsi="Times New Roman"/>
            <w:color w:val="FF0000"/>
          </w:rPr>
          <w:t xml:space="preserve">Coley &amp; Aide, 1989; </w:t>
        </w:r>
      </w:ins>
      <w:ins w:id="325" w:author="Bolívar Aponte Rolón" w:date="2024-10-22T15:52:00Z">
        <w:r>
          <w:rPr>
            <w:color w:val="FF0000"/>
          </w:rPr>
          <w:t xml:space="preserve">Queenborough et al., 2013; Tellez et al., 2016). </w:t>
        </w:r>
      </w:ins>
      <w:r>
        <w:rPr/>
        <w:t xml:space="preserve">We measured anthocyanin content with an ACM-200plus anthocyanin content meter (Opti-Sciences Inc. Hudson, New Hampshire, U.S.A.) on three haphazardly selected locations (working from the petiole out to the leaf tip) on the leaf surface of three haphazardly selected leaves for a total of nine measurements per plant (Tellez et al., 2022). </w:t>
      </w:r>
      <w:del w:id="326" w:author="Bolívar Aponte Rolón" w:date="2024-08-19T15:54:00Z">
        <w:r>
          <w:rPr/>
          <w:delText xml:space="preserve">To account for leaf thickness, the ACM-200 calculates an anthocyanin content index (ACI) value from the ratio of % transmittance at 931 nm/% transmittance at 525 nm </w:delText>
        </w:r>
      </w:del>
      <w:ins w:id="327" w:author="Bolívar Aponte Rolón" w:date="2024-08-19T15:54:00Z">
        <w:r>
          <w:rPr>
            <w:color w:val="FF0000"/>
          </w:rPr>
          <w:t>The ACM-200 takes into account leaf thickness when calculating an anthocyanin content index (ACI) value by computing the ratio of % transmittance at 931 nm/% transmittance at 525 nm</w:t>
        </w:r>
      </w:ins>
      <w:ins w:id="328" w:author="Van Bael, Sunshine A" w:date="2024-09-17T13:58:00Z">
        <w:r>
          <w:rPr/>
          <w:t xml:space="preserve"> </w:t>
        </w:r>
      </w:ins>
      <w:r>
        <w:rPr/>
        <w:t xml:space="preserve">(Tellez et al., 2016). On compound leaves (i.e., </w:t>
      </w:r>
      <w:r>
        <w:rPr>
          <w:i/>
          <w:iCs/>
        </w:rPr>
        <w:t>Dipteryx</w:t>
      </w:r>
      <w:r>
        <w:rPr/>
        <w:t xml:space="preserve"> sp.) we measured at three different leaflets. Leaf thickness (μm) was measured with a Mitutoyo 7327 Micrometer Gauge (Mitutoyo, Takatsu-ku, Kawasaki, Japan) at six different points on the leaf lamina</w:t>
      </w:r>
      <w:ins w:id="329" w:author="Arnold, Betsy - (fungi)" w:date="2024-10-07T08:39:00Z">
        <w:r>
          <w:rPr/>
          <w:t>:</w:t>
        </w:r>
      </w:ins>
      <w:del w:id="330" w:author="Arnold, Betsy - (fungi)" w:date="2024-10-07T08:39:00Z">
        <w:r>
          <w:rPr/>
          <w:delText>;</w:delText>
        </w:r>
      </w:del>
      <w:r>
        <w:rPr/>
        <w:t xml:space="preserve"> at the base, mid-leaf and tip on both sides of the mid-vein, taking care to avoid major and secondary veins. After ACI and leaf LT measurements were completed, we removed the leaves from their stems, placed them inside a zip-top plastic bag in an ice chest</w:t>
      </w:r>
      <w:ins w:id="331" w:author="Arnold, Betsy - (fungi)" w:date="2024-10-07T08:39:00Z">
        <w:r>
          <w:rPr/>
          <w:t>,</w:t>
        </w:r>
      </w:ins>
      <w:r>
        <w:rPr/>
        <w:t xml:space="preserve"> and moved them to the lab for further measurements. Leaf punch strength (LPS) was measured with an Imada DST-11a digital force gauge (Imada Inc., Northbrook, IL, United States) by conducting punch-and-die tests with a sharp-edged cylindrical steel punch (2.0 mm diameter) and a steel die with a sharp-edged aperture of small clearance (0.05 mm). Leaf punch measurements were taken at six locations on each leaf by puncturing the lamina at the base, mid-leaf and tip on both sides of the mid-vein, and avoiding minor leaf veins when possible (Tellez et al., 2022). Once LPS was measured, we used a 7 mm diameter hole punch to obtain three leaf disks per leaf for leaf mass per area (LMA) (see Supplementary material for details). Disk punches dried at 60 °C for 48-72 hours before being weighed for dry mass immediately.</w:t>
      </w:r>
      <w:bookmarkEnd w:id="7"/>
    </w:p>
    <w:p>
      <w:pPr>
        <w:pStyle w:val="Heading3"/>
        <w:rPr>
          <w:ins w:id="334" w:author="Bolívar Aponte Rolón" w:date="2024-08-19T16:16:00Z"/>
        </w:rPr>
      </w:pPr>
      <w:del w:id="332" w:author="Bolívar Aponte Rolón" w:date="2024-08-19T16:16:00Z">
        <w:r>
          <w:rPr/>
          <w:delText>4.0.4 Leaf tissue preparation for molecular work</w:delText>
        </w:r>
      </w:del>
      <w:ins w:id="333" w:author="Bolívar Aponte Rolón" w:date="2024-08-19T16:16:00Z">
        <w:bookmarkStart w:id="8" w:name="X3c7a37fa2f4886460c6eb6a1de1f042d286b507"/>
        <w:r>
          <w:rPr>
            <w:color w:val="FF0000"/>
          </w:rPr>
          <w:t>4.0.4 Determining FEF abundance, richness, diversity and community composition</w:t>
        </w:r>
      </w:ins>
    </w:p>
    <w:p>
      <w:pPr>
        <w:pStyle w:val="Heading4"/>
        <w:pPrChange w:id="0" w:author="Bolívar Aponte Rolón" w:date="2024-10-08T09:56:00Z">
          <w:pPr>
            <w:pStyle w:val="BodyText"/>
          </w:pPr>
        </w:pPrChange>
        <w:rPr/>
      </w:pPr>
      <w:r>
        <w:rPr/>
        <w:t>4.0.4.1 Leaf tissue preparation for molecular work</w:t>
      </w:r>
    </w:p>
    <w:p>
      <w:pPr>
        <w:pStyle w:val="FirstParagraph"/>
        <w:rPr>
          <w:ins w:id="342" w:author="Arnold, Betsy - (fungi) [2]" w:date="2024-10-07T08:44:00Z"/>
        </w:rPr>
      </w:pPr>
      <w:r>
        <w:rPr/>
        <w:t xml:space="preserve">The same three leaves were pooled and used to profile FEF abundance, richness, and community composition via amplicon sequencing (Illumina MiSeq). The leaf tissue remaining after the leaf trait measurements had the main vein and margins excised so that only the laminae remained. The laminae were haphazardly cut into 2 x 2 mm segments, enough to obtain a total of 16, and surface sterilized by sequential rinsing in 95% ethanol (10 s), 0.5 NaOCl (2 mins) and 70% ethanol (2 mins) (Arnold et al., 2003; Higgins et al., 2014; Tellez et al., 2022). Leaves were then surface-dried briefly under sterile conditions. Sixteen leaf segments per leaf (i.e., forty-eight leaf segments per plant) were plated on the surface of 2% malt extract agar (MEA) in Petri dishes (60 mm), sealed with Parafilm M (Bemis Company Inc., U.S.A.) and incubated at room temperature. The cultured leaf segments were used to </w:t>
      </w:r>
      <w:del w:id="335" w:author="Arnold, Betsy - (fungi) [2]" w:date="2024-10-07T08:44:00Z">
        <w:r>
          <w:rPr/>
          <w:delText xml:space="preserve">estimate </w:delText>
        </w:r>
      </w:del>
      <w:ins w:id="336" w:author="Arnold, Betsy - (fungi) [2]" w:date="2024-10-07T08:44:00Z">
        <w:r>
          <w:rPr>
            <w:color w:val="FF0000"/>
          </w:rPr>
          <w:t>confirm</w:t>
        </w:r>
      </w:ins>
      <w:ins w:id="337" w:author="Arnold, Betsy - (fungi) [2]" w:date="2024-10-07T08:44:00Z">
        <w:r>
          <w:rPr/>
          <w:t xml:space="preserve"> </w:t>
        </w:r>
      </w:ins>
      <w:r>
        <w:rPr/>
        <w:t xml:space="preserve">FEF colonization of </w:t>
      </w:r>
      <w:del w:id="338" w:author="Bolívar Aponte Rolón" w:date="2024-08-19T15:47:00Z">
        <w:r>
          <w:rPr>
            <w:i/>
            <w:iCs/>
          </w:rPr>
          <w:delText>E-</w:delText>
        </w:r>
      </w:del>
      <w:ins w:id="339" w:author="Bolívar Aponte Rolón" w:date="2024-08-19T15:47:00Z">
        <w:r>
          <w:rPr>
            <w:i/>
            <w:iCs/>
            <w:color w:val="FF0000"/>
          </w:rPr>
          <w:t>E-low</w:t>
        </w:r>
      </w:ins>
      <w:r>
        <w:rPr/>
        <w:t xml:space="preserve"> and </w:t>
      </w:r>
      <w:del w:id="340" w:author="Bolívar Aponte Rolón" w:date="2024-08-19T15:48:00Z">
        <w:r>
          <w:rPr>
            <w:i/>
            <w:iCs/>
          </w:rPr>
          <w:delText>E+</w:delText>
        </w:r>
      </w:del>
      <w:ins w:id="341" w:author="Bolívar Aponte Rolón" w:date="2024-08-19T15:48:00Z">
        <w:r>
          <w:rPr>
            <w:i/>
            <w:iCs/>
            <w:color w:val="FF0000"/>
          </w:rPr>
          <w:t>E-high</w:t>
        </w:r>
      </w:ins>
      <w:r>
        <w:rPr/>
        <w:t xml:space="preserve"> leaves. The presence or absence of endophytic fungi in culture was assessed 7 days after plating. </w:t>
      </w:r>
    </w:p>
    <w:p>
      <w:pPr>
        <w:pStyle w:val="FirstParagraph"/>
        <w:rPr/>
      </w:pPr>
      <w:r>
        <w:rPr/>
        <w:t xml:space="preserve">The remaining sterilized laminae were preserved in sterile 15 </w:t>
      </w:r>
      <w:del w:id="343" w:author="Bolívar Aponte Rolón" w:date="2024-10-22T20:54:00Z">
        <w:r>
          <w:rPr/>
          <w:delText>mL</w:delText>
        </w:r>
      </w:del>
      <w:ins w:id="344" w:author="Bolívar Aponte Rolón" w:date="2024-10-22T20:54:00Z">
        <w:r>
          <w:rPr/>
          <w:t>ml</w:t>
        </w:r>
      </w:ins>
      <w:r>
        <w:rPr/>
        <w:t xml:space="preserve"> tubes with ~ 10 </w:t>
      </w:r>
      <w:del w:id="345" w:author="Bolívar Aponte Rolón" w:date="2024-10-22T20:54:00Z">
        <w:r>
          <w:rPr/>
          <w:delText>mL</w:delText>
        </w:r>
      </w:del>
      <w:ins w:id="346" w:author="Bolívar Aponte Rolón" w:date="2024-10-22T20:54:00Z">
        <w:r>
          <w:rPr/>
          <w:t>ml</w:t>
        </w:r>
      </w:ins>
      <w:r>
        <w:rPr/>
        <w:t xml:space="preserve"> CTAB (1 M Tris–HCl pH 8, 5 M NaCl, 0.5 M EDTA, and 20 g CTAB). Leaf tissue in CTAB was used for amplicon sequencing (</w:t>
      </w:r>
      <w:del w:id="347" w:author="Arnold, Betsy - (fungi) [2]" w:date="2024-10-07T08:44:00Z">
        <w:r>
          <w:rPr/>
          <w:delText>described in detail</w:delText>
        </w:r>
      </w:del>
      <w:ins w:id="348" w:author="Arnold, Betsy - (fungi) [2]" w:date="2024-10-07T08:44:00Z">
        <w:r>
          <w:rPr>
            <w:color w:val="FF0000"/>
          </w:rPr>
          <w:t>detailed</w:t>
        </w:r>
      </w:ins>
      <w:r>
        <w:rPr/>
        <w:t xml:space="preserve"> below). All leaf tissue handling was performed in a biosafety cabinet with all surfaces sterilized by exposure to UV light for 30 minutes and cleaned sequentially in between samples with 95% ethanol, 0.5% NaOCl and 70% ethanol to prevent cross contamination. Leaf tissue in CTAB was stored for 2 months at room temperature prior to storage at -80 °C for 3 months preceding DNA extraction</w:t>
      </w:r>
      <w:bookmarkEnd w:id="8"/>
    </w:p>
    <w:p>
      <w:pPr>
        <w:pStyle w:val="Heading4"/>
        <w:rPr/>
      </w:pPr>
      <w:bookmarkStart w:id="9" w:name="amplicon-sequencing"/>
      <w:r>
        <w:rPr/>
        <w:t>4.</w:t>
      </w:r>
      <w:ins w:id="349" w:author="Bolívar Aponte Rolón" w:date="2024-08-19T16:18:00Z">
        <w:r>
          <w:rPr>
            <w:color w:val="FF0000"/>
          </w:rPr>
          <w:t>0.4.2</w:t>
        </w:r>
      </w:ins>
      <w:r>
        <w:rPr/>
        <w:t xml:space="preserve"> Amplicon sequencing</w:t>
      </w:r>
    </w:p>
    <w:p>
      <w:pPr>
        <w:pStyle w:val="FirstParagraph"/>
        <w:rPr>
          <w:ins w:id="352" w:author="Arnold, Betsy - (fungi) [2]" w:date="2024-10-07T08:45:00Z"/>
        </w:rPr>
      </w:pPr>
      <w:r>
        <w:rPr/>
        <w:t>In preparation for DNA extraction</w:t>
      </w:r>
      <w:ins w:id="350" w:author="Arnold, Betsy - (fungi) [2]" w:date="2024-10-07T08:45:00Z">
        <w:r>
          <w:rPr/>
          <w:t xml:space="preserve"> </w:t>
        </w:r>
      </w:ins>
      <w:ins w:id="351" w:author="Arnold, Betsy - (fungi) [2]" w:date="2024-10-07T08:45:00Z">
        <w:r>
          <w:rPr>
            <w:color w:val="FF0000"/>
          </w:rPr>
          <w:t>from leaves in CTAB</w:t>
        </w:r>
      </w:ins>
      <w:r>
        <w:rPr/>
        <w:t>, we decontaminated all instruments, materials, and surfaces with DNAway (Molecular BioProducts Inc., San Diego, CA, United States), 95% ethanol, 0.5% NaOCl, and 70 % ethanol, and subsequently treated with UV light for 30 minutes in biosafety cabinet. We used sterile equipment and pipettes with aerosol-resistant tips with filters in all steps before amplification.</w:t>
      </w:r>
    </w:p>
    <w:p>
      <w:pPr>
        <w:pStyle w:val="FirstParagraph"/>
        <w:rPr>
          <w:ins w:id="357" w:author="Arnold, Betsy - (fungi) [2]" w:date="2024-10-07T08:46:00Z"/>
        </w:rPr>
      </w:pPr>
      <w:r>
        <w:rPr/>
        <w:t xml:space="preserve"> </w:t>
      </w:r>
      <w:r>
        <w:rPr/>
        <w:t xml:space="preserve">From each sample in CTAB in we transferred 0.2 – 0.3 g of leaf tissue into duplicate sterile 2mL tubes, resulting in 2 </w:t>
      </w:r>
      <w:del w:id="353" w:author="Bolívar Aponte Rolón" w:date="2024-10-22T20:54:00Z">
        <w:r>
          <w:rPr/>
          <w:delText>subsamples</w:delText>
        </w:r>
      </w:del>
      <w:ins w:id="354" w:author="Bolívar Aponte Rolón" w:date="2024-10-22T20:54:00Z">
        <w:r>
          <w:rPr/>
          <w:t>sub-samples</w:t>
        </w:r>
      </w:ins>
      <w:r>
        <w:rPr/>
        <w:t xml:space="preserve">. Total genomic DNA from each subsample was extracted as described in U’Ren &amp; Arnold (2017). In brief, we added two sterile 3.2 mm stainless steel beads to each tube and </w:t>
      </w:r>
      <w:del w:id="355" w:author="Arnold, Betsy - (fungi) [2]" w:date="2024-10-07T08:45:00Z">
        <w:r>
          <w:rPr/>
          <w:delText xml:space="preserve">proceeded to </w:delText>
        </w:r>
      </w:del>
      <w:r>
        <w:rPr/>
        <w:t>lyophilize</w:t>
      </w:r>
      <w:ins w:id="356" w:author="Arnold, Betsy - (fungi) [2]" w:date="2024-10-07T08:45:00Z">
        <w:r>
          <w:rPr>
            <w:color w:val="FF0000"/>
          </w:rPr>
          <w:t>d</w:t>
        </w:r>
      </w:ins>
      <w:r>
        <w:rPr/>
        <w:t xml:space="preserve"> samples for 72 hours to fully remove CTAB from tissue. Then we submerged the sample tubes in liquid nitrogen for 30s and homogenized samples to a fine powder for 45 s in FastPrep-24 Tissue and Cell Homogenizer (MP Biomedicals, Solon, OH, USA). </w:t>
      </w:r>
    </w:p>
    <w:p>
      <w:pPr>
        <w:pStyle w:val="FirstParagraph"/>
        <w:rPr>
          <w:ins w:id="360" w:author="Arnold, Betsy - (fungi) [2]" w:date="2024-10-07T08:46:00Z"/>
        </w:rPr>
      </w:pPr>
      <w:r>
        <w:rPr/>
        <w:t xml:space="preserve">We then repeated the decontamination procedure described before and used the QIAGEN DNeasy 96 PowerPlant Pro-HTP Kit (U’Ren &amp; Arnold, 2017) (QIAGEN, Valencia, CA, USA) to extract total genomic DNA. We pooled the </w:t>
      </w:r>
      <w:del w:id="358" w:author="Bolívar Aponte Rolón" w:date="2024-10-22T20:54:00Z">
        <w:r>
          <w:rPr/>
          <w:delText>subsamples</w:delText>
        </w:r>
      </w:del>
      <w:ins w:id="359" w:author="Bolívar Aponte Rolón" w:date="2024-10-22T20:54:00Z">
        <w:r>
          <w:rPr/>
          <w:t>sub-samples</w:t>
        </w:r>
      </w:ins>
      <w:r>
        <w:rPr/>
        <w:t xml:space="preserve"> for each individual sample before amplification. We followed a two-step amplification approach previously described by Sarmiento et al. (2017) and U´Ren &amp; Arnold (2017). We used a separate set of sterile pipettes, tips, and equipment to reduce contamination. We used a designated PCR area to restrict contact with pre-PCR materials (Oita et al., 2021). Used primers for the fungal ITSrDNA region, ITS1f (5’-CTTGGTCATTTAGAGGAAGTAA-3’) and ITS4 (5’-TCCTCCGCTTATTGATATGC-3’) with modified universal consensus sequences CS1 and CS2 and 0–5 bp for phase-shifting. Every sample was amplified in two parallel reactions containing 1-2 µL of DNA template (U’Ren &amp; Arnold, 2017; see also Tellez et al., 2022). </w:t>
      </w:r>
    </w:p>
    <w:p>
      <w:pPr>
        <w:pStyle w:val="FirstParagraph"/>
        <w:rPr>
          <w:ins w:id="363" w:author="Arnold, Betsy - (fungi) [2]" w:date="2024-10-07T08:46:00Z"/>
        </w:rPr>
      </w:pPr>
      <w:r>
        <w:rPr/>
        <w:t>We visualized PCR (PCR1) reactions with SYBR Green 1 (Thermo Fisher Scientific, Waltham, MA, USA.) on a 2% agarose gel (Oita et al., 2021). Based on band intensity, we combined parallel PCR1 reactions and diluted 5 µL of amplicon product with molecular grade water to standardize to a concentration of 1:15 (Sarmiento et al., 2017; Tellez et al., 2022). We included DNA extraction blanks and PCR1 negatives in this step. We used 1 µL of PCR1 product from samples and negative control for a second PCR (PCR2) with barcode adapters (IBEST Genomics Resource Core, Moscow, ID, USA). Each PCR2 reaction (total 15 µL) contained 1X Phusion Flash High Fidelity PCR Master Mix, 0.075 µM of barcoded primers (forward and reverse pooled at a concentration of 2 µM) and 0.24mg/</w:t>
      </w:r>
      <w:del w:id="361" w:author="Bolívar Aponte Rolón" w:date="2024-10-22T20:55:00Z">
        <w:r>
          <w:rPr/>
          <w:delText>mL</w:delText>
        </w:r>
      </w:del>
      <w:ins w:id="362" w:author="Bolívar Aponte Rolón" w:date="2024-10-22T20:55:00Z">
        <w:r>
          <w:rPr/>
          <w:t>ml</w:t>
        </w:r>
      </w:ins>
      <w:r>
        <w:rPr/>
        <w:t xml:space="preserve"> of BSA following Sarmiento (2017) and U’Ren &amp; Arnold (2017). </w:t>
      </w:r>
    </w:p>
    <w:p>
      <w:pPr>
        <w:pStyle w:val="FirstParagraph"/>
        <w:rPr/>
      </w:pPr>
      <w:r>
        <w:rPr/>
        <w:t>Before final pooling for sequencing, we purified the amplicons using Agencourt AMPure XP Beads (Beckman Coulter Inc, Brea, CA USA) to a ratio of 1:1 following the manufacturer’s instructions. The products were evaluated with Bio Analyzer 2100 (Agilent Technologies, Santa Clara, CA, USA) (Tellez et al., 2022). We quantified the samples through the University of Arizona Genetics Core, and subsequently diluted them to the same concentration to prevent over</w:t>
      </w:r>
      <w:ins w:id="364" w:author="Arnold, Betsy - (fungi) [2]" w:date="2024-10-07T08:47:00Z">
        <w:r>
          <w:rPr/>
          <w:t>-</w:t>
        </w:r>
      </w:ins>
      <w:del w:id="365" w:author="Arnold, Betsy - (fungi) [2]" w:date="2024-10-07T08:47:00Z">
        <w:r>
          <w:rPr/>
          <w:delText xml:space="preserve"> </w:delText>
        </w:r>
      </w:del>
      <w:r>
        <w:rPr/>
        <w:t xml:space="preserve">representation of samples with higher concentration (Sarmiento et al., 2017). Amplicons were normalized to 1 ng/µL, then pooled 2 µL of each for sequencing. No contamination was detected visually or by fluorometric analysis. To provide robust controls we combined 5 µL of each PCR1 negative and the DNA extraction blanks and sequenced them as samples. Ultimately, we combined samples into a single tube with 20 ng/µL of amplified DNA with barcoded adapters for sequencing on the Illumina MiSeq platform with Reagent Kit v3 (2 × 300 bp) following protocols from the IBEST Genomics Resource Core at the University of Idaho, USA. </w:t>
      </w:r>
      <w:del w:id="366" w:author="Arnold, Betsy - (fungi) [2]" w:date="2024-10-07T08:47:00Z">
        <w:r>
          <w:rPr/>
          <w:delText xml:space="preserve">Again, </w:delText>
        </w:r>
      </w:del>
      <w:ins w:id="367" w:author="Arnold, Betsy - (fungi) [2]" w:date="2024-10-07T08:47:00Z">
        <w:r>
          <w:rPr>
            <w:color w:val="FF0000"/>
          </w:rPr>
          <w:t>W</w:t>
        </w:r>
      </w:ins>
      <w:del w:id="368" w:author="Arnold, Betsy - (fungi) [2]" w:date="2024-10-07T08:47:00Z">
        <w:r>
          <w:rPr>
            <w:color w:val="FF0000"/>
          </w:rPr>
          <w:delText>w</w:delText>
        </w:r>
      </w:del>
      <w:r>
        <w:rPr/>
        <w:t>e included the DNA extraction blanks and two PCR1 negatives</w:t>
      </w:r>
      <w:ins w:id="369" w:author="Arnold, Betsy - (fungi) [2]" w:date="2024-10-07T08:47:00Z">
        <w:r>
          <w:rPr>
            <w:color w:val="FF0000"/>
          </w:rPr>
          <w:t>, which were</w:t>
        </w:r>
      </w:ins>
      <w:r>
        <w:rPr/>
        <w:t xml:space="preserve"> </w:t>
      </w:r>
      <w:del w:id="370" w:author="Arnold, Betsy - (fungi) [2]" w:date="2024-10-07T08:47:00Z">
        <w:r>
          <w:rPr>
            <w:rFonts w:eastAsia="Cambria"/>
            <w:color w:val="FF0000"/>
          </w:rPr>
          <w:delText xml:space="preserve">and </w:delText>
        </w:r>
      </w:del>
      <w:r>
        <w:rPr/>
        <w:t xml:space="preserve">sequenced with samples. </w:t>
      </w:r>
    </w:p>
    <w:p>
      <w:pPr>
        <w:pStyle w:val="Heading4"/>
        <w:rPr/>
      </w:pPr>
      <w:bookmarkStart w:id="10" w:name="mock-communities"/>
      <w:r>
        <w:rPr/>
        <w:t>4.</w:t>
      </w:r>
      <w:ins w:id="371" w:author="Bolívar Aponte Rolón" w:date="2024-08-19T16:18:00Z">
        <w:r>
          <w:rPr>
            <w:color w:val="FF0000"/>
          </w:rPr>
          <w:t>0.4.3</w:t>
        </w:r>
      </w:ins>
      <w:r>
        <w:rPr/>
        <w:t xml:space="preserve"> Mock </w:t>
      </w:r>
      <w:ins w:id="372" w:author="Arnold, Betsy - (fungi) [2]" w:date="2024-10-07T08:47:00Z">
        <w:r>
          <w:rPr>
            <w:color w:val="FF0000"/>
          </w:rPr>
          <w:t>c</w:t>
        </w:r>
      </w:ins>
      <w:del w:id="373" w:author="Arnold, Betsy - (fungi) [2]" w:date="2024-10-07T08:47:00Z">
        <w:r>
          <w:rPr>
            <w:color w:val="FF0000"/>
          </w:rPr>
          <w:delText>C</w:delText>
        </w:r>
      </w:del>
      <w:r>
        <w:rPr/>
        <w:t>ommunities</w:t>
      </w:r>
    </w:p>
    <w:p>
      <w:pPr>
        <w:pStyle w:val="FirstParagraph"/>
        <w:rPr/>
      </w:pPr>
      <w:r>
        <w:rPr/>
        <w:t xml:space="preserve">We processed and sequenced </w:t>
      </w:r>
      <w:del w:id="374" w:author="Arnold, Betsy - (fungi) [2]" w:date="2024-10-07T08:48:00Z">
        <w:r>
          <w:rPr/>
          <w:delText>a mock community</w:delText>
        </w:r>
      </w:del>
      <w:ins w:id="375" w:author="Arnold, Betsy - (fungi) [2]" w:date="2024-10-07T08:48:00Z">
        <w:r>
          <w:rPr>
            <w:color w:val="FF0000"/>
          </w:rPr>
          <w:t>mock communities</w:t>
        </w:r>
      </w:ins>
      <w:r>
        <w:rPr/>
        <w:t xml:space="preserve"> following the methods described above. We had two aims: to understand the relationship between read abundance and biological abundance, and to determine whether primer bias might exclude fungal lineages of interest from our sequence data. We used two mock communities that consisted of PCR product from DNA extractions of 32 phylogenetically distinct fungi, representing lineages that are typically observed as endophytes: Ascomycota, Basidiomycota, fungi traditionally classified as Zygomycota, and Chytridiomycota (Oita et al., 2021; see Daru et al., 2019 for details). In brief, we sequenced six replicates of the mock community with equimolar concentrations of DNA from all 32 fungal taxa, and another six replicates of the mock communities with tiered concentrations of DNA from the same fungal taxa (see Daru et al., 2019). Read abundance from tiered communities was positively associated with the expected read number (</w:t>
      </w:r>
      <w:r>
        <w:rPr>
          <w:i/>
          <w:iCs/>
        </w:rPr>
        <w:t>R</w:t>
      </w:r>
      <w:r>
        <w:rPr>
          <w:i/>
          <w:iCs/>
          <w:vertAlign w:val="superscript"/>
        </w:rPr>
        <w:t>2</w:t>
      </w:r>
      <w:r>
        <w:rPr>
          <w:i/>
          <w:iCs/>
          <w:vertAlign w:val="subscript"/>
        </w:rPr>
        <w:t>adj</w:t>
      </w:r>
      <w:r>
        <w:rPr/>
        <w:t xml:space="preserve"> = 0.87, </w:t>
      </w:r>
      <w:r>
        <w:rPr>
          <w:i/>
          <w:iCs/>
        </w:rPr>
        <w:t>p</w:t>
      </w:r>
      <w:r>
        <w:rPr/>
        <w:t xml:space="preserve"> &lt; .0001, see </w:t>
      </w:r>
      <w:del w:id="376" w:author="Bolívar Aponte Rolón" w:date="2024-09-05T10:40:00Z">
        <w:r>
          <w:rPr/>
          <w:delText>Fig.</w:delText>
        </w:r>
      </w:del>
      <w:ins w:id="377" w:author="Bolívar Aponte Rolón" w:date="2024-09-05T10:40:00Z">
        <w:r>
          <w:rPr>
            <w:color w:val="FF0000"/>
          </w:rPr>
          <w:t>Figure</w:t>
        </w:r>
      </w:ins>
      <w:r>
        <w:rPr/>
        <w:t xml:space="preserve"> S9), and all major fungal lineages present in the mock community were detected (data not shown). Henceforth, we used read abundance as a relevant proxy for biological OTU abundance (U’Ren et al., 2019).</w:t>
      </w:r>
      <w:bookmarkEnd w:id="10"/>
    </w:p>
    <w:p>
      <w:pPr>
        <w:pStyle w:val="Heading4"/>
        <w:rPr/>
      </w:pPr>
      <w:bookmarkStart w:id="11" w:name="bioinformatic-analyses"/>
      <w:r>
        <w:rPr/>
        <w:t>4.</w:t>
      </w:r>
      <w:ins w:id="378" w:author="Bolívar Aponte Rolón" w:date="2024-08-19T16:19:00Z">
        <w:r>
          <w:rPr>
            <w:color w:val="FF0000"/>
          </w:rPr>
          <w:t>0.4.4</w:t>
        </w:r>
      </w:ins>
      <w:ins w:id="379" w:author="Van Bael, Sunshine A" w:date="2024-09-17T13:59:00Z">
        <w:r>
          <w:rPr/>
          <w:t xml:space="preserve"> </w:t>
        </w:r>
      </w:ins>
      <w:r>
        <w:rPr/>
        <w:t>Bioinformatic analyses</w:t>
      </w:r>
    </w:p>
    <w:p>
      <w:pPr>
        <w:pStyle w:val="FirstParagraph"/>
        <w:rPr>
          <w:ins w:id="388" w:author="Arnold, Betsy - (fungi) [2]" w:date="2024-10-07T08:54:00Z"/>
        </w:rPr>
      </w:pPr>
      <w:r>
        <w:rPr/>
        <w:t xml:space="preserve">We used VSEARCH (v2.14.1) for </w:t>
      </w:r>
      <w:r>
        <w:rPr>
          <w:i/>
          <w:iCs/>
        </w:rPr>
        <w:t>de novo</w:t>
      </w:r>
      <w:r>
        <w:rPr/>
        <w:t xml:space="preserve"> chimera detection, dereplication, and assignment of sequences to operational taxonomic units (OTU). VSEARCH is an open-source alternative to USEARCH that uses an optimal global aligner (full dynamic programming Needleman-Wunsch), resulting in more accurate alignments and </w:t>
      </w:r>
      <w:ins w:id="380" w:author="Arnold, Betsy - (fungi) [2]" w:date="2024-10-07T08:53:00Z">
        <w:r>
          <w:rPr/>
          <w:t xml:space="preserve">higher </w:t>
        </w:r>
      </w:ins>
      <w:r>
        <w:rPr/>
        <w:t xml:space="preserve">sensitivity (Rognes et al., 2016). </w:t>
      </w:r>
      <w:del w:id="381" w:author="Arnold, Betsy - (fungi) [2]" w:date="2024-10-07T08:53:00Z">
        <w:r>
          <w:rPr/>
          <w:delText xml:space="preserve">For mock communities and experimental samples, </w:delText>
        </w:r>
      </w:del>
      <w:ins w:id="382" w:author="Arnold, Betsy - (fungi) [2]" w:date="2024-10-07T08:54:00Z">
        <w:r>
          <w:rPr>
            <w:color w:val="FF0000"/>
          </w:rPr>
          <w:t>W</w:t>
        </w:r>
      </w:ins>
      <w:del w:id="383" w:author="Arnold, Betsy - (fungi) [2]" w:date="2024-10-07T08:54:00Z">
        <w:r>
          <w:rPr>
            <w:color w:val="FF0000"/>
          </w:rPr>
          <w:delText>w</w:delText>
        </w:r>
      </w:del>
      <w:r>
        <w:rPr/>
        <w:t xml:space="preserve">e used forward reads (ITS1) for downstream bioinformatics analyses due to their high quality, rather than reverse reads (ITS4). Following Sarmiento et al. (2017), we concatenated all reads in a single file and used FastQC reports to assess Phred scores above 30 and determine the adequate length of truncation. We processed 892,713 sequence reads from mock communities and 3,778,081 from experimental samples. We truncated mock community and experimental sample reads to a length of 250 bp with command </w:t>
      </w:r>
      <w:r>
        <w:rPr>
          <w:rStyle w:val="VerbatimChar"/>
        </w:rPr>
        <w:t>fast_trunclen</w:t>
      </w:r>
      <w:r>
        <w:rPr/>
        <w:t xml:space="preserve"> and filtered them at a maximum expected error of 1.0 with command </w:t>
      </w:r>
      <w:r>
        <w:rPr>
          <w:rStyle w:val="VerbatimChar"/>
        </w:rPr>
        <w:t>fast_maxee</w:t>
      </w:r>
      <w:r>
        <w:rPr/>
        <w:t xml:space="preserve">. We then clustered unique sequence zero radius OTUs (that is, zOTUs; analogous to amplicon sequence variants (Callahan et al., 2016)), by using commands </w:t>
      </w:r>
      <w:r>
        <w:rPr>
          <w:rStyle w:val="VerbatimChar"/>
        </w:rPr>
        <w:t>derep_fulllength</w:t>
      </w:r>
      <w:r>
        <w:rPr/>
        <w:t xml:space="preserve"> and </w:t>
      </w:r>
      <w:r>
        <w:rPr>
          <w:rStyle w:val="VerbatimChar"/>
        </w:rPr>
        <w:t>minseqlength</w:t>
      </w:r>
      <w:r>
        <w:rPr/>
        <w:t xml:space="preserve"> set at 2. </w:t>
      </w:r>
      <w:del w:id="384" w:author="Arnold, Betsy - (fungi) [2]" w:date="2024-10-07T08:54:00Z">
        <w:r>
          <w:rPr/>
          <w:delText xml:space="preserve">Sequentially </w:delText>
        </w:r>
      </w:del>
      <w:ins w:id="385" w:author="Arnold, Betsy - (fungi) [2]" w:date="2024-10-07T08:54:00Z">
        <w:r>
          <w:rPr>
            <w:color w:val="FF0000"/>
          </w:rPr>
          <w:t>W</w:t>
        </w:r>
      </w:ins>
      <w:del w:id="386" w:author="Arnold, Betsy - (fungi) [2]" w:date="2024-10-07T08:54:00Z">
        <w:r>
          <w:rPr>
            <w:color w:val="FF0000"/>
          </w:rPr>
          <w:delText>w</w:delText>
        </w:r>
      </w:del>
      <w:r>
        <w:rPr/>
        <w:t xml:space="preserve">e denoised and removed chimeras from read sequences with commands </w:t>
      </w:r>
      <w:r>
        <w:rPr>
          <w:rStyle w:val="VerbatimChar"/>
        </w:rPr>
        <w:t>cluster_unoise</w:t>
      </w:r>
      <w:r>
        <w:rPr/>
        <w:t xml:space="preserve">, and </w:t>
      </w:r>
      <w:r>
        <w:rPr>
          <w:rStyle w:val="VerbatimChar"/>
        </w:rPr>
        <w:t>uchime3_denovo</w:t>
      </w:r>
      <w:r>
        <w:rPr/>
        <w:t xml:space="preserve">, respectively. Finally, we clustered zOTUs at </w:t>
      </w:r>
      <w:del w:id="387" w:author="Arnold, Betsy - (fungi) [2]" w:date="2024-10-07T08:54:00Z">
        <w:r>
          <w:rPr/>
          <w:delText xml:space="preserve">a </w:delText>
        </w:r>
      </w:del>
      <w:r>
        <w:rPr/>
        <w:t xml:space="preserve">95% sequence similarity with command </w:t>
      </w:r>
      <w:r>
        <w:rPr>
          <w:rStyle w:val="VerbatimChar"/>
        </w:rPr>
        <w:t>usearch_global</w:t>
      </w:r>
      <w:r>
        <w:rPr/>
        <w:t xml:space="preserve"> and option </w:t>
      </w:r>
      <w:r>
        <w:rPr>
          <w:rStyle w:val="VerbatimChar"/>
        </w:rPr>
        <w:t>id</w:t>
      </w:r>
      <w:r>
        <w:rPr/>
        <w:t xml:space="preserve"> set at 0.95. At that point, 3,035,960 sequence reads from experimental samples remained. Taxonomy was assigned with the Tree-Based Alignment Selector Toolkit [v2.2; Carbone et al. (2019)] by placing unknowns within the Pezizomycotina v2 reference tree (Carbone et al., 2017), and blasting against the UNITE database via the ribosomal database project (RDP) classifier. A total of 2147 OTUs were obtained, with the combined taxonomic data sets revealing 68.6% Ascomycota, 26.8% Basidiomycota, and other fungal lineages either rare (e.g., &lt;0.05% Chytridiomycota, Mortierellomycota) or unidentified (4.2 %). Only OTUs representing Ascomycota were used for downstream statistical analyses since foliar endophyte communities in tropical trees are dominated by Ascomycota (Arnold &amp; Engelbrecht, 2007). </w:t>
      </w:r>
    </w:p>
    <w:p>
      <w:pPr>
        <w:pStyle w:val="FirstParagraph"/>
        <w:rPr>
          <w:ins w:id="397" w:author="Arnold, Betsy - (fungi) [2]" w:date="2024-10-07T08:55:00Z"/>
        </w:rPr>
      </w:pPr>
      <w:r>
        <w:rPr/>
        <w:t>For each OTU</w:t>
      </w:r>
      <w:del w:id="389" w:author="Arnold, Betsy - (fungi) [2]" w:date="2024-10-07T09:03:00Z">
        <w:r>
          <w:rPr/>
          <w:delText xml:space="preserve"> identified</w:delText>
        </w:r>
      </w:del>
      <w:r>
        <w:rPr/>
        <w:t>, we removed laboratory contaminants from experimental samples by subtracting the average read count found in control samples from the DNA extraction and PCR steps. Our analysis of mock communities allowed us</w:t>
      </w:r>
      <w:del w:id="390" w:author="Arnold, Betsy - (fungi) [2]" w:date="2024-10-07T08:54:00Z">
        <w:r>
          <w:rPr/>
          <w:delText>e</w:delText>
        </w:r>
      </w:del>
      <w:r>
        <w:rPr/>
        <w:t xml:space="preserve"> to identify and remove false OTUs from experimental samples, those with fewer than 10 reads, leading us to </w:t>
      </w:r>
      <w:ins w:id="391" w:author="Arnold, Betsy - (fungi) [2]" w:date="2024-10-07T08:55:00Z">
        <w:r>
          <w:rPr>
            <w:color w:val="FF0000"/>
          </w:rPr>
          <w:t>remove</w:t>
        </w:r>
      </w:ins>
      <w:ins w:id="392" w:author="Arnold, Betsy - (fungi) [2]" w:date="2024-10-07T08:55:00Z">
        <w:r>
          <w:rPr/>
          <w:t xml:space="preserve"> </w:t>
        </w:r>
      </w:ins>
      <w:r>
        <w:rPr/>
        <w:t xml:space="preserve">0.1% of the read relative abundance across all samples (Oita et al., 2021). Three experimental samples from </w:t>
      </w:r>
      <w:r>
        <w:rPr>
          <w:i/>
          <w:iCs/>
        </w:rPr>
        <w:t>Theobroma cacao</w:t>
      </w:r>
      <w:r>
        <w:rPr/>
        <w:t xml:space="preserve"> (</w:t>
      </w:r>
      <w:r>
        <w:rPr>
          <w:i/>
          <w:iCs/>
        </w:rPr>
        <w:t>n</w:t>
      </w:r>
      <w:r>
        <w:rPr/>
        <w:t xml:space="preserve">=2) and </w:t>
      </w:r>
      <w:r>
        <w:rPr>
          <w:i/>
          <w:iCs/>
        </w:rPr>
        <w:t>Apeiba membranacea</w:t>
      </w:r>
      <w:r>
        <w:rPr/>
        <w:t xml:space="preserve"> (</w:t>
      </w:r>
      <w:r>
        <w:rPr>
          <w:i/>
          <w:iCs/>
        </w:rPr>
        <w:t>n</w:t>
      </w:r>
      <w:r>
        <w:rPr/>
        <w:t>=1) were removed from all analyses due to incomplete entries. After pruning OTU with zero reads from experimental samples, we identified 260 OTUs found exclusively in control (</w:t>
      </w:r>
      <w:del w:id="393" w:author="Bolívar Aponte Rolón" w:date="2024-08-19T15:47:00Z">
        <w:r>
          <w:rPr>
            <w:i/>
            <w:iCs/>
          </w:rPr>
          <w:delText>E-</w:delText>
        </w:r>
      </w:del>
      <w:ins w:id="394" w:author="Bolívar Aponte Rolón" w:date="2024-08-19T15:47:00Z">
        <w:r>
          <w:rPr>
            <w:i/>
            <w:iCs/>
            <w:color w:val="FF0000"/>
          </w:rPr>
          <w:t>E-low</w:t>
        </w:r>
      </w:ins>
      <w:r>
        <w:rPr/>
        <w:t>) plants (</w:t>
      </w:r>
      <w:r>
        <w:rPr>
          <w:i/>
          <w:iCs/>
        </w:rPr>
        <w:t>n</w:t>
      </w:r>
      <w:r>
        <w:rPr/>
        <w:t>=78) and deemed them as artifacts resulting from greenhouse conditions. They were eliminated from treatment (</w:t>
      </w:r>
      <w:del w:id="395" w:author="Bolívar Aponte Rolón" w:date="2024-08-19T15:48:00Z">
        <w:r>
          <w:rPr>
            <w:i/>
            <w:iCs/>
          </w:rPr>
          <w:delText>E+</w:delText>
        </w:r>
      </w:del>
      <w:ins w:id="396" w:author="Bolívar Aponte Rolón" w:date="2024-08-19T15:48:00Z">
        <w:r>
          <w:rPr>
            <w:i/>
            <w:iCs/>
            <w:color w:val="FF0000"/>
          </w:rPr>
          <w:t>E-high</w:t>
        </w:r>
      </w:ins>
      <w:r>
        <w:rPr/>
        <w:t xml:space="preserve">) plants across all species. </w:t>
      </w:r>
    </w:p>
    <w:p>
      <w:pPr>
        <w:pStyle w:val="FirstParagraph"/>
        <w:rPr>
          <w:ins w:id="407" w:author="Bolívar Aponte Rolón" w:date="2024-10-08T09:48:00Z"/>
        </w:rPr>
      </w:pPr>
      <w:r>
        <w:rPr/>
        <w:t xml:space="preserve">We converted reads for each fungal OTU to proportions of total sequence abundance per sample to reduce differences in sampling effort, following previous studies (Weiss et al. (2017)). We then removed singletons and obtained an average of 2,464,558 sequence reads in 529 Ascomycota OTUs across 156 experimental samples of 7 tree species. All </w:t>
      </w:r>
      <w:ins w:id="398" w:author="Bolívar Aponte Rolón" w:date="2024-10-08T09:51:00Z">
        <w:r>
          <w:rPr>
            <w:color w:val="FF0000"/>
          </w:rPr>
          <w:t>statistical</w:t>
        </w:r>
      </w:ins>
      <w:ins w:id="399" w:author="Bolívar Aponte Rolón" w:date="2024-10-08T09:51:00Z">
        <w:r>
          <w:rPr/>
          <w:t xml:space="preserve"> </w:t>
        </w:r>
      </w:ins>
      <w:r>
        <w:rPr/>
        <w:t>analyses after taxonomic assignment were performed in R [v. 4.</w:t>
      </w:r>
      <w:del w:id="400" w:author="Bolívar Aponte Rolón" w:date="2024-10-08T09:52:00Z">
        <w:r>
          <w:rPr>
            <w:color w:val="FF0000"/>
          </w:rPr>
          <w:delText>3.3</w:delText>
        </w:r>
      </w:del>
      <w:ins w:id="401" w:author="Bolívar Aponte Rolón" w:date="2024-10-08T09:52:00Z">
        <w:r>
          <w:rPr>
            <w:color w:val="FF0000"/>
          </w:rPr>
          <w:t>4.1</w:t>
        </w:r>
      </w:ins>
      <w:r>
        <w:rPr/>
        <w:t xml:space="preserve">; R Core Team (2024)] using the </w:t>
      </w:r>
      <w:r>
        <w:rPr>
          <w:rStyle w:val="VerbatimChar"/>
        </w:rPr>
        <w:t>phyloseq</w:t>
      </w:r>
      <w:r>
        <w:rPr/>
        <w:t xml:space="preserve"> package </w:t>
      </w:r>
      <w:ins w:id="402" w:author="Bolívar Aponte Rolón" w:date="2024-10-08T09:51:00Z">
        <w:r>
          <w:rPr>
            <w:color w:val="FF0000"/>
          </w:rPr>
          <w:t>[</w:t>
        </w:r>
      </w:ins>
      <w:ins w:id="403" w:author="Bolívar Aponte Rolón" w:date="2024-08-19T16:11:00Z">
        <w:r>
          <w:rPr>
            <w:color w:val="FF0000"/>
          </w:rPr>
          <w:t xml:space="preserve">v.1.48.0, </w:t>
        </w:r>
      </w:ins>
      <w:del w:id="404" w:author="Bolívar Aponte Rolón" w:date="2024-08-19T16:11:00Z">
        <w:r>
          <w:rPr>
            <w:color w:val="FF0000"/>
          </w:rPr>
          <w:delText>(</w:delText>
        </w:r>
      </w:del>
      <w:r>
        <w:rPr/>
        <w:t xml:space="preserve">McMurdie &amp; Holmes, </w:t>
      </w:r>
      <w:ins w:id="405" w:author="Bolívar Aponte Rolón" w:date="2024-10-08T09:51:00Z">
        <w:r>
          <w:rPr>
            <w:color w:val="FF0000"/>
          </w:rPr>
          <w:t>(</w:t>
        </w:r>
      </w:ins>
      <w:r>
        <w:rPr/>
        <w:t>2013)</w:t>
      </w:r>
      <w:ins w:id="406" w:author="Bolívar Aponte Rolón" w:date="2024-10-08T09:51:00Z">
        <w:r>
          <w:rPr>
            <w:color w:val="FF0000"/>
          </w:rPr>
          <w:t>]</w:t>
        </w:r>
      </w:ins>
      <w:r>
        <w:rPr/>
        <w:t xml:space="preserve"> and custom scripts (see Supplementary Material).</w:t>
      </w:r>
      <w:bookmarkEnd w:id="11"/>
    </w:p>
    <w:p>
      <w:pPr>
        <w:pStyle w:val="Heading5"/>
        <w:rPr>
          <w:color w:val="FF0000"/>
          <w:ins w:id="409" w:author="Bolívar Aponte Rolón" w:date="2024-10-08T09:48:00Z"/>
        </w:rPr>
      </w:pPr>
      <w:ins w:id="408" w:author="Bolívar Aponte Rolón" w:date="2024-10-08T09:48:00Z">
        <w:bookmarkStart w:id="12" w:name="host-species-phylogeny"/>
        <w:r>
          <w:rPr>
            <w:color w:val="FF0000"/>
          </w:rPr>
          <w:t>4.0.4.4.1 Host Species Phylogeny</w:t>
        </w:r>
      </w:ins>
    </w:p>
    <w:p>
      <w:pPr>
        <w:pStyle w:val="FirstParagraph"/>
        <w:rPr>
          <w:color w:val="FF0000"/>
          <w:ins w:id="427" w:author="Bolívar Aponte Rolón" w:date="2024-10-08T09:48:00Z"/>
        </w:rPr>
      </w:pPr>
      <w:ins w:id="410" w:author="Bolívar Aponte Rolón" w:date="2024-10-08T09:48:00Z">
        <w:r>
          <w:rPr>
            <w:color w:val="FF0000"/>
          </w:rPr>
          <w:t xml:space="preserve">We created a correlation structure based on the </w:t>
        </w:r>
      </w:ins>
      <w:ins w:id="411" w:author="Bolívar Aponte Rolón" w:date="2024-10-08T09:48:00Z">
        <w:r>
          <w:rPr>
            <w:i/>
            <w:iCs/>
            <w:color w:val="FF0000"/>
          </w:rPr>
          <w:t>rbcL</w:t>
        </w:r>
      </w:ins>
      <w:ins w:id="412" w:author="Bolívar Aponte Rolón" w:date="2024-10-08T09:48:00Z">
        <w:r>
          <w:rPr>
            <w:color w:val="FF0000"/>
          </w:rPr>
          <w:t xml:space="preserve"> gene which has a low mutation rate and high similarity between species. We used data archived in NCBI by (Kress et al., 2009) under accession numbers: </w:t>
        </w:r>
      </w:ins>
      <w:ins w:id="413" w:author="Bolívar Aponte Rolón" w:date="2024-10-08T09:48:00Z">
        <w:r>
          <w:rPr>
            <w:i/>
            <w:iCs/>
            <w:color w:val="FF0000"/>
          </w:rPr>
          <w:t>Theobroma cacao</w:t>
        </w:r>
      </w:ins>
      <w:ins w:id="414" w:author="Bolívar Aponte Rolón" w:date="2024-10-08T09:48:00Z">
        <w:r>
          <w:rPr>
            <w:color w:val="FF0000"/>
          </w:rPr>
          <w:t xml:space="preserve"> (GQ981898.1), </w:t>
        </w:r>
      </w:ins>
      <w:ins w:id="415" w:author="Bolívar Aponte Rolón" w:date="2024-10-08T09:48:00Z">
        <w:r>
          <w:rPr>
            <w:i/>
            <w:iCs/>
            <w:color w:val="FF0000"/>
          </w:rPr>
          <w:t>Dipteryx</w:t>
        </w:r>
      </w:ins>
      <w:ins w:id="416" w:author="Bolívar Aponte Rolón" w:date="2024-10-08T09:48:00Z">
        <w:r>
          <w:rPr>
            <w:color w:val="FF0000"/>
          </w:rPr>
          <w:t xml:space="preserve"> sp. (GQ981725.1), </w:t>
        </w:r>
      </w:ins>
      <w:ins w:id="417" w:author="Bolívar Aponte Rolón" w:date="2024-10-08T09:48:00Z">
        <w:r>
          <w:rPr>
            <w:i/>
            <w:iCs/>
            <w:color w:val="FF0000"/>
          </w:rPr>
          <w:t>Lacmellea panamensis</w:t>
        </w:r>
      </w:ins>
      <w:ins w:id="418" w:author="Bolívar Aponte Rolón" w:date="2024-10-08T09:48:00Z">
        <w:r>
          <w:rPr>
            <w:color w:val="FF0000"/>
          </w:rPr>
          <w:t xml:space="preserve"> (GQ981782.1), </w:t>
        </w:r>
      </w:ins>
      <w:ins w:id="419" w:author="Bolívar Aponte Rolón" w:date="2024-10-08T09:48:00Z">
        <w:r>
          <w:rPr>
            <w:i/>
            <w:iCs/>
            <w:color w:val="FF0000"/>
          </w:rPr>
          <w:t>Apeiba membranacea</w:t>
        </w:r>
      </w:ins>
      <w:ins w:id="420" w:author="Bolívar Aponte Rolón" w:date="2024-10-08T09:48:00Z">
        <w:r>
          <w:rPr>
            <w:color w:val="FF0000"/>
          </w:rPr>
          <w:t xml:space="preserve"> (GQ981666.1), </w:t>
        </w:r>
      </w:ins>
      <w:ins w:id="421" w:author="Bolívar Aponte Rolón" w:date="2024-10-08T09:48:00Z">
        <w:r>
          <w:rPr>
            <w:i/>
            <w:iCs/>
            <w:color w:val="FF0000"/>
          </w:rPr>
          <w:t>Heisteria concinna</w:t>
        </w:r>
      </w:ins>
      <w:ins w:id="422" w:author="Bolívar Aponte Rolón" w:date="2024-10-08T09:48:00Z">
        <w:r>
          <w:rPr>
            <w:color w:val="FF0000"/>
          </w:rPr>
          <w:t xml:space="preserve"> (GQ981761.1), </w:t>
        </w:r>
      </w:ins>
      <w:ins w:id="423" w:author="Bolívar Aponte Rolón" w:date="2024-10-08T09:48:00Z">
        <w:r>
          <w:rPr>
            <w:i/>
            <w:iCs/>
            <w:color w:val="FF0000"/>
          </w:rPr>
          <w:t>Chrysophyllum cainito</w:t>
        </w:r>
      </w:ins>
      <w:ins w:id="424" w:author="Bolívar Aponte Rolón" w:date="2024-10-08T09:48:00Z">
        <w:r>
          <w:rPr>
            <w:color w:val="FF0000"/>
          </w:rPr>
          <w:t xml:space="preserve"> (GQ981702.), and </w:t>
        </w:r>
      </w:ins>
      <w:ins w:id="425" w:author="Bolívar Aponte Rolón" w:date="2024-10-08T09:48:00Z">
        <w:r>
          <w:rPr>
            <w:i/>
            <w:iCs/>
            <w:color w:val="FF0000"/>
          </w:rPr>
          <w:t>Cordia alliodora</w:t>
        </w:r>
      </w:ins>
      <w:ins w:id="426" w:author="Bolívar Aponte Rolón" w:date="2024-10-08T09:48:00Z">
        <w:r>
          <w:rPr>
            <w:color w:val="FF0000"/>
          </w:rPr>
          <w:t xml:space="preserve"> (GQ981712.1).</w:t>
        </w:r>
      </w:ins>
    </w:p>
    <w:p>
      <w:pPr>
        <w:pStyle w:val="BodyText"/>
        <w:rPr/>
      </w:pPr>
      <w:ins w:id="428" w:author="Bolívar Aponte Rolón" w:date="2024-10-08T09:48:00Z">
        <w:r>
          <w:rPr>
            <w:color w:val="FF0000"/>
          </w:rPr>
          <w:t xml:space="preserve">We aligned sequences with MUSCLE [v.5.1.0-1; Edgar (2004)]. We built a maximum-likelihood tree with IQ-TREE [v.2.3.6-1; Minh et al. (2020)] with 1000 bootstrap replicates. We calculated the phylogenetic correlation structure (Pagel’s λ Correlation Structure) assuming λ = 1 with the </w:t>
        </w:r>
      </w:ins>
      <w:ins w:id="429" w:author="Bolívar Aponte Rolón" w:date="2024-10-08T09:48:00Z">
        <w:r>
          <w:rPr>
            <w:rStyle w:val="VerbatimChar"/>
            <w:color w:val="FF0000"/>
          </w:rPr>
          <w:t>corPagel</w:t>
        </w:r>
      </w:ins>
      <w:ins w:id="430" w:author="Bolívar Aponte Rolón" w:date="2024-10-08T09:48:00Z">
        <w:r>
          <w:rPr>
            <w:color w:val="FF0000"/>
          </w:rPr>
          <w:t xml:space="preserve"> function from the </w:t>
        </w:r>
      </w:ins>
      <w:ins w:id="431" w:author="Bolívar Aponte Rolón" w:date="2024-10-08T09:48:00Z">
        <w:r>
          <w:rPr>
            <w:rStyle w:val="VerbatimChar"/>
            <w:color w:val="FF0000"/>
          </w:rPr>
          <w:t>ape</w:t>
        </w:r>
      </w:ins>
      <w:ins w:id="432" w:author="Bolívar Aponte Rolón" w:date="2024-10-08T09:48:00Z">
        <w:r>
          <w:rPr>
            <w:color w:val="FF0000"/>
          </w:rPr>
          <w:t xml:space="preserve"> package [v5.7.1; Paradis &amp; Schliep (2019)] and used it to account for phylogenetic non-independence in our generalized linear mixed models (see Statistical Analyses below).</w:t>
        </w:r>
      </w:ins>
      <w:bookmarkEnd w:id="12"/>
    </w:p>
    <w:p>
      <w:pPr>
        <w:pStyle w:val="Heading3"/>
        <w:rPr>
          <w:ins w:id="440" w:author="Bolívar Aponte Rolón" w:date="2024-08-19T16:19:00Z"/>
        </w:rPr>
      </w:pPr>
      <w:del w:id="433" w:author="Bolívar Aponte Rolón" w:date="2024-08-19T16:19:00Z">
        <w:r>
          <w:rPr/>
          <w:delText>4.1.3 Herbivo</w:delText>
        </w:r>
      </w:del>
      <w:del w:id="434" w:author="Bolívar Aponte Rolón" w:date="2024-08-19T16:19:00Z">
        <w:r>
          <w:rPr>
            <w:color w:val="FF0000"/>
          </w:rPr>
          <w:delText>re assays</w:delText>
        </w:r>
      </w:del>
      <w:ins w:id="435" w:author="Bolívar Aponte Rolón" w:date="2024-08-19T16:19:00Z">
        <w:bookmarkStart w:id="13" w:name="herbivore-assays"/>
        <w:r>
          <w:rPr>
            <w:color w:val="FF0000"/>
          </w:rPr>
          <w:t xml:space="preserve">4.0.5 Determining herbivore and pathogen damage to </w:t>
        </w:r>
      </w:ins>
      <w:ins w:id="436" w:author="Bolívar Aponte Rolón" w:date="2024-08-19T16:19:00Z">
        <w:r>
          <w:rPr>
            <w:i/>
            <w:iCs/>
            <w:color w:val="FF0000"/>
          </w:rPr>
          <w:t>E-high</w:t>
        </w:r>
      </w:ins>
      <w:ins w:id="437" w:author="Bolívar Aponte Rolón" w:date="2024-08-19T16:19:00Z">
        <w:r>
          <w:rPr>
            <w:color w:val="FF0000"/>
          </w:rPr>
          <w:t xml:space="preserve"> and </w:t>
        </w:r>
      </w:ins>
      <w:ins w:id="438" w:author="Bolívar Aponte Rolón" w:date="2024-08-19T16:19:00Z">
        <w:r>
          <w:rPr>
            <w:i/>
            <w:iCs/>
            <w:color w:val="FF0000"/>
          </w:rPr>
          <w:t>E-low</w:t>
        </w:r>
      </w:ins>
      <w:ins w:id="439" w:author="Bolívar Aponte Rolón" w:date="2024-08-19T16:19:00Z">
        <w:r>
          <w:rPr>
            <w:color w:val="FF0000"/>
          </w:rPr>
          <w:t xml:space="preserve"> treatments</w:t>
        </w:r>
      </w:ins>
    </w:p>
    <w:p>
      <w:pPr>
        <w:pStyle w:val="Heading4"/>
        <w:pPrChange w:id="0" w:author="Bolívar Aponte Rolón" w:date="2024-10-08T09:55:00Z">
          <w:pPr>
            <w:pStyle w:val="BodyText"/>
          </w:pPr>
        </w:pPrChange>
        <w:rPr/>
      </w:pPr>
      <w:r>
        <w:rPr/>
        <w:t>4.0.5.1 Herbivore assays</w:t>
      </w:r>
    </w:p>
    <w:p>
      <w:pPr>
        <w:pStyle w:val="FirstParagraph"/>
        <w:rPr/>
      </w:pPr>
      <w:r>
        <w:rPr/>
        <w:t xml:space="preserve">To assess leaf-cutter ant damage, we collected one extra leaf per plant per treatment, at the same time we collected samples for leaf trait </w:t>
      </w:r>
      <w:del w:id="441" w:author="Van Bael, Sunshine A" w:date="2024-10-29T15:31:00Z">
        <w:r>
          <w:rPr/>
          <w:delText>measurements, and</w:delText>
        </w:r>
      </w:del>
      <w:ins w:id="442" w:author="Van Bael, Sunshine A" w:date="2024-10-29T15:31:00Z">
        <w:r>
          <w:rPr/>
          <w:t>measurements and</w:t>
        </w:r>
      </w:ins>
      <w:r>
        <w:rPr/>
        <w:t xml:space="preserve"> introduced it to an actively foraging leaf-cutter ant colony for a two-hour assay. We presented </w:t>
      </w:r>
      <w:del w:id="443" w:author="Arnold, Betsy - (fungi) [2]" w:date="2024-10-07T08:56:00Z">
        <w:r>
          <w:rPr/>
          <w:delText xml:space="preserve">leaf-cutter </w:delText>
        </w:r>
      </w:del>
      <w:r>
        <w:rPr/>
        <w:t>ant</w:t>
      </w:r>
      <w:del w:id="444" w:author="Arnold, Betsy - (fungi) [2]" w:date="2024-10-07T08:56:00Z">
        <w:r>
          <w:rPr/>
          <w:delText xml:space="preserve"> colonie</w:delText>
        </w:r>
      </w:del>
      <w:r>
        <w:rPr/>
        <w:t xml:space="preserve">s with a choice of an </w:t>
      </w:r>
      <w:del w:id="445" w:author="Bolívar Aponte Rolón" w:date="2024-08-19T15:48:00Z">
        <w:r>
          <w:rPr>
            <w:i/>
            <w:iCs/>
          </w:rPr>
          <w:delText>E+</w:delText>
        </w:r>
      </w:del>
      <w:ins w:id="446" w:author="Bolívar Aponte Rolón" w:date="2024-08-19T15:48:00Z">
        <w:r>
          <w:rPr>
            <w:i/>
            <w:iCs/>
            <w:color w:val="FF0000"/>
          </w:rPr>
          <w:t>E-high</w:t>
        </w:r>
      </w:ins>
      <w:r>
        <w:rPr/>
        <w:t xml:space="preserve"> or an </w:t>
      </w:r>
      <w:del w:id="447" w:author="Bolívar Aponte Rolón" w:date="2024-08-19T15:47:00Z">
        <w:r>
          <w:rPr>
            <w:i/>
            <w:iCs/>
          </w:rPr>
          <w:delText>E-</w:delText>
        </w:r>
      </w:del>
      <w:ins w:id="448" w:author="Bolívar Aponte Rolón" w:date="2024-08-19T15:47:00Z">
        <w:r>
          <w:rPr>
            <w:i/>
            <w:iCs/>
            <w:color w:val="FF0000"/>
          </w:rPr>
          <w:t>E-low</w:t>
        </w:r>
      </w:ins>
      <w:r>
        <w:rPr/>
        <w:t xml:space="preserve"> leaf on one disposable plastic plate next to an active nest trail. Carefully, we collected and placed debris from the trail leading up to the plate to encourage foraging in the plate. </w:t>
      </w:r>
      <w:del w:id="449" w:author="Bolívar Aponte Rolón" w:date="2024-08-19T15:55:00Z">
        <w:r>
          <w:rPr/>
          <w:delText>We initiated the ant assay as soon as one ant entered the plate and explored the leaf contents for at least 10-20 seconds. Every five minutes we took a digital photo of the choice arena until about 75% of the leaf content of one of the leaves was taken.</w:delText>
        </w:r>
      </w:del>
      <w:ins w:id="450" w:author="Bolívar Aponte Rolón" w:date="2024-08-19T15:55:00Z">
        <w:r>
          <w:rPr/>
          <w:t xml:space="preserve"> </w:t>
        </w:r>
      </w:ins>
      <w:ins w:id="451" w:author="Bolívar Aponte Rolón" w:date="2024-08-19T15:55:00Z">
        <w:r>
          <w:rPr>
            <w:color w:val="FF0000"/>
          </w:rPr>
          <w:t>We initiated the ant assay as soon as one ant entered the plate and explored the leaf contents for at least 10-20 seconds. Every five minutes we took a digital photo of the choice arena until about 75% of the leaf content of one of the leaves was consumed or the two-hour mark was reached.</w:t>
        </w:r>
      </w:ins>
      <w:r>
        <w:rPr/>
        <w:t xml:space="preserve"> We used the digital photo at time zero and at the end of trial to quantify the leaf area removed using ImageJ [v1.52r; Schneider et al. (2012)]. </w:t>
      </w:r>
      <w:del w:id="452" w:author="Van Bael, Sunshine A" w:date="2024-10-29T15:32:00Z">
        <w:bookmarkEnd w:id="13"/>
        <w:r>
          <w:rPr/>
          <w:delText>Ant recruitment was estimated by counting individuals in the choice arena throughout trial event.</w:delText>
        </w:r>
      </w:del>
    </w:p>
    <w:p>
      <w:pPr>
        <w:pStyle w:val="Heading4"/>
        <w:rPr/>
      </w:pPr>
      <w:del w:id="453" w:author="Bolívar Aponte Rolón" w:date="2024-09-03T10:40:00Z">
        <w:r>
          <w:rPr/>
          <w:delText>4.1.4 Pathogen assays</w:delText>
        </w:r>
      </w:del>
      <w:bookmarkStart w:id="14" w:name="pathogen-assays"/>
      <w:r>
        <w:rPr/>
        <w:t>4.0.5.</w:t>
      </w:r>
      <w:ins w:id="454" w:author="Bolívar Aponte Rolón" w:date="2024-10-08T09:56:00Z">
        <w:r>
          <w:rPr>
            <w:color w:val="FF0000"/>
          </w:rPr>
          <w:t>2</w:t>
        </w:r>
      </w:ins>
      <w:r>
        <w:rPr/>
        <w:t xml:space="preserve"> Pathogen assays</w:t>
      </w:r>
    </w:p>
    <w:p>
      <w:pPr>
        <w:pStyle w:val="FirstParagraph"/>
        <w:rPr>
          <w:i/>
          <w:i/>
          <w:iCs/>
          <w:del w:id="482" w:author="Bolívar Aponte Rolón" w:date="2024-10-08T20:32:00Z"/>
        </w:rPr>
      </w:pPr>
      <w:ins w:id="455" w:author="Bolívar Aponte Rolón" w:date="2024-08-19T16:11:00Z">
        <w:r>
          <w:rPr>
            <w:color w:val="FF0000"/>
          </w:rPr>
          <w:t xml:space="preserve">For the pathogen assays, we inoculated seedlings with </w:t>
        </w:r>
      </w:ins>
      <w:ins w:id="456" w:author="Bolívar Aponte Rolón" w:date="2024-08-19T16:11:00Z">
        <w:r>
          <w:rPr>
            <w:i/>
            <w:iCs/>
            <w:color w:val="FF0000"/>
          </w:rPr>
          <w:t>C</w:t>
        </w:r>
      </w:ins>
      <w:ins w:id="457" w:author="Bolívar Aponte Rolón" w:date="2024-08-19T16:11:00Z">
        <w:del w:id="458" w:author="Van Bael, Sunshine A" w:date="2024-10-29T15:32:00Z">
          <w:r>
            <w:rPr>
              <w:i/>
              <w:iCs/>
              <w:color w:val="FF0000"/>
            </w:rPr>
            <w:delText>alonectria</w:delText>
          </w:r>
        </w:del>
      </w:ins>
      <w:ins w:id="459" w:author="Van Bael, Sunshine A" w:date="2024-10-29T15:32:00Z">
        <w:r>
          <w:rPr>
            <w:i/>
            <w:iCs/>
            <w:color w:val="FF0000"/>
          </w:rPr>
          <w:t>.</w:t>
        </w:r>
      </w:ins>
      <w:ins w:id="460" w:author="Bolívar Aponte Rolón" w:date="2024-08-19T16:11:00Z">
        <w:r>
          <w:rPr>
            <w:color w:val="FF0000"/>
          </w:rPr>
          <w:t xml:space="preserve"> </w:t>
        </w:r>
      </w:ins>
      <w:ins w:id="461" w:author="Bolívar Aponte Rolón" w:date="2024-08-19T16:11:00Z">
        <w:r>
          <w:rPr>
            <w:i/>
            <w:iCs/>
            <w:color w:val="FF0000"/>
          </w:rPr>
          <w:t>variabilis</w:t>
        </w:r>
      </w:ins>
      <w:ins w:id="462" w:author="Arnold, Betsy - (fungi) [2]" w:date="2024-10-07T08:56:00Z">
        <w:r>
          <w:rPr/>
          <w:t xml:space="preserve">, </w:t>
        </w:r>
      </w:ins>
      <w:ins w:id="463" w:author="Bolívar Aponte Rolón" w:date="2024-08-19T16:11:00Z">
        <w:del w:id="464" w:author="Arnold, Betsy - (fungi) [2]" w:date="2024-10-07T08:56:00Z">
          <w:r>
            <w:rPr/>
            <w:delText xml:space="preserve"> pathogen. </w:delText>
          </w:r>
        </w:del>
      </w:ins>
      <w:ins w:id="465" w:author="Bolívar Aponte Rolón" w:date="2024-08-19T16:11:00Z">
        <w:del w:id="466" w:author="Arnold, Betsy - (fungi) [2]" w:date="2024-10-07T08:56:00Z">
          <w:r>
            <w:rPr>
              <w:i/>
              <w:iCs/>
            </w:rPr>
            <w:delText>Calonectria</w:delText>
          </w:r>
        </w:del>
      </w:ins>
      <w:ins w:id="467" w:author="Bolívar Aponte Rolón" w:date="2024-08-19T16:11:00Z">
        <w:del w:id="468" w:author="Arnold, Betsy - (fungi) [2]" w:date="2024-10-07T08:56:00Z">
          <w:r>
            <w:rPr/>
            <w:delText xml:space="preserve"> s</w:delText>
          </w:r>
        </w:del>
      </w:ins>
      <w:ins w:id="469" w:author="Bolívar Aponte Rolón" w:date="2024-08-19T16:11:00Z">
        <w:r>
          <w:rPr/>
          <w:t>a</w:t>
        </w:r>
      </w:ins>
      <w:ins w:id="470" w:author="Bolívar Aponte Rolón" w:date="2024-08-19T16:11:00Z">
        <w:r>
          <w:rPr>
            <w:color w:val="FF0000"/>
          </w:rPr>
          <w:t xml:space="preserve"> widespread pathogen in tropical and temperate ecosystems (Crous et al., 2006; Li et al., 2022). Its distribution reflects trends in agriculture, forestry, and the ornamental plant trade (Li et al., 2022). In the tropics its effects are known as </w:t>
        </w:r>
      </w:ins>
      <w:ins w:id="471" w:author="Bolívar Aponte Rolón" w:date="2024-08-19T16:11:00Z">
        <w:r>
          <w:rPr>
            <w:i/>
            <w:iCs/>
            <w:color w:val="FF0000"/>
          </w:rPr>
          <w:t>Calonectria</w:t>
        </w:r>
      </w:ins>
      <w:ins w:id="472" w:author="Bolívar Aponte Rolón" w:date="2024-08-19T16:11:00Z">
        <w:r>
          <w:rPr>
            <w:color w:val="FF0000"/>
          </w:rPr>
          <w:t xml:space="preserve"> leaf blight (CLB) which has become a primary fungal disease in commercial tree plantations (Lombard et al. 2010; Sanchez-Gonzalez et al., 20</w:t>
        </w:r>
      </w:ins>
      <w:r>
        <w:rPr/>
        <w:t xml:space="preserve">22). </w:t>
      </w:r>
      <w:ins w:id="473" w:author="Bolívar Aponte Rolón" w:date="2024-10-08T15:55:00Z">
        <w:r>
          <w:rPr>
            <w:color w:val="FF0000"/>
          </w:rPr>
          <w:t xml:space="preserve"> We prepared the pathogen inoculum with </w:t>
        </w:r>
      </w:ins>
      <w:ins w:id="474" w:author="Bolívar Aponte Rolón" w:date="2024-10-08T15:55:00Z">
        <w:r>
          <w:rPr>
            <w:i/>
            <w:iCs/>
            <w:color w:val="FF0000"/>
          </w:rPr>
          <w:t>C. variabilis</w:t>
        </w:r>
      </w:ins>
      <w:ins w:id="475" w:author="Bolívar Aponte Rolón" w:date="2024-10-08T15:55:00Z">
        <w:r>
          <w:rPr>
            <w:color w:val="FF0000"/>
          </w:rPr>
          <w:t xml:space="preserve">, strain LCM735 collected from </w:t>
        </w:r>
      </w:ins>
      <w:ins w:id="476" w:author="Bolívar Aponte Rolón" w:date="2024-10-08T15:55:00Z">
        <w:r>
          <w:rPr>
            <w:i/>
            <w:iCs/>
            <w:color w:val="FF0000"/>
          </w:rPr>
          <w:t xml:space="preserve">Anacardium occidentale </w:t>
        </w:r>
      </w:ins>
      <w:ins w:id="477" w:author="Bolívar Aponte Rolón" w:date="2024-10-08T15:55:00Z">
        <w:r>
          <w:rPr>
            <w:color w:val="FF0000"/>
          </w:rPr>
          <w:t>in 2013 by Luis C. Mejía (see GenBank accession: MZ215779.1)</w:t>
        </w:r>
      </w:ins>
      <w:ins w:id="478" w:author="Bolívar Aponte Rolón" w:date="2024-10-08T16:06:00Z">
        <w:r>
          <w:rPr>
            <w:i/>
            <w:iCs/>
            <w:color w:val="FF0000"/>
          </w:rPr>
          <w:t>,</w:t>
        </w:r>
      </w:ins>
      <w:del w:id="479" w:author="Bolívar Aponte Rolón" w:date="2024-09-03T11:18:00Z">
        <w:r>
          <w:rPr>
            <w:i/>
            <w:iCs/>
            <w:color w:val="FF0000"/>
          </w:rPr>
          <w:delText>we introduced an agar plug inoculated with hyphae of Calonectria sp. (P+ treatment), and an agar plug without the pathogen (P- control) to similarly aged/sized leaves that were still on plants (i.e., were not harvested) within 10-14 days after</w:delText>
        </w:r>
      </w:del>
      <w:del w:id="480" w:author="Bolívar Aponte Rolón" w:date="2024-09-03T10:42:00Z">
        <w:r>
          <w:rPr>
            <w:i/>
            <w:iCs/>
            <w:color w:val="FF0000"/>
          </w:rPr>
          <w:delText xml:space="preserve"> endophyte</w:delText>
        </w:r>
      </w:del>
      <w:del w:id="481" w:author="Bolívar Aponte Rolón" w:date="2024-09-03T11:18:00Z">
        <w:r>
          <w:rPr>
            <w:i/>
            <w:iCs/>
            <w:color w:val="FF0000"/>
          </w:rPr>
          <w:delText xml:space="preserve"> inoculations (Gilbert &amp; Webb, 2007). </w:delText>
        </w:r>
      </w:del>
    </w:p>
    <w:p>
      <w:pPr>
        <w:pStyle w:val="FirstParagraph"/>
        <w:rPr>
          <w:color w:val="FF0000"/>
          <w:ins w:id="485" w:author="Bolívar Aponte Rolón" w:date="2024-09-03T11:18:00Z"/>
        </w:rPr>
      </w:pPr>
      <w:ins w:id="483" w:author="Bolívar Aponte Rolón" w:date="2024-10-22T20:33:00Z">
        <w:r>
          <w:rPr>
            <w:color w:val="FF0000"/>
          </w:rPr>
          <w:t xml:space="preserve"> </w:t>
        </w:r>
      </w:ins>
      <w:ins w:id="484" w:author="Bolívar Aponte Rolón" w:date="2024-09-03T11:18:00Z">
        <w:r>
          <w:rPr>
            <w:color w:val="FF0000"/>
          </w:rPr>
          <w:t xml:space="preserve">following Gilbert &amp; Webb (2007) and Tellez et al. (2016). </w:t>
        </w:r>
      </w:ins>
    </w:p>
    <w:p>
      <w:pPr>
        <w:pStyle w:val="FirstParagraph"/>
        <w:rPr/>
      </w:pPr>
      <w:ins w:id="486" w:author="Bolívar Aponte Rolón" w:date="2024-09-03T11:18:00Z">
        <w:r>
          <w:rPr>
            <w:color w:val="FF0000"/>
          </w:rPr>
          <w:t xml:space="preserve">Briefly, </w:t>
        </w:r>
      </w:ins>
      <w:ins w:id="487" w:author="Bolívar Aponte Rolón" w:date="2024-09-03T11:18:00Z">
        <w:del w:id="488" w:author="Arnold, Betsy - (fungi) [2]" w:date="2024-10-07T09:04:00Z">
          <w:r>
            <w:rPr>
              <w:color w:val="FF0000"/>
            </w:rPr>
            <w:delText>this required growing</w:delText>
          </w:r>
        </w:del>
      </w:ins>
      <w:ins w:id="489" w:author="Arnold, Betsy - (fungi) [2]" w:date="2024-10-07T09:04:00Z">
        <w:r>
          <w:rPr>
            <w:color w:val="FF0000"/>
          </w:rPr>
          <w:t>we grew</w:t>
        </w:r>
      </w:ins>
      <w:ins w:id="490" w:author="Bolívar Aponte Rolón" w:date="2024-09-03T11:18:00Z">
        <w:r>
          <w:rPr>
            <w:color w:val="FF0000"/>
          </w:rPr>
          <w:t xml:space="preserve"> </w:t>
        </w:r>
      </w:ins>
      <w:ins w:id="491" w:author="Bolívar Aponte Rolón" w:date="2024-09-03T11:18:00Z">
        <w:del w:id="492" w:author="Arnold, Betsy - (fungi) [2]" w:date="2024-10-07T09:04:00Z">
          <w:r>
            <w:rPr>
              <w:color w:val="FF0000"/>
            </w:rPr>
            <w:delText xml:space="preserve">inoculum </w:delText>
          </w:r>
        </w:del>
      </w:ins>
      <w:ins w:id="493" w:author="Arnold, Betsy - (fungi) [2]" w:date="2024-10-07T09:04:00Z">
        <w:r>
          <w:rPr>
            <w:i/>
            <w:iCs/>
            <w:color w:val="FF0000"/>
          </w:rPr>
          <w:t>C</w:t>
        </w:r>
      </w:ins>
      <w:ins w:id="494" w:author="Arnold, Betsy - (fungi) [2]" w:date="2024-10-07T09:04:00Z">
        <w:del w:id="495" w:author="Bolívar Aponte Rolón" w:date="2024-10-08T20:34:00Z">
          <w:r>
            <w:rPr>
              <w:i/>
              <w:iCs/>
              <w:color w:val="FF0000"/>
            </w:rPr>
            <w:delText>alonectria</w:delText>
          </w:r>
        </w:del>
      </w:ins>
      <w:ins w:id="496" w:author="Bolívar Aponte Rolón" w:date="2024-10-08T20:34:00Z">
        <w:r>
          <w:rPr>
            <w:i/>
            <w:iCs/>
            <w:color w:val="FF0000"/>
          </w:rPr>
          <w:t>.</w:t>
        </w:r>
      </w:ins>
      <w:ins w:id="497" w:author="Arnold, Betsy - (fungi) [2]" w:date="2024-10-07T09:04:00Z">
        <w:r>
          <w:rPr>
            <w:i/>
            <w:iCs/>
            <w:color w:val="FF0000"/>
          </w:rPr>
          <w:t xml:space="preserve"> </w:t>
        </w:r>
      </w:ins>
      <w:ins w:id="498" w:author="Bolívar Aponte Rolón" w:date="2024-10-08T15:59:00Z">
        <w:r>
          <w:rPr>
            <w:i/>
            <w:iCs/>
            <w:color w:val="FF0000"/>
          </w:rPr>
          <w:t xml:space="preserve">variabilis </w:t>
        </w:r>
      </w:ins>
      <w:ins w:id="499" w:author="Bolívar Aponte Rolón" w:date="2024-09-03T11:18:00Z">
        <w:del w:id="500" w:author="Arnold, Betsy - (fungi) [2]" w:date="2024-10-07T09:05:00Z">
          <w:r>
            <w:rPr>
              <w:i/>
              <w:iCs/>
              <w:color w:val="FF0000"/>
            </w:rPr>
            <w:delText>i</w:delText>
          </w:r>
        </w:del>
      </w:ins>
      <w:ins w:id="501" w:author="Arnold, Betsy - (fungi) [2]" w:date="2024-10-07T09:05:00Z">
        <w:r>
          <w:rPr>
            <w:color w:val="FF0000"/>
          </w:rPr>
          <w:t>o</w:t>
        </w:r>
      </w:ins>
      <w:ins w:id="502" w:author="Bolívar Aponte Rolón" w:date="2024-09-03T11:18:00Z">
        <w:r>
          <w:rPr>
            <w:color w:val="FF0000"/>
          </w:rPr>
          <w:t xml:space="preserve">n 2% MEA in caps </w:t>
        </w:r>
      </w:ins>
      <w:ins w:id="503" w:author="Bolívar Aponte Rolón" w:date="2024-09-03T11:18:00Z">
        <w:del w:id="504" w:author="Arnold, Betsy - (fungi) [2]" w:date="2024-10-07T09:04:00Z">
          <w:r>
            <w:rPr>
              <w:color w:val="FF0000"/>
            </w:rPr>
            <w:delText xml:space="preserve">(agar plug) </w:delText>
          </w:r>
        </w:del>
      </w:ins>
      <w:ins w:id="505" w:author="Bolívar Aponte Rolón" w:date="2024-09-03T11:18:00Z">
        <w:r>
          <w:rPr>
            <w:color w:val="FF0000"/>
          </w:rPr>
          <w:t>from 1.8 mL cryovials</w:t>
        </w:r>
      </w:ins>
      <w:ins w:id="506" w:author="Arnold, Betsy - (fungi) [2]" w:date="2024-10-07T09:06:00Z">
        <w:r>
          <w:rPr>
            <w:color w:val="FF0000"/>
          </w:rPr>
          <w:t xml:space="preserve"> (‘agar plugs’). </w:t>
        </w:r>
      </w:ins>
      <w:ins w:id="507" w:author="Bolívar Aponte Rolón" w:date="2024-09-03T11:18:00Z">
        <w:del w:id="508" w:author="Arnold, Betsy - (fungi) [2]" w:date="2024-10-07T09:05:00Z">
          <w:r>
            <w:rPr>
              <w:color w:val="FF0000"/>
            </w:rPr>
            <w:delText xml:space="preserve">, then grown for 5 days before applying to seedlings. In our assays, </w:delText>
          </w:r>
        </w:del>
      </w:ins>
      <w:ins w:id="509" w:author="Arnold, Betsy - (fungi) [2]" w:date="2024-10-07T09:05:00Z">
        <w:r>
          <w:rPr>
            <w:color w:val="FF0000"/>
          </w:rPr>
          <w:t xml:space="preserve">We </w:t>
        </w:r>
      </w:ins>
      <w:ins w:id="510" w:author="Bolívar Aponte Rolón" w:date="2024-09-03T11:18:00Z">
        <w:r>
          <w:rPr>
            <w:color w:val="FF0000"/>
          </w:rPr>
          <w:t>haphazardly selected 2 similarly aged/sized leaves from seedlings not used in herbivore assays within 10-14 days after ambient spore-fall inoculations (</w:t>
        </w:r>
      </w:ins>
      <w:ins w:id="511" w:author="Bolívar Aponte Rolón" w:date="2024-09-03T11:18:00Z">
        <w:del w:id="512" w:author="Arnold, Betsy - (fungi) [2]" w:date="2024-10-07T09:05:00Z">
          <w:r>
            <w:rPr>
              <w:color w:val="FF0000"/>
            </w:rPr>
            <w:delText xml:space="preserve">see Fungal endophyte inoculation section </w:delText>
          </w:r>
        </w:del>
      </w:ins>
      <w:ins w:id="513" w:author="Bolívar Aponte Rolón" w:date="2024-09-03T11:18:00Z">
        <w:r>
          <w:rPr>
            <w:color w:val="FF0000"/>
          </w:rPr>
          <w:t xml:space="preserve">above) (Gilbert &amp; Webb 2007). </w:t>
        </w:r>
      </w:ins>
      <w:ins w:id="514" w:author="Bolívar Aponte Rolón" w:date="2024-09-03T11:18:00Z">
        <w:del w:id="515" w:author="Arnold, Betsy - (fungi) [2]" w:date="2024-10-07T09:05:00Z">
          <w:r>
            <w:rPr>
              <w:color w:val="FF0000"/>
            </w:rPr>
            <w:delText>Then we</w:delText>
          </w:r>
        </w:del>
      </w:ins>
      <w:ins w:id="516" w:author="Arnold, Betsy - (fungi) [2]" w:date="2024-10-07T09:05:00Z">
        <w:r>
          <w:rPr>
            <w:color w:val="FF0000"/>
          </w:rPr>
          <w:t>We</w:t>
        </w:r>
      </w:ins>
      <w:ins w:id="517" w:author="Bolívar Aponte Rolón" w:date="2024-09-03T11:18:00Z">
        <w:r>
          <w:rPr>
            <w:color w:val="FF0000"/>
          </w:rPr>
          <w:t xml:space="preserve"> lightly punctured the leaf lamina with a sterile needle (95% EtOH and heat treated) and applied an agar plug </w:t>
        </w:r>
      </w:ins>
      <w:ins w:id="518" w:author="Bolívar Aponte Rolón" w:date="2024-09-03T11:18:00Z">
        <w:del w:id="519" w:author="Arnold, Betsy - (fungi) [2]" w:date="2024-10-07T09:06:00Z">
          <w:r>
            <w:rPr>
              <w:color w:val="FF0000"/>
            </w:rPr>
            <w:delText>inoculated with hyphae of</w:delText>
          </w:r>
        </w:del>
      </w:ins>
      <w:ins w:id="520" w:author="Arnold, Betsy - (fungi) [2]" w:date="2024-10-07T09:07:00Z">
        <w:r>
          <w:rPr>
            <w:color w:val="FF0000"/>
          </w:rPr>
          <w:t xml:space="preserve"> with actively growing</w:t>
        </w:r>
      </w:ins>
      <w:ins w:id="521" w:author="Bolívar Aponte Rolón" w:date="2024-09-03T11:18:00Z">
        <w:r>
          <w:rPr>
            <w:color w:val="FF0000"/>
          </w:rPr>
          <w:t xml:space="preserve"> </w:t>
        </w:r>
      </w:ins>
      <w:ins w:id="522" w:author="Bolívar Aponte Rolón" w:date="2024-09-03T11:18:00Z">
        <w:del w:id="523" w:author="Arnold, Betsy - (fungi) [2]" w:date="2024-10-07T09:07:00Z">
          <w:r>
            <w:rPr>
              <w:i/>
              <w:iCs/>
              <w:color w:val="FF0000"/>
            </w:rPr>
            <w:delText xml:space="preserve"> sp.</w:delText>
          </w:r>
        </w:del>
      </w:ins>
      <w:ins w:id="524" w:author="Bolívar Aponte Rolón" w:date="2024-10-08T16:01:00Z">
        <w:r>
          <w:rPr>
            <w:i/>
            <w:iCs/>
            <w:color w:val="FF0000"/>
          </w:rPr>
          <w:t>C. variabilis</w:t>
        </w:r>
      </w:ins>
      <w:ins w:id="525" w:author="Bolívar Aponte Rolón" w:date="2024-09-03T11:18:00Z">
        <w:r>
          <w:rPr>
            <w:color w:val="FF0000"/>
          </w:rPr>
          <w:t xml:space="preserve"> (</w:t>
        </w:r>
      </w:ins>
      <w:ins w:id="526" w:author="Bolívar Aponte Rolón" w:date="2024-09-03T11:18:00Z">
        <w:r>
          <w:rPr>
            <w:i/>
            <w:iCs/>
            <w:color w:val="FF0000"/>
          </w:rPr>
          <w:t>P+</w:t>
        </w:r>
      </w:ins>
      <w:ins w:id="527" w:author="Bolívar Aponte Rolón" w:date="2024-09-03T11:18:00Z">
        <w:r>
          <w:rPr>
            <w:color w:val="FF0000"/>
          </w:rPr>
          <w:t xml:space="preserve"> treatment), </w:t>
        </w:r>
      </w:ins>
      <w:ins w:id="528" w:author="Bolívar Aponte Rolón" w:date="2024-09-03T11:18:00Z">
        <w:del w:id="529" w:author="Arnold, Betsy - (fungi) [2]" w:date="2024-10-07T09:07:00Z">
          <w:r>
            <w:rPr>
              <w:color w:val="FF0000"/>
            </w:rPr>
            <w:delText>and in a</w:delText>
          </w:r>
        </w:del>
      </w:ins>
      <w:ins w:id="530" w:author="Arnold, Betsy - (fungi) [2]" w:date="2024-10-07T09:07:00Z">
        <w:r>
          <w:rPr>
            <w:color w:val="FF0000"/>
          </w:rPr>
          <w:t>and on a</w:t>
        </w:r>
      </w:ins>
      <w:ins w:id="531" w:author="Bolívar Aponte Rolón" w:date="2024-09-03T11:18:00Z">
        <w:r>
          <w:rPr>
            <w:color w:val="FF0000"/>
          </w:rPr>
          <w:t xml:space="preserve"> </w:t>
        </w:r>
      </w:ins>
      <w:ins w:id="532" w:author="Bolívar Aponte Rolón" w:date="2024-09-03T11:18:00Z">
        <w:del w:id="533" w:author="Arnold, Betsy - (fungi) [2]" w:date="2024-10-07T09:07:00Z">
          <w:r>
            <w:rPr>
              <w:color w:val="FF0000"/>
            </w:rPr>
            <w:delText>separate leaf,</w:delText>
          </w:r>
        </w:del>
      </w:ins>
      <w:ins w:id="534" w:author="Arnold, Betsy - (fungi) [2]" w:date="2024-10-07T09:07:00Z">
        <w:r>
          <w:rPr>
            <w:color w:val="FF0000"/>
          </w:rPr>
          <w:t>the other selected leaf,</w:t>
        </w:r>
      </w:ins>
      <w:ins w:id="535" w:author="Bolívar Aponte Rolón" w:date="2024-09-03T11:18:00Z">
        <w:r>
          <w:rPr>
            <w:color w:val="FF0000"/>
          </w:rPr>
          <w:t xml:space="preserve"> an agar plug without the pathogen (</w:t>
        </w:r>
      </w:ins>
      <w:ins w:id="536" w:author="Bolívar Aponte Rolón" w:date="2024-09-03T11:18:00Z">
        <w:r>
          <w:rPr>
            <w:i/>
            <w:iCs/>
            <w:color w:val="FF0000"/>
          </w:rPr>
          <w:t>P-</w:t>
        </w:r>
      </w:ins>
      <w:ins w:id="537" w:author="Bolívar Aponte Rolón" w:date="2024-09-03T11:18:00Z">
        <w:r>
          <w:rPr>
            <w:color w:val="FF0000"/>
          </w:rPr>
          <w:t xml:space="preserve"> control). Agar plugs were held in place with sterile metal double</w:t>
        </w:r>
      </w:ins>
      <w:ins w:id="538" w:author="Arnold, Betsy - (fungi) [2]" w:date="2024-10-07T09:06:00Z">
        <w:r>
          <w:rPr>
            <w:color w:val="FF0000"/>
          </w:rPr>
          <w:t>-</w:t>
        </w:r>
      </w:ins>
      <w:ins w:id="539" w:author="Bolívar Aponte Rolón" w:date="2024-09-03T11:18:00Z">
        <w:del w:id="540" w:author="Arnold, Betsy - (fungi) [2]" w:date="2024-10-07T09:06:00Z">
          <w:r>
            <w:rPr>
              <w:color w:val="FF0000"/>
            </w:rPr>
            <w:delText xml:space="preserve"> </w:delText>
          </w:r>
        </w:del>
      </w:ins>
      <w:ins w:id="541" w:author="Bolívar Aponte Rolón" w:date="2024-09-03T11:18:00Z">
        <w:r>
          <w:rPr>
            <w:color w:val="FF0000"/>
          </w:rPr>
          <w:t>prong curl clips (Sally Beauty LLC., Denton, Texas, USA. Item number: SBS-292507).</w:t>
        </w:r>
      </w:ins>
      <w:ins w:id="542" w:author="Bolívar Aponte Rolón" w:date="2024-09-03T11:18:00Z">
        <w:r>
          <w:rPr/>
          <w:t xml:space="preserve"> </w:t>
        </w:r>
      </w:ins>
      <w:r>
        <w:rPr/>
        <w:t xml:space="preserve">Leaves with the </w:t>
      </w:r>
      <w:r>
        <w:rPr>
          <w:i/>
          <w:iCs/>
        </w:rPr>
        <w:t>P+</w:t>
      </w:r>
      <w:r>
        <w:rPr/>
        <w:t xml:space="preserve"> or </w:t>
      </w:r>
      <w:r>
        <w:rPr>
          <w:i/>
          <w:iCs/>
        </w:rPr>
        <w:t>P-</w:t>
      </w:r>
      <w:r>
        <w:rPr/>
        <w:t xml:space="preserve"> treatment</w:t>
      </w:r>
      <w:ins w:id="543" w:author="Bolívar Aponte Rolón" w:date="2024-09-03T11:23:00Z">
        <w:r>
          <w:rPr/>
          <w:t>s</w:t>
        </w:r>
      </w:ins>
      <w:r>
        <w:rPr/>
        <w:t xml:space="preserve"> were misted with sterile water two times a day (morning and afternoon) to maintain moisture. After four days, we removed the plugs and took digital photos to analyze leaf area damage using ImageJ [v1.52r; Schneider et al. (2012)].</w:t>
      </w:r>
      <w:bookmarkEnd w:id="14"/>
    </w:p>
    <w:p>
      <w:pPr>
        <w:pStyle w:val="Heading3"/>
        <w:rPr/>
      </w:pPr>
      <w:r>
        <w:rPr/>
        <w:t>4.</w:t>
      </w:r>
      <w:ins w:id="544" w:author="Bolívar Aponte Rolón" w:date="2024-08-19T16:20:00Z">
        <w:r>
          <w:rPr>
            <w:color w:val="FF0000"/>
          </w:rPr>
          <w:t>0.6</w:t>
        </w:r>
      </w:ins>
      <w:r>
        <w:rPr/>
        <w:t xml:space="preserve"> Replication Statement</w:t>
      </w:r>
    </w:p>
    <w:tbl>
      <w:tblPr>
        <w:tblStyle w:val="Table"/>
        <w:tblW w:w="9504" w:type="dxa"/>
        <w:jc w:val="center"/>
        <w:tblInd w:w="0" w:type="dxa"/>
        <w:tblLayout w:type="fixed"/>
        <w:tblCellMar>
          <w:top w:w="0" w:type="dxa"/>
          <w:left w:w="0" w:type="dxa"/>
          <w:bottom w:w="0" w:type="dxa"/>
          <w:right w:w="0" w:type="dxa"/>
        </w:tblCellMar>
        <w:tblLook w:val="0420" w:noHBand="0" w:noVBand="1" w:firstColumn="0" w:lastRow="0" w:lastColumn="0" w:firstRow="1"/>
      </w:tblPr>
      <w:tblGrid>
        <w:gridCol w:w="3168"/>
        <w:gridCol w:w="3168"/>
        <w:gridCol w:w="3168"/>
      </w:tblGrid>
      <w:tr>
        <w:trPr>
          <w:trHeight w:val="360" w:hRule="atLeast"/>
          <w:cnfStyle w:val="100000000000" w:firstRow="1" w:lastRow="0" w:firstColumn="0" w:lastColumn="0" w:oddVBand="0" w:evenVBand="0" w:oddHBand="0" w:evenHBand="0" w:firstRowFirstColumn="0" w:firstRowLastColumn="0" w:lastRowFirstColumn="0" w:lastRowLastColumn="0"/>
        </w:trPr>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right="80"/>
              <w:jc w:val="center"/>
              <w:rPr>
                <w:rFonts w:eastAsia="Cambria"/>
              </w:rPr>
            </w:pPr>
            <w:r>
              <w:rPr>
                <w:rFonts w:eastAsia="TeX Gyre Termes" w:cs="TeX Gyre Termes"/>
                <w:b/>
                <w:color w:val="000000"/>
                <w:kern w:val="0"/>
                <w:sz w:val="22"/>
                <w:szCs w:val="22"/>
                <w:lang w:val="en-US" w:eastAsia="en-US" w:bidi="ar-SA"/>
              </w:rPr>
              <w:t>Scale of inference</w:t>
            </w:r>
          </w:p>
        </w:tc>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left="80" w:right="80"/>
              <w:jc w:val="center"/>
              <w:rPr>
                <w:rFonts w:eastAsia="Cambria"/>
              </w:rPr>
            </w:pPr>
            <w:r>
              <w:rPr>
                <w:rFonts w:eastAsia="TeX Gyre Termes" w:cs="TeX Gyre Termes"/>
                <w:b/>
                <w:color w:val="000000"/>
                <w:kern w:val="0"/>
                <w:sz w:val="22"/>
                <w:szCs w:val="22"/>
                <w:lang w:val="en-US" w:eastAsia="en-US" w:bidi="ar-SA"/>
              </w:rPr>
              <w:t>Scale at which the factor of interest is applied</w:t>
            </w:r>
          </w:p>
        </w:tc>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left="80"/>
              <w:jc w:val="center"/>
              <w:rPr>
                <w:rFonts w:eastAsia="Cambria"/>
              </w:rPr>
            </w:pPr>
            <w:r>
              <w:rPr>
                <w:rFonts w:eastAsia="TeX Gyre Termes" w:cs="TeX Gyre Termes"/>
                <w:b/>
                <w:color w:val="000000"/>
                <w:kern w:val="0"/>
                <w:sz w:val="22"/>
                <w:szCs w:val="22"/>
                <w:lang w:val="en-US" w:eastAsia="en-US" w:bidi="ar-SA"/>
              </w:rPr>
              <w:t>Number of replicates at the appropriate scale</w:t>
            </w:r>
          </w:p>
        </w:tc>
      </w:tr>
      <w:tr>
        <w:trPr>
          <w:trHeight w:val="360" w:hRule="atLeast"/>
        </w:trPr>
        <w:tc>
          <w:tcPr>
            <w:tcW w:w="3168" w:type="dxa"/>
            <w:tcBorders>
              <w:top w:val="single" w:sz="2" w:space="0" w:color="000000"/>
            </w:tcBorders>
            <w:shd w:color="auto" w:fill="FFFFFF" w:val="clear"/>
          </w:tcPr>
          <w:p>
            <w:pPr>
              <w:pStyle w:val="Normal"/>
              <w:widowControl/>
              <w:suppressAutoHyphens w:val="true"/>
              <w:spacing w:lineRule="exact" w:line="240" w:before="80" w:after="80"/>
              <w:ind w:right="80"/>
              <w:jc w:val="center"/>
              <w:rPr>
                <w:rFonts w:eastAsia="Cambria"/>
              </w:rPr>
            </w:pPr>
            <w:r>
              <w:rPr>
                <w:rFonts w:eastAsia="TeX Gyre Termes" w:cs="TeX Gyre Termes"/>
                <w:color w:val="000000"/>
                <w:kern w:val="0"/>
                <w:sz w:val="22"/>
                <w:szCs w:val="22"/>
                <w:lang w:val="en-US" w:eastAsia="en-US" w:bidi="ar-SA"/>
              </w:rPr>
              <w:t>Leaf functional traits</w:t>
            </w:r>
          </w:p>
        </w:tc>
        <w:tc>
          <w:tcPr>
            <w:tcW w:w="3168" w:type="dxa"/>
            <w:tcBorders>
              <w:top w:val="single" w:sz="2" w:space="0" w:color="000000"/>
            </w:tcBorders>
            <w:shd w:color="auto" w:fill="FFFFFF" w:val="clear"/>
          </w:tcPr>
          <w:p>
            <w:pPr>
              <w:pStyle w:val="Normal"/>
              <w:widowControl/>
              <w:suppressAutoHyphens w:val="true"/>
              <w:spacing w:lineRule="exact" w:line="240" w:before="80" w:after="80"/>
              <w:ind w:left="80" w:right="80"/>
              <w:jc w:val="center"/>
              <w:rPr>
                <w:rFonts w:eastAsia="Cambria"/>
              </w:rPr>
            </w:pPr>
            <w:r>
              <w:rPr>
                <w:rFonts w:eastAsia="TeX Gyre Termes" w:cs="TeX Gyre Termes"/>
                <w:color w:val="000000"/>
                <w:kern w:val="0"/>
                <w:sz w:val="22"/>
                <w:szCs w:val="22"/>
                <w:lang w:val="en-US" w:eastAsia="en-US" w:bidi="ar-SA"/>
              </w:rPr>
              <w:t>Host Species</w:t>
            </w:r>
          </w:p>
        </w:tc>
        <w:tc>
          <w:tcPr>
            <w:tcW w:w="3168" w:type="dxa"/>
            <w:tcBorders>
              <w:top w:val="single" w:sz="2" w:space="0" w:color="000000"/>
            </w:tcBorders>
            <w:shd w:color="auto" w:fill="FFFFFF" w:val="clear"/>
          </w:tcPr>
          <w:p>
            <w:pPr>
              <w:pStyle w:val="Normal"/>
              <w:widowControl/>
              <w:suppressAutoHyphens w:val="true"/>
              <w:spacing w:lineRule="exact" w:line="240" w:before="80" w:after="80"/>
              <w:ind w:left="80"/>
              <w:jc w:val="center"/>
              <w:rPr>
                <w:rFonts w:eastAsia="Cambria"/>
              </w:rPr>
            </w:pPr>
            <w:r>
              <w:rPr>
                <w:rFonts w:eastAsia="TeX Gyre Termes" w:cs="TeX Gyre Termes"/>
                <w:color w:val="000000"/>
                <w:kern w:val="0"/>
                <w:sz w:val="22"/>
                <w:szCs w:val="22"/>
                <w:lang w:val="en-US" w:eastAsia="en-US" w:bidi="ar-SA"/>
              </w:rPr>
              <w:t>Treatment = 2 (</w:t>
            </w:r>
            <w:del w:id="545" w:author="Bolívar Aponte Rolón" w:date="2024-08-19T15:47:00Z">
              <w:r>
                <w:rPr>
                  <w:rFonts w:eastAsia="TeX Gyre Termes" w:cs="TeX Gyre Termes"/>
                  <w:color w:val="000000"/>
                  <w:kern w:val="0"/>
                  <w:sz w:val="22"/>
                  <w:szCs w:val="22"/>
                  <w:lang w:val="en-US" w:eastAsia="en-US" w:bidi="ar-SA"/>
                </w:rPr>
                <w:delText>E-</w:delText>
              </w:r>
            </w:del>
            <w:ins w:id="546" w:author="Bolívar Aponte Rolón" w:date="2024-08-19T15:47:00Z">
              <w:r>
                <w:rPr>
                  <w:rFonts w:eastAsia="TeX Gyre Termes" w:cs="TeX Gyre Termes"/>
                  <w:i/>
                  <w:iCs/>
                  <w:color w:val="FF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547" w:author="Bolívar Aponte Rolón" w:date="2024-08-19T15:48:00Z">
              <w:r>
                <w:rPr>
                  <w:rFonts w:eastAsia="TeX Gyre Termes" w:cs="TeX Gyre Termes"/>
                  <w:color w:val="000000"/>
                  <w:kern w:val="0"/>
                  <w:sz w:val="22"/>
                  <w:szCs w:val="22"/>
                  <w:lang w:val="en-US" w:eastAsia="en-US" w:bidi="ar-SA"/>
                </w:rPr>
                <w:delText>E+</w:delText>
              </w:r>
            </w:del>
            <w:ins w:id="548" w:author="Bolívar Aponte Rolón" w:date="2024-08-19T15:48:00Z">
              <w:r>
                <w:rPr>
                  <w:rFonts w:eastAsia="TeX Gyre Termes" w:cs="TeX Gyre Termes"/>
                  <w:i/>
                  <w:iCs/>
                  <w:color w:val="FF0000"/>
                  <w:kern w:val="0"/>
                  <w:sz w:val="22"/>
                  <w:szCs w:val="22"/>
                  <w:lang w:val="en-US" w:eastAsia="en-US" w:bidi="ar-SA"/>
                </w:rPr>
                <w:t>E-high</w:t>
              </w:r>
            </w:ins>
            <w:r>
              <w:rPr>
                <w:rFonts w:eastAsia="TeX Gyre Termes" w:cs="TeX Gyre Termes"/>
                <w:color w:val="000000"/>
                <w:kern w:val="0"/>
                <w:sz w:val="22"/>
                <w:szCs w:val="22"/>
                <w:lang w:val="en-US" w:eastAsia="en-US" w:bidi="ar-SA"/>
              </w:rPr>
              <w:t>), Tropical tree species = 7, Replicates per species = 5. Replicate leaves per plant = 3</w:t>
            </w:r>
          </w:p>
        </w:tc>
      </w:tr>
      <w:tr>
        <w:trPr>
          <w:trHeight w:val="360" w:hRule="atLeast"/>
        </w:trPr>
        <w:tc>
          <w:tcPr>
            <w:tcW w:w="3168" w:type="dxa"/>
            <w:tcBorders/>
            <w:shd w:color="auto" w:fill="FFFFFF" w:val="clear"/>
          </w:tcPr>
          <w:p>
            <w:pPr>
              <w:pStyle w:val="Normal"/>
              <w:widowControl/>
              <w:suppressAutoHyphens w:val="true"/>
              <w:spacing w:lineRule="exact" w:line="240" w:before="80" w:after="80"/>
              <w:ind w:right="80"/>
              <w:jc w:val="center"/>
              <w:rPr>
                <w:rFonts w:eastAsia="Cambria"/>
              </w:rPr>
            </w:pPr>
            <w:ins w:id="549" w:author="Bolívar Aponte Rolón" w:date="2024-10-08T10:39:00Z">
              <w:r>
                <w:rPr>
                  <w:rFonts w:eastAsia="TeX Gyre Termes" w:cs="TeX Gyre Termes"/>
                  <w:color w:val="FF0000"/>
                  <w:kern w:val="0"/>
                  <w:sz w:val="22"/>
                  <w:szCs w:val="22"/>
                  <w:lang w:val="en-US" w:eastAsia="en-US" w:bidi="ar-SA"/>
                </w:rPr>
                <w:t xml:space="preserve">Amplicon sequence </w:t>
              </w:r>
            </w:ins>
            <w:r>
              <w:rPr>
                <w:rFonts w:eastAsia="TeX Gyre Termes" w:cs="TeX Gyre Termes"/>
                <w:color w:val="000000"/>
                <w:kern w:val="0"/>
                <w:sz w:val="22"/>
                <w:szCs w:val="22"/>
                <w:lang w:val="en-US" w:eastAsia="en-US" w:bidi="ar-SA"/>
              </w:rPr>
              <w:t>data</w:t>
            </w:r>
          </w:p>
        </w:tc>
        <w:tc>
          <w:tcPr>
            <w:tcW w:w="3168" w:type="dxa"/>
            <w:tcBorders/>
            <w:shd w:color="auto" w:fill="FFFFFF" w:val="clear"/>
          </w:tcPr>
          <w:p>
            <w:pPr>
              <w:pStyle w:val="Normal"/>
              <w:widowControl/>
              <w:suppressAutoHyphens w:val="true"/>
              <w:spacing w:lineRule="exact" w:line="240" w:before="80" w:after="80"/>
              <w:ind w:left="80" w:right="80"/>
              <w:jc w:val="center"/>
              <w:rPr>
                <w:rFonts w:eastAsia="Cambria"/>
              </w:rPr>
            </w:pPr>
            <w:r>
              <w:rPr>
                <w:rFonts w:eastAsia="TeX Gyre Termes" w:cs="TeX Gyre Termes"/>
                <w:color w:val="000000"/>
                <w:kern w:val="0"/>
                <w:sz w:val="22"/>
                <w:szCs w:val="22"/>
                <w:lang w:val="en-US" w:eastAsia="en-US" w:bidi="ar-SA"/>
              </w:rPr>
              <w:t>Species (OTUs)</w:t>
            </w:r>
          </w:p>
        </w:tc>
        <w:tc>
          <w:tcPr>
            <w:tcW w:w="3168" w:type="dxa"/>
            <w:tcBorders/>
            <w:shd w:color="auto" w:fill="FFFFFF" w:val="clear"/>
          </w:tcPr>
          <w:p>
            <w:pPr>
              <w:pStyle w:val="Normal"/>
              <w:widowControl/>
              <w:suppressAutoHyphens w:val="true"/>
              <w:spacing w:lineRule="exact" w:line="240" w:before="80" w:after="80"/>
              <w:ind w:left="80"/>
              <w:jc w:val="center"/>
              <w:rPr>
                <w:rFonts w:eastAsia="Cambria"/>
              </w:rPr>
            </w:pPr>
            <w:r>
              <w:rPr>
                <w:rFonts w:eastAsia="TeX Gyre Termes" w:cs="TeX Gyre Termes"/>
                <w:color w:val="000000"/>
                <w:kern w:val="0"/>
                <w:sz w:val="22"/>
                <w:szCs w:val="22"/>
                <w:lang w:val="en-US" w:eastAsia="en-US" w:bidi="ar-SA"/>
              </w:rPr>
              <w:t>Treatment = 2 (</w:t>
            </w:r>
            <w:del w:id="550" w:author="Bolívar Aponte Rolón" w:date="2024-08-19T15:47:00Z">
              <w:r>
                <w:rPr>
                  <w:rFonts w:eastAsia="TeX Gyre Termes" w:cs="TeX Gyre Termes"/>
                  <w:color w:val="000000"/>
                  <w:kern w:val="0"/>
                  <w:sz w:val="22"/>
                  <w:szCs w:val="22"/>
                  <w:lang w:val="en-US" w:eastAsia="en-US" w:bidi="ar-SA"/>
                </w:rPr>
                <w:delText>E-</w:delText>
              </w:r>
            </w:del>
            <w:ins w:id="551" w:author="Bolívar Aponte Rolón" w:date="2024-08-19T15:47:00Z">
              <w:r>
                <w:rPr>
                  <w:rFonts w:eastAsia="TeX Gyre Termes" w:cs="TeX Gyre Termes"/>
                  <w:i/>
                  <w:iCs/>
                  <w:color w:val="FF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552" w:author="Bolívar Aponte Rolón" w:date="2024-08-19T15:48:00Z">
              <w:r>
                <w:rPr>
                  <w:rFonts w:eastAsia="TeX Gyre Termes" w:cs="TeX Gyre Termes"/>
                  <w:color w:val="000000"/>
                  <w:kern w:val="0"/>
                  <w:sz w:val="22"/>
                  <w:szCs w:val="22"/>
                  <w:lang w:val="en-US" w:eastAsia="en-US" w:bidi="ar-SA"/>
                </w:rPr>
                <w:delText>E+</w:delText>
              </w:r>
            </w:del>
            <w:ins w:id="553" w:author="Bolívar Aponte Rolón" w:date="2024-08-19T15:48:00Z">
              <w:r>
                <w:rPr>
                  <w:rFonts w:eastAsia="TeX Gyre Termes" w:cs="TeX Gyre Termes"/>
                  <w:i/>
                  <w:iCs/>
                  <w:color w:val="FF0000"/>
                  <w:kern w:val="0"/>
                  <w:sz w:val="22"/>
                  <w:szCs w:val="22"/>
                  <w:lang w:val="en-US" w:eastAsia="en-US" w:bidi="ar-SA"/>
                </w:rPr>
                <w:t>E-high</w:t>
              </w:r>
            </w:ins>
            <w:r>
              <w:rPr>
                <w:rFonts w:eastAsia="TeX Gyre Termes" w:cs="TeX Gyre Termes"/>
                <w:color w:val="000000"/>
                <w:kern w:val="0"/>
                <w:sz w:val="22"/>
                <w:szCs w:val="22"/>
                <w:lang w:val="en-US" w:eastAsia="en-US" w:bidi="ar-SA"/>
              </w:rPr>
              <w:t>), Tropical tree species = 7, Replicates per species = 5</w:t>
            </w:r>
          </w:p>
        </w:tc>
      </w:tr>
      <w:tr>
        <w:trPr>
          <w:trHeight w:val="360" w:hRule="atLeast"/>
        </w:trPr>
        <w:tc>
          <w:tcPr>
            <w:tcW w:w="3168" w:type="dxa"/>
            <w:tcBorders/>
            <w:shd w:color="auto" w:fill="FFFFFF" w:val="clear"/>
          </w:tcPr>
          <w:p>
            <w:pPr>
              <w:pStyle w:val="Normal"/>
              <w:widowControl/>
              <w:suppressAutoHyphens w:val="true"/>
              <w:spacing w:lineRule="exact" w:line="240" w:before="80" w:after="80"/>
              <w:ind w:right="80"/>
              <w:jc w:val="center"/>
              <w:rPr>
                <w:rFonts w:eastAsia="Cambria"/>
              </w:rPr>
            </w:pPr>
            <w:r>
              <w:rPr>
                <w:rFonts w:eastAsia="TeX Gyre Termes" w:cs="TeX Gyre Termes"/>
                <w:color w:val="000000"/>
                <w:kern w:val="0"/>
                <w:sz w:val="22"/>
                <w:szCs w:val="22"/>
                <w:lang w:val="en-US" w:eastAsia="en-US" w:bidi="ar-SA"/>
              </w:rPr>
              <w:t>Herbivore assays</w:t>
            </w:r>
          </w:p>
        </w:tc>
        <w:tc>
          <w:tcPr>
            <w:tcW w:w="3168" w:type="dxa"/>
            <w:tcBorders/>
            <w:shd w:color="auto" w:fill="FFFFFF" w:val="clear"/>
          </w:tcPr>
          <w:p>
            <w:pPr>
              <w:pStyle w:val="Normal"/>
              <w:widowControl/>
              <w:suppressAutoHyphens w:val="true"/>
              <w:spacing w:lineRule="exact" w:line="240" w:before="80" w:after="80"/>
              <w:ind w:left="80" w:right="80"/>
              <w:jc w:val="center"/>
              <w:rPr>
                <w:rFonts w:eastAsia="Cambria"/>
              </w:rPr>
            </w:pPr>
            <w:r>
              <w:rPr>
                <w:rFonts w:eastAsia="TeX Gyre Termes" w:cs="TeX Gyre Termes"/>
                <w:color w:val="000000"/>
                <w:kern w:val="0"/>
                <w:sz w:val="22"/>
                <w:szCs w:val="22"/>
                <w:lang w:val="en-US" w:eastAsia="en-US" w:bidi="ar-SA"/>
              </w:rPr>
              <w:t>Species/individual</w:t>
            </w:r>
          </w:p>
        </w:tc>
        <w:tc>
          <w:tcPr>
            <w:tcW w:w="3168" w:type="dxa"/>
            <w:tcBorders/>
            <w:shd w:color="auto" w:fill="FFFFFF" w:val="clear"/>
          </w:tcPr>
          <w:p>
            <w:pPr>
              <w:pStyle w:val="Normal"/>
              <w:widowControl/>
              <w:suppressAutoHyphens w:val="true"/>
              <w:spacing w:lineRule="exact" w:line="240" w:before="80" w:after="80"/>
              <w:ind w:left="80"/>
              <w:jc w:val="center"/>
              <w:rPr>
                <w:rFonts w:eastAsia="Cambria"/>
              </w:rPr>
            </w:pPr>
            <w:r>
              <w:rPr>
                <w:rFonts w:eastAsia="TeX Gyre Termes" w:cs="TeX Gyre Termes"/>
                <w:color w:val="000000"/>
                <w:kern w:val="0"/>
                <w:sz w:val="22"/>
                <w:szCs w:val="22"/>
                <w:lang w:val="en-US" w:eastAsia="en-US" w:bidi="ar-SA"/>
              </w:rPr>
              <w:t>Treatment = 2 (</w:t>
            </w:r>
            <w:del w:id="554" w:author="Bolívar Aponte Rolón" w:date="2024-08-19T15:47:00Z">
              <w:r>
                <w:rPr>
                  <w:rFonts w:eastAsia="TeX Gyre Termes" w:cs="TeX Gyre Termes"/>
                  <w:color w:val="000000"/>
                  <w:kern w:val="0"/>
                  <w:sz w:val="22"/>
                  <w:szCs w:val="22"/>
                  <w:lang w:val="en-US" w:eastAsia="en-US" w:bidi="ar-SA"/>
                </w:rPr>
                <w:delText>E-</w:delText>
              </w:r>
            </w:del>
            <w:ins w:id="555" w:author="Bolívar Aponte Rolón" w:date="2024-08-19T15:47:00Z">
              <w:r>
                <w:rPr>
                  <w:rFonts w:eastAsia="TeX Gyre Termes" w:cs="TeX Gyre Termes"/>
                  <w:i/>
                  <w:iCs/>
                  <w:color w:val="FF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556" w:author="Bolívar Aponte Rolón" w:date="2024-08-19T15:48:00Z">
              <w:r>
                <w:rPr>
                  <w:rFonts w:eastAsia="TeX Gyre Termes" w:cs="TeX Gyre Termes"/>
                  <w:color w:val="000000"/>
                  <w:kern w:val="0"/>
                  <w:sz w:val="22"/>
                  <w:szCs w:val="22"/>
                  <w:lang w:val="en-US" w:eastAsia="en-US" w:bidi="ar-SA"/>
                </w:rPr>
                <w:delText>E+</w:delText>
              </w:r>
            </w:del>
            <w:ins w:id="557" w:author="Bolívar Aponte Rolón" w:date="2024-08-19T15:48:00Z">
              <w:r>
                <w:rPr>
                  <w:rFonts w:eastAsia="TeX Gyre Termes" w:cs="TeX Gyre Termes"/>
                  <w:i/>
                  <w:iCs/>
                  <w:color w:val="FF0000"/>
                  <w:kern w:val="0"/>
                  <w:sz w:val="22"/>
                  <w:szCs w:val="22"/>
                  <w:lang w:val="en-US" w:eastAsia="en-US" w:bidi="ar-SA"/>
                </w:rPr>
                <w:t>E-high</w:t>
              </w:r>
            </w:ins>
            <w:r>
              <w:rPr>
                <w:rFonts w:eastAsia="TeX Gyre Termes" w:cs="TeX Gyre Termes"/>
                <w:color w:val="000000"/>
                <w:kern w:val="0"/>
                <w:sz w:val="22"/>
                <w:szCs w:val="22"/>
                <w:lang w:val="en-US" w:eastAsia="en-US" w:bidi="ar-SA"/>
              </w:rPr>
              <w:t>), Tropical tree species = 7, Replicates per species = 5, Replicates per plant = 1</w:t>
            </w:r>
          </w:p>
        </w:tc>
      </w:tr>
      <w:tr>
        <w:trPr>
          <w:trHeight w:val="360" w:hRule="atLeast"/>
        </w:trPr>
        <w:tc>
          <w:tcPr>
            <w:tcW w:w="3168" w:type="dxa"/>
            <w:tcBorders>
              <w:bottom w:val="single" w:sz="16" w:space="0" w:color="000000"/>
            </w:tcBorders>
            <w:shd w:color="auto" w:fill="FFFFFF" w:val="clear"/>
          </w:tcPr>
          <w:p>
            <w:pPr>
              <w:pStyle w:val="Normal"/>
              <w:widowControl/>
              <w:suppressAutoHyphens w:val="true"/>
              <w:spacing w:lineRule="exact" w:line="240" w:before="80" w:after="0"/>
              <w:ind w:right="80"/>
              <w:jc w:val="center"/>
              <w:rPr>
                <w:rFonts w:eastAsia="Cambria"/>
              </w:rPr>
            </w:pPr>
            <w:r>
              <w:rPr>
                <w:rFonts w:eastAsia="TeX Gyre Termes" w:cs="TeX Gyre Termes"/>
                <w:color w:val="000000"/>
                <w:kern w:val="0"/>
                <w:sz w:val="22"/>
                <w:szCs w:val="22"/>
                <w:lang w:val="en-US" w:eastAsia="en-US" w:bidi="ar-SA"/>
              </w:rPr>
              <w:t>Pathogen assays</w:t>
            </w:r>
          </w:p>
        </w:tc>
        <w:tc>
          <w:tcPr>
            <w:tcW w:w="3168" w:type="dxa"/>
            <w:tcBorders>
              <w:bottom w:val="single" w:sz="16" w:space="0" w:color="000000"/>
            </w:tcBorders>
            <w:shd w:color="auto" w:fill="FFFFFF" w:val="clear"/>
          </w:tcPr>
          <w:p>
            <w:pPr>
              <w:pStyle w:val="Normal"/>
              <w:widowControl/>
              <w:suppressAutoHyphens w:val="true"/>
              <w:spacing w:lineRule="exact" w:line="240" w:before="80" w:after="0"/>
              <w:ind w:left="80" w:right="80"/>
              <w:jc w:val="center"/>
              <w:rPr>
                <w:rFonts w:eastAsia="Cambria"/>
              </w:rPr>
            </w:pPr>
            <w:r>
              <w:rPr>
                <w:rFonts w:eastAsia="TeX Gyre Termes" w:cs="TeX Gyre Termes"/>
                <w:color w:val="000000"/>
                <w:kern w:val="0"/>
                <w:sz w:val="22"/>
                <w:szCs w:val="22"/>
                <w:lang w:val="en-US" w:eastAsia="en-US" w:bidi="ar-SA"/>
              </w:rPr>
              <w:t>Species/individual</w:t>
            </w:r>
          </w:p>
        </w:tc>
        <w:tc>
          <w:tcPr>
            <w:tcW w:w="3168" w:type="dxa"/>
            <w:tcBorders>
              <w:bottom w:val="single" w:sz="16" w:space="0" w:color="000000"/>
            </w:tcBorders>
            <w:shd w:color="auto" w:fill="FFFFFF" w:val="clear"/>
          </w:tcPr>
          <w:p>
            <w:pPr>
              <w:pStyle w:val="Normal"/>
              <w:widowControl/>
              <w:suppressAutoHyphens w:val="true"/>
              <w:spacing w:lineRule="exact" w:line="240" w:before="80" w:after="0"/>
              <w:ind w:left="80"/>
              <w:jc w:val="center"/>
              <w:rPr>
                <w:rFonts w:eastAsia="Cambria"/>
              </w:rPr>
            </w:pPr>
            <w:r>
              <w:rPr>
                <w:rFonts w:eastAsia="TeX Gyre Termes" w:cs="TeX Gyre Termes"/>
                <w:color w:val="000000"/>
                <w:kern w:val="0"/>
                <w:sz w:val="22"/>
                <w:szCs w:val="22"/>
                <w:lang w:val="en-US" w:eastAsia="en-US" w:bidi="ar-SA"/>
              </w:rPr>
              <w:t>Treatment = 2 (</w:t>
            </w:r>
            <w:del w:id="558" w:author="Bolívar Aponte Rolón" w:date="2024-08-19T15:47:00Z">
              <w:r>
                <w:rPr>
                  <w:rFonts w:eastAsia="TeX Gyre Termes" w:cs="TeX Gyre Termes"/>
                  <w:color w:val="000000"/>
                  <w:kern w:val="0"/>
                  <w:sz w:val="22"/>
                  <w:szCs w:val="22"/>
                  <w:lang w:val="en-US" w:eastAsia="en-US" w:bidi="ar-SA"/>
                </w:rPr>
                <w:delText>E-</w:delText>
              </w:r>
            </w:del>
            <w:ins w:id="559" w:author="Bolívar Aponte Rolón" w:date="2024-08-19T15:47:00Z">
              <w:r>
                <w:rPr>
                  <w:rFonts w:eastAsia="TeX Gyre Termes" w:cs="TeX Gyre Termes"/>
                  <w:i/>
                  <w:iCs/>
                  <w:color w:val="FF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560" w:author="Bolívar Aponte Rolón" w:date="2024-08-19T15:48:00Z">
              <w:r>
                <w:rPr>
                  <w:rFonts w:eastAsia="TeX Gyre Termes" w:cs="TeX Gyre Termes"/>
                  <w:color w:val="000000"/>
                  <w:kern w:val="0"/>
                  <w:sz w:val="22"/>
                  <w:szCs w:val="22"/>
                  <w:lang w:val="en-US" w:eastAsia="en-US" w:bidi="ar-SA"/>
                </w:rPr>
                <w:delText>E+</w:delText>
              </w:r>
            </w:del>
            <w:ins w:id="561" w:author="Bolívar Aponte Rolón" w:date="2024-08-19T15:48:00Z">
              <w:r>
                <w:rPr>
                  <w:rFonts w:eastAsia="TeX Gyre Termes" w:cs="TeX Gyre Termes"/>
                  <w:i/>
                  <w:iCs/>
                  <w:color w:val="FF0000"/>
                  <w:kern w:val="0"/>
                  <w:sz w:val="22"/>
                  <w:szCs w:val="22"/>
                  <w:lang w:val="en-US" w:eastAsia="en-US" w:bidi="ar-SA"/>
                </w:rPr>
                <w:t>E-high</w:t>
              </w:r>
            </w:ins>
            <w:r>
              <w:rPr>
                <w:rFonts w:eastAsia="TeX Gyre Termes" w:cs="TeX Gyre Termes"/>
                <w:color w:val="000000"/>
                <w:kern w:val="0"/>
                <w:sz w:val="22"/>
                <w:szCs w:val="22"/>
                <w:lang w:val="en-US" w:eastAsia="en-US" w:bidi="ar-SA"/>
              </w:rPr>
              <w:t>), sub-treatment = 2 (control and pathogen) for pathogen trials, Tropical tree species = 7, Replicates per species = 5, Replicates per plant = 1</w:t>
            </w:r>
            <w:bookmarkStart w:id="15" w:name="replication-statement"/>
            <w:bookmarkEnd w:id="15"/>
          </w:p>
        </w:tc>
      </w:tr>
    </w:tbl>
    <w:p>
      <w:pPr>
        <w:pStyle w:val="Heading3"/>
        <w:rPr/>
      </w:pPr>
      <w:r>
        <w:rPr/>
        <w:t>4.</w:t>
      </w:r>
      <w:ins w:id="562" w:author="Bolívar Aponte Rolón" w:date="2024-08-19T16:20:00Z">
        <w:r>
          <w:rPr>
            <w:color w:val="FF0000"/>
          </w:rPr>
          <w:t>0.7</w:t>
        </w:r>
      </w:ins>
      <w:del w:id="563" w:author="Bolívar Aponte Rolón" w:date="2024-08-19T16:20:00Z">
        <w:r>
          <w:rPr>
            <w:color w:val="FF0000"/>
          </w:rPr>
          <w:delText>1.6</w:delText>
        </w:r>
      </w:del>
      <w:r>
        <w:rPr/>
        <w:t xml:space="preserve"> Statistical Analyses</w:t>
      </w:r>
    </w:p>
    <w:p>
      <w:pPr>
        <w:pStyle w:val="FirstParagraph"/>
        <w:rPr>
          <w:ins w:id="567" w:author="Bolívar Aponte Rolón" w:date="2024-08-19T16:20:00Z"/>
        </w:rPr>
      </w:pPr>
      <w:r>
        <w:rPr/>
        <w:t xml:space="preserve">We explored how leaf functional traits and FEF </w:t>
      </w:r>
      <w:del w:id="564" w:author="Arnold, Betsy - (fungi) [2]" w:date="2024-10-07T09:08:00Z">
        <w:r>
          <w:rPr/>
          <w:delText>correlated to</w:delText>
        </w:r>
      </w:del>
      <w:ins w:id="565" w:author="Arnold, Betsy - (fungi) [2]" w:date="2024-10-07T09:08:00Z">
        <w:r>
          <w:rPr>
            <w:color w:val="FF0000"/>
          </w:rPr>
          <w:t>were associated with resulting</w:t>
        </w:r>
      </w:ins>
      <w:r>
        <w:rPr/>
        <w:t xml:space="preserve"> herbivory and pathogen damage on leaves. We present the analyses for each tree species at the leaf and at the plant level. Leaf functional traits are presented at the leaf level, while FEF data are presented at the host species level (plant), consistent with our whole-plant inoculation approach. In analyses where leaf functional traits and FEF are combined</w:t>
      </w:r>
      <w:ins w:id="566" w:author="Arnold, Betsy - (fungi) [2]" w:date="2024-10-07T09:08:00Z">
        <w:r>
          <w:rPr/>
          <w:t>,</w:t>
        </w:r>
      </w:ins>
      <w:r>
        <w:rPr/>
        <w:t xml:space="preserve"> we used averages of leaf functional traits.</w:t>
      </w:r>
    </w:p>
    <w:p>
      <w:pPr>
        <w:pStyle w:val="Heading4"/>
        <w:rPr>
          <w:color w:val="FF0000"/>
        </w:rPr>
      </w:pPr>
      <w:ins w:id="568" w:author="Bolívar Aponte Rolón" w:date="2024-08-19T16:20:00Z">
        <w:r>
          <w:rPr>
            <w:color w:val="FF0000"/>
          </w:rPr>
          <w:t xml:space="preserve">4.0.7.1 Comparison of </w:t>
        </w:r>
      </w:ins>
      <w:ins w:id="569" w:author="Bolívar Aponte Rolón" w:date="2024-08-19T16:20:00Z">
        <w:del w:id="570" w:author="Arnold, Betsy - (fungi) [2]" w:date="2024-10-07T09:08:00Z">
          <w:r>
            <w:rPr>
              <w:color w:val="FF0000"/>
            </w:rPr>
            <w:delText>LFT</w:delText>
          </w:r>
        </w:del>
      </w:ins>
      <w:ins w:id="571" w:author="Arnold, Betsy - (fungi) [2]" w:date="2024-10-07T09:08:00Z">
        <w:r>
          <w:rPr>
            <w:color w:val="FF0000"/>
          </w:rPr>
          <w:t>leaf functional trait</w:t>
        </w:r>
      </w:ins>
      <w:ins w:id="572" w:author="Bolívar Aponte Rolón" w:date="2024-08-19T16:20:00Z">
        <w:r>
          <w:rPr>
            <w:color w:val="FF0000"/>
          </w:rPr>
          <w:t xml:space="preserve">s and FEF between </w:t>
        </w:r>
      </w:ins>
      <w:ins w:id="573" w:author="Bolívar Aponte Rolón" w:date="2024-08-19T16:20:00Z">
        <w:r>
          <w:rPr>
            <w:iCs/>
            <w:color w:val="FF0000"/>
          </w:rPr>
          <w:t>E-high</w:t>
        </w:r>
      </w:ins>
      <w:ins w:id="574" w:author="Bolívar Aponte Rolón" w:date="2024-08-19T16:20:00Z">
        <w:r>
          <w:rPr>
            <w:color w:val="FF0000"/>
          </w:rPr>
          <w:t xml:space="preserve"> and </w:t>
        </w:r>
      </w:ins>
      <w:ins w:id="575" w:author="Bolívar Aponte Rolón" w:date="2024-08-19T16:20:00Z">
        <w:r>
          <w:rPr>
            <w:iCs/>
            <w:color w:val="FF0000"/>
          </w:rPr>
          <w:t>E-low</w:t>
        </w:r>
      </w:ins>
      <w:ins w:id="576" w:author="Bolívar Aponte Rolón" w:date="2024-08-19T16:20:00Z">
        <w:r>
          <w:rPr>
            <w:color w:val="FF0000"/>
          </w:rPr>
          <w:t xml:space="preserve"> treatments</w:t>
        </w:r>
      </w:ins>
    </w:p>
    <w:p>
      <w:pPr>
        <w:pStyle w:val="BodyText"/>
        <w:rPr/>
      </w:pPr>
      <w:r>
        <w:rPr/>
        <w:t xml:space="preserve">First, we compared the means of herbivory (%) damage, and leaf functional traits for each species and treatment groups using paired two-sided Student’s t-Test and analysis of variance (ANOVA) with the </w:t>
      </w:r>
      <w:r>
        <w:rPr>
          <w:rStyle w:val="VerbatimChar"/>
        </w:rPr>
        <w:t>compare_means</w:t>
      </w:r>
      <w:r>
        <w:rPr/>
        <w:t xml:space="preserve"> and </w:t>
      </w:r>
      <w:r>
        <w:rPr>
          <w:rStyle w:val="VerbatimChar"/>
        </w:rPr>
        <w:t>stat_compare_means</w:t>
      </w:r>
      <w:r>
        <w:rPr/>
        <w:t xml:space="preserve"> functions from the </w:t>
      </w:r>
      <w:r>
        <w:rPr>
          <w:rStyle w:val="VerbatimChar"/>
        </w:rPr>
        <w:t>ggpubr</w:t>
      </w:r>
      <w:r>
        <w:rPr/>
        <w:t xml:space="preserve"> package in R (Kassambara, 2023b), which wrap and extend the </w:t>
      </w:r>
      <w:r>
        <w:rPr>
          <w:rStyle w:val="VerbatimChar"/>
        </w:rPr>
        <w:t>anova</w:t>
      </w:r>
      <w:r>
        <w:rPr/>
        <w:t xml:space="preserve"> and </w:t>
      </w:r>
      <w:r>
        <w:rPr>
          <w:rStyle w:val="VerbatimChar"/>
        </w:rPr>
        <w:t>t.test</w:t>
      </w:r>
      <w:r>
        <w:rPr/>
        <w:t xml:space="preserve"> functions from the </w:t>
      </w:r>
      <w:r>
        <w:rPr>
          <w:rStyle w:val="VerbatimChar"/>
        </w:rPr>
        <w:t>stats</w:t>
      </w:r>
      <w:r>
        <w:rPr/>
        <w:t xml:space="preserve"> package (R Core Team, 2024) and facilitate plotting. Additionally, to facilitate comparison between group levels we used the </w:t>
      </w:r>
      <w:r>
        <w:rPr>
          <w:rStyle w:val="VerbatimChar"/>
        </w:rPr>
        <w:t>pairwise_t_test</w:t>
      </w:r>
      <w:r>
        <w:rPr/>
        <w:t xml:space="preserve"> function from the </w:t>
      </w:r>
      <w:r>
        <w:rPr>
          <w:rStyle w:val="VerbatimChar"/>
        </w:rPr>
        <w:t>rstatix</w:t>
      </w:r>
      <w:r>
        <w:rPr/>
        <w:t xml:space="preserve"> package (Kassambara, 2023a) when we compared pathogen (%) damage means. This function also wraps and extends base </w:t>
      </w:r>
      <w:r>
        <w:rPr>
          <w:i/>
          <w:iCs/>
        </w:rPr>
        <w:t>R</w:t>
      </w:r>
      <w:r>
        <w:rPr/>
        <w:t xml:space="preserve"> functions. We adjusted </w:t>
      </w:r>
      <w:r>
        <w:rPr>
          <w:i/>
          <w:iCs/>
        </w:rPr>
        <w:t>p</w:t>
      </w:r>
      <w:r>
        <w:rPr/>
        <w:t xml:space="preserve"> values to account for false discovery rates in multiple comparisons by using “BH” method (Benjamini &amp; Hochberg, 1995).</w:t>
      </w:r>
    </w:p>
    <w:p>
      <w:pPr>
        <w:pStyle w:val="Heading4"/>
        <w:rPr>
          <w:color w:val="FF0000"/>
          <w:ins w:id="578" w:author="Bolívar Aponte Rolón" w:date="2024-08-19T16:20:00Z"/>
        </w:rPr>
      </w:pPr>
      <w:ins w:id="577" w:author="Bolívar Aponte Rolón" w:date="2024-08-19T16:20:00Z">
        <w:r>
          <w:rPr>
            <w:color w:val="FF0000"/>
          </w:rPr>
          <w:t>4.0.7.2 FEF abundance, richness, diversity and community composition</w:t>
        </w:r>
      </w:ins>
    </w:p>
    <w:p>
      <w:pPr>
        <w:pStyle w:val="BodyText"/>
        <w:rPr>
          <w:ins w:id="585" w:author="Bolívar Aponte Rolón" w:date="2024-08-19T16:21:00Z"/>
        </w:rPr>
      </w:pPr>
      <w:del w:id="579" w:author="Arnold, Betsy - (fungi) [2]" w:date="2024-10-07T09:12:00Z">
        <w:r>
          <w:rPr/>
          <w:delText xml:space="preserve">Secondly, </w:delText>
        </w:r>
      </w:del>
      <w:ins w:id="580" w:author="Arnold, Betsy - (fungi) [2]" w:date="2024-10-07T09:12:00Z">
        <w:r>
          <w:rPr>
            <w:color w:val="FF0000"/>
          </w:rPr>
          <w:t>W</w:t>
        </w:r>
      </w:ins>
      <w:del w:id="581" w:author="Arnold, Betsy - (fungi) [2]" w:date="2024-10-07T09:12:00Z">
        <w:r>
          <w:rPr>
            <w:color w:val="FF0000"/>
          </w:rPr>
          <w:delText>w</w:delText>
        </w:r>
      </w:del>
      <w:r>
        <w:rPr/>
        <w:t xml:space="preserve">e calculated a Bray-Curtis dissimilarity matrix with </w:t>
      </w:r>
      <w:del w:id="582" w:author="Arnold, Betsy - (fungi) [2]" w:date="2024-10-07T09:13:00Z">
        <w:r>
          <w:rPr/>
          <w:delText xml:space="preserve">our </w:delText>
        </w:r>
      </w:del>
      <w:r>
        <w:rPr/>
        <w:t xml:space="preserve">OTU relative abundance data and computed a distance-based redundancy analysis (dbRDA) by applying the </w:t>
      </w:r>
      <w:r>
        <w:rPr>
          <w:rStyle w:val="VerbatimChar"/>
        </w:rPr>
        <w:t>dbRDA</w:t>
      </w:r>
      <w:r>
        <w:rPr/>
        <w:t xml:space="preserve"> function in the </w:t>
      </w:r>
      <w:r>
        <w:rPr>
          <w:rStyle w:val="VerbatimChar"/>
        </w:rPr>
        <w:t>vegan</w:t>
      </w:r>
      <w:r>
        <w:rPr/>
        <w:t xml:space="preserve"> package to our dissimilarity matrix (Oksanen et al., 2022). We computed forward model selection for dbRDA analysis with the </w:t>
      </w:r>
      <w:r>
        <w:rPr>
          <w:rStyle w:val="VerbatimChar"/>
        </w:rPr>
        <w:t>ordistep</w:t>
      </w:r>
      <w:r>
        <w:rPr/>
        <w:t xml:space="preserve"> function which selects terms based on </w:t>
      </w:r>
      <w:r>
        <w:rPr>
          <w:i/>
          <w:iCs/>
        </w:rPr>
        <w:t>p</w:t>
      </w:r>
      <w:r>
        <w:rPr/>
        <w:t xml:space="preserve"> values (Blanchet et al., 2008; Oksanen et al., 2022). We started with our initial model containing only the intercept (dissimilarity_matrix ~ 1) and setting the functions arguments to the following: </w:t>
      </w:r>
      <w:r>
        <w:rPr>
          <w:rStyle w:val="VerbatimChar"/>
        </w:rPr>
        <w:t>scope</w:t>
      </w:r>
      <w:r>
        <w:rPr/>
        <w:t xml:space="preserve"> = formula(</w:t>
      </w:r>
      <w:r>
        <w:rPr>
          <w:i/>
          <w:iCs/>
        </w:rPr>
        <w:t>m</w:t>
      </w:r>
      <w:r>
        <w:rPr/>
        <w:t xml:space="preserve">), where </w:t>
      </w:r>
      <w:r>
        <w:rPr>
          <w:i/>
          <w:iCs/>
        </w:rPr>
        <w:t>m</w:t>
      </w:r>
      <w:r>
        <w:rPr/>
        <w:t xml:space="preserve"> is the formula with a defined range including leaf functional traits, tree species and treatment groups; </w:t>
      </w:r>
      <w:r>
        <w:rPr>
          <w:rStyle w:val="VerbatimChar"/>
        </w:rPr>
        <w:t>Pin</w:t>
      </w:r>
      <w:r>
        <w:rPr/>
        <w:t xml:space="preserve"> = 0.5, </w:t>
      </w:r>
      <w:r>
        <w:rPr>
          <w:rStyle w:val="VerbatimChar"/>
        </w:rPr>
        <w:t>Pout</w:t>
      </w:r>
      <w:r>
        <w:rPr/>
        <w:t xml:space="preserve"> = 0.05, </w:t>
      </w:r>
      <w:r>
        <w:rPr>
          <w:rStyle w:val="VerbatimChar"/>
        </w:rPr>
        <w:t>trace</w:t>
      </w:r>
      <w:r>
        <w:rPr/>
        <w:t xml:space="preserve"> = T, </w:t>
      </w:r>
      <w:r>
        <w:rPr>
          <w:rStyle w:val="VerbatimChar"/>
        </w:rPr>
        <w:t>permutations</w:t>
      </w:r>
      <w:r>
        <w:rPr/>
        <w:t xml:space="preserve"> = how(nperm = 999), </w:t>
      </w:r>
      <w:r>
        <w:rPr>
          <w:rStyle w:val="VerbatimChar"/>
        </w:rPr>
        <w:t>steps</w:t>
      </w:r>
      <w:r>
        <w:rPr/>
        <w:t xml:space="preserve"> = 50.</w:t>
      </w:r>
      <w:ins w:id="583" w:author="Arnold, Betsy - (fungi) [2]" w:date="2024-10-07T09:13:00Z">
        <w:r>
          <w:rPr/>
          <w:t xml:space="preserve"> </w:t>
        </w:r>
      </w:ins>
      <w:r>
        <w:rPr/>
        <w:t xml:space="preserve">The dbRDA is considered analogous to a permutational analysis of variance (PERMANOVA) with non-Euclidean distance (M. J. Anderson, 2017; McArdle &amp; Anderson, 2001). Its corresponding visualizations appropriately illustrate underlying patterns of compositional differences (M. J. Anderson, 2017; Legendre &amp; Anderson, 1999; McArdle &amp; Anderson, 2001). We used the </w:t>
      </w:r>
      <w:r>
        <w:rPr>
          <w:rStyle w:val="VerbatimChar"/>
        </w:rPr>
        <w:t>anova.cca</w:t>
      </w:r>
      <w:r>
        <w:rPr/>
        <w:t xml:space="preserve"> function to assess the marginal significance of constraining variables (Legendre et al., 2011; Legendre &amp; Legendre, 2012; Oksanen et al., 2022), applied here to reveal associations between leaf functional traits and FEF communities in host tree species and treatment groups. To corroborate homogeneous dispersion of variances of host species and treatment groups we used a permutational analysis of multivariate dispersion (PERMDISP) using the </w:t>
      </w:r>
      <w:r>
        <w:rPr>
          <w:rStyle w:val="VerbatimChar"/>
        </w:rPr>
        <w:t>betadisper</w:t>
      </w:r>
      <w:r>
        <w:rPr/>
        <w:t xml:space="preserve"> with parameter </w:t>
      </w:r>
      <w:r>
        <w:rPr>
          <w:rStyle w:val="VerbatimChar"/>
        </w:rPr>
        <w:t>type = "median"</w:t>
      </w:r>
      <w:r>
        <w:rPr/>
        <w:t xml:space="preserve">, and </w:t>
      </w:r>
      <w:r>
        <w:rPr>
          <w:rStyle w:val="VerbatimChar"/>
        </w:rPr>
        <w:t>permutest</w:t>
      </w:r>
      <w:r>
        <w:rPr/>
        <w:t xml:space="preserve"> functions from </w:t>
      </w:r>
      <w:r>
        <w:rPr>
          <w:rStyle w:val="VerbatimChar"/>
        </w:rPr>
        <w:t>vegan</w:t>
      </w:r>
      <w:r>
        <w:rPr/>
        <w:t xml:space="preserve"> with </w:t>
      </w:r>
      <w:del w:id="584" w:author="Arnold, Betsy - (fungi) [2]" w:date="2024-10-07T09:13:00Z">
        <w:r>
          <w:rPr/>
          <w:delText xml:space="preserve">with </w:delText>
        </w:r>
      </w:del>
      <w:r>
        <w:rPr/>
        <w:t>999 permutations (Oksanen et al., 2022). We compared differences in the dispersion of the FEF communities among species and treatments with post-hoc Tukey’s tests.</w:t>
      </w:r>
    </w:p>
    <w:p>
      <w:pPr>
        <w:pStyle w:val="Heading4"/>
        <w:rPr>
          <w:color w:val="FF0000"/>
        </w:rPr>
      </w:pPr>
      <w:ins w:id="586" w:author="Bolívar Aponte Rolón" w:date="2024-08-19T16:21:00Z">
        <w:r>
          <w:rPr>
            <w:color w:val="FF0000"/>
          </w:rPr>
          <w:t>4.0.7.3 Correlations between FEF and herbivory and pathogen damage</w:t>
        </w:r>
      </w:ins>
    </w:p>
    <w:p>
      <w:pPr>
        <w:pStyle w:val="BodyText"/>
        <w:rPr/>
      </w:pPr>
      <w:del w:id="587" w:author="Arnold, Betsy - (fungi) [2]" w:date="2024-10-07T09:14:00Z">
        <w:r>
          <w:rPr/>
          <w:delText>Thirdly, we arbitrarily</w:delText>
        </w:r>
      </w:del>
      <w:ins w:id="588" w:author="Arnold, Betsy - (fungi) [2]" w:date="2024-10-07T09:14:00Z">
        <w:r>
          <w:rPr>
            <w:color w:val="FF0000"/>
          </w:rPr>
          <w:t>We</w:t>
        </w:r>
      </w:ins>
      <w:r>
        <w:rPr/>
        <w:t xml:space="preserve"> designated percent leaf damage in herbivore assays as high (&gt;70%), medium (31-69%) and low (&lt;30%) and in pathogen assays as high (&gt;30%) and low (&lt;30%). These categories allowed us to explore</w:t>
      </w:r>
      <w:del w:id="589" w:author="Arnold, Betsy - (fungi) [2]" w:date="2024-10-07T09:14:00Z">
        <w:r>
          <w:rPr/>
          <w:delText xml:space="preserve"> correlations</w:delText>
        </w:r>
      </w:del>
      <w:ins w:id="590" w:author="Bolívar Aponte Rolón" w:date="2024-10-08T16:26:00Z">
        <w:r>
          <w:rPr/>
          <w:t xml:space="preserve"> </w:t>
        </w:r>
      </w:ins>
      <w:ins w:id="591" w:author="Arnold, Betsy - (fungi) [2]" w:date="2024-10-07T09:14:00Z">
        <w:r>
          <w:rPr>
            <w:color w:val="FF0000"/>
          </w:rPr>
          <w:t>relationships</w:t>
        </w:r>
      </w:ins>
      <w:r>
        <w:rPr/>
        <w:t xml:space="preserve"> between</w:t>
      </w:r>
      <w:ins w:id="592" w:author="Van Bael, Sunshine A" w:date="2024-10-29T15:35:00Z">
        <w:r>
          <w:rPr/>
          <w:t xml:space="preserve"> </w:t>
        </w:r>
      </w:ins>
      <w:ins w:id="593" w:author="Van Bael, Sunshine A" w:date="2024-10-29T15:35:00Z">
        <w:r>
          <w:rPr>
            <w:color w:val="FF0000"/>
          </w:rPr>
          <w:t>OTUs for unique</w:t>
        </w:r>
      </w:ins>
      <w:r>
        <w:rPr>
          <w:color w:val="FF0000"/>
          <w:rPrChange w:id="0" w:author="Van Bael, Sunshine A" w:date="2024-10-29T15:36:00Z"/>
        </w:rPr>
        <w:t xml:space="preserve"> </w:t>
      </w:r>
      <w:r>
        <w:rPr/>
        <w:t>host tree species</w:t>
      </w:r>
      <w:ins w:id="595" w:author="Arnold, Betsy - (fungi) [2]" w:date="2024-10-07T09:14:00Z">
        <w:del w:id="596" w:author="Van Bael, Sunshine A" w:date="2024-10-29T15:35:00Z">
          <w:r>
            <w:rPr/>
            <w:delText>,</w:delText>
          </w:r>
        </w:del>
      </w:ins>
      <w:del w:id="597" w:author="Arnold, Betsy - (fungi) [2]" w:date="2024-10-07T09:14:00Z">
        <w:r>
          <w:rPr/>
          <w:delText xml:space="preserve"> and</w:delText>
        </w:r>
      </w:del>
      <w:del w:id="598" w:author="Van Bael, Sunshine A" w:date="2024-10-29T15:35:00Z">
        <w:r>
          <w:rPr/>
          <w:delText xml:space="preserve"> specific FEF OTUs</w:delText>
        </w:r>
      </w:del>
      <w:ins w:id="599" w:author="Arnold, Betsy - (fungi) [2]" w:date="2024-10-07T09:15:00Z">
        <w:del w:id="600" w:author="Van Bael, Sunshine A" w:date="2024-10-29T15:35:00Z">
          <w:r>
            <w:rPr>
              <w:color w:val="FF0000"/>
            </w:rPr>
            <w:delText>OTUs</w:delText>
          </w:r>
        </w:del>
      </w:ins>
      <w:r>
        <w:rPr/>
        <w:t xml:space="preserve">. </w:t>
      </w:r>
      <w:del w:id="601" w:author="Arnold, Betsy - (fungi) [2]" w:date="2024-10-07T09:14:00Z">
        <w:r>
          <w:rPr/>
          <w:delText>To achieve this we</w:delText>
        </w:r>
      </w:del>
      <w:ins w:id="602" w:author="Arnold, Betsy - (fungi) [2]" w:date="2024-10-07T09:14:00Z">
        <w:r>
          <w:rPr>
            <w:color w:val="FF0000"/>
          </w:rPr>
          <w:t>We</w:t>
        </w:r>
      </w:ins>
      <w:r>
        <w:rPr/>
        <w:t xml:space="preserve"> used the </w:t>
      </w:r>
      <w:r>
        <w:rPr>
          <w:rStyle w:val="VerbatimChar"/>
        </w:rPr>
        <w:t>multipatt</w:t>
      </w:r>
      <w:r>
        <w:rPr/>
        <w:t xml:space="preserve"> function from the </w:t>
      </w:r>
      <w:r>
        <w:rPr>
          <w:rStyle w:val="VerbatimChar"/>
        </w:rPr>
        <w:t>indicspecies</w:t>
      </w:r>
      <w:r>
        <w:rPr/>
        <w:t xml:space="preserve"> package in </w:t>
      </w:r>
      <w:r>
        <w:rPr>
          <w:i/>
          <w:iCs/>
        </w:rPr>
        <w:t>R</w:t>
      </w:r>
      <w:r>
        <w:rPr/>
        <w:t xml:space="preserve"> (</w:t>
      </w:r>
      <w:ins w:id="603" w:author="Bolívar Aponte Rolón" w:date="2024-09-03T13:25:00Z">
        <w:r>
          <w:rPr>
            <w:color w:val="FF0000"/>
          </w:rPr>
          <w:t>v.1.7.14;</w:t>
        </w:r>
      </w:ins>
      <w:ins w:id="604" w:author="Bolívar Aponte Rolón" w:date="2024-09-03T13:25:00Z">
        <w:r>
          <w:rPr/>
          <w:t xml:space="preserve"> </w:t>
        </w:r>
      </w:ins>
      <w:r>
        <w:rPr/>
        <w:t>De Cáceres &amp; Legendre, 2009)</w:t>
      </w:r>
      <w:ins w:id="605" w:author="Bolívar Aponte Rolón" w:date="2024-09-03T13:24:00Z">
        <w:r>
          <w:rPr/>
          <w:t>,</w:t>
        </w:r>
      </w:ins>
      <w:ins w:id="606" w:author="Van Bael, Sunshine A" w:date="2024-10-29T15:34:00Z">
        <w:r>
          <w:rPr/>
          <w:t xml:space="preserve"> </w:t>
        </w:r>
      </w:ins>
      <w:del w:id="607" w:author="Bolívar Aponte Rolón" w:date="2024-09-03T13:24:00Z">
        <w:r>
          <w:rPr/>
          <w:delText xml:space="preserve">. We calculated the point biserial correlation coefficient for each OTU at all tree species and treatment group combinations by applying the </w:delText>
        </w:r>
      </w:del>
      <w:del w:id="608" w:author="Bolívar Aponte Rolón" w:date="2024-09-03T13:24:00Z">
        <w:r>
          <w:rPr>
            <w:rStyle w:val="VerbatimChar"/>
          </w:rPr>
          <w:delText>multipatt</w:delText>
        </w:r>
      </w:del>
      <w:del w:id="609" w:author="Bolívar Aponte Rolón" w:date="2024-09-03T13:24:00Z">
        <w:r>
          <w:rPr/>
          <w:delText xml:space="preserve"> function with arguments </w:delText>
        </w:r>
      </w:del>
      <w:del w:id="610" w:author="Bolívar Aponte Rolón" w:date="2024-09-03T13:24:00Z">
        <w:r>
          <w:rPr>
            <w:rStyle w:val="VerbatimChar"/>
          </w:rPr>
          <w:delText>func</w:delText>
        </w:r>
      </w:del>
      <w:del w:id="611" w:author="Bolívar Aponte Rolón" w:date="2024-09-03T13:24:00Z">
        <w:r>
          <w:rPr/>
          <w:delText xml:space="preserve">= “r.g” and </w:delText>
        </w:r>
      </w:del>
      <w:del w:id="612" w:author="Bolívar Aponte Rolón" w:date="2024-09-03T13:24:00Z">
        <w:r>
          <w:rPr>
            <w:rStyle w:val="VerbatimChar"/>
          </w:rPr>
          <w:delText>control</w:delText>
        </w:r>
      </w:del>
      <w:del w:id="613" w:author="Bolívar Aponte Rolón" w:date="2024-09-03T13:24:00Z">
        <w:r>
          <w:rPr/>
          <w:delText xml:space="preserve"> = how(nperm=999) to our OTU abundance matrix</w:delText>
        </w:r>
      </w:del>
      <w:ins w:id="614" w:author="Bolívar Aponte Rolón" w:date="2024-09-03T13:24:00Z">
        <w:r>
          <w:rPr>
            <w:color w:val="FF0000"/>
          </w:rPr>
          <w:t>which allowed us to determine correlation indices for each site group combination (host tre</w:t>
        </w:r>
      </w:ins>
      <w:ins w:id="615" w:author="Van Bael, Sunshine A" w:date="2024-09-17T15:35:00Z">
        <w:r>
          <w:rPr>
            <w:color w:val="FF0000"/>
          </w:rPr>
          <w:t>e</w:t>
        </w:r>
      </w:ins>
      <w:ins w:id="616" w:author="Bolívar Aponte Rolón" w:date="2024-09-03T13:24:00Z">
        <w:del w:id="617" w:author="Van Bael, Sunshine A" w:date="2024-09-17T15:35:00Z">
          <w:r>
            <w:rPr>
              <w:color w:val="FF0000"/>
            </w:rPr>
            <w:delText>ss</w:delText>
          </w:r>
        </w:del>
      </w:ins>
      <w:ins w:id="618" w:author="Bolívar Aponte Rolón" w:date="2024-09-03T13:24:00Z">
        <w:r>
          <w:rPr>
            <w:color w:val="FF0000"/>
          </w:rPr>
          <w:t xml:space="preserve"> species and OTUs). We applied the `multipatt` function with arguments `func`= "r.g" and `control` = how(nperm=999) to our OTU abundance matrix to calculate the point biserial correlation coefficient for each OTU </w:t>
        </w:r>
      </w:ins>
      <w:ins w:id="619" w:author="Arnold, Betsy - (fungi) [2]" w:date="2024-10-07T09:15:00Z">
        <w:r>
          <w:rPr>
            <w:color w:val="FF0000"/>
          </w:rPr>
          <w:t>for</w:t>
        </w:r>
      </w:ins>
      <w:ins w:id="620" w:author="Bolívar Aponte Rolón" w:date="2024-09-03T13:24:00Z">
        <w:del w:id="621" w:author="Arnold, Betsy - (fungi) [2]" w:date="2024-10-07T09:15:00Z">
          <w:r>
            <w:rPr>
              <w:color w:val="FF0000"/>
            </w:rPr>
            <w:delText>at</w:delText>
          </w:r>
        </w:del>
      </w:ins>
      <w:ins w:id="622" w:author="Bolívar Aponte Rolón" w:date="2024-09-03T13:24:00Z">
        <w:r>
          <w:rPr>
            <w:color w:val="FF0000"/>
          </w:rPr>
          <w:t xml:space="preserve"> all tree species and treatment group combinations</w:t>
        </w:r>
      </w:ins>
      <w:ins w:id="623" w:author="Bolívar Aponte Rolón" w:date="2024-09-03T13:24:00Z">
        <w:r>
          <w:rPr/>
          <w:t xml:space="preserve"> </w:t>
        </w:r>
      </w:ins>
      <w:del w:id="624" w:author="Van Bael, Sunshine A" w:date="2024-10-29T15:35:00Z">
        <w:r>
          <w:rPr/>
          <w:delText xml:space="preserve"> </w:delText>
        </w:r>
      </w:del>
      <w:r>
        <w:rPr/>
        <w:t xml:space="preserve">(De Cáceres &amp; Legendre, 2009). Like with other statistical tests performed, we adjusted </w:t>
      </w:r>
      <w:r>
        <w:rPr>
          <w:i/>
          <w:iCs/>
        </w:rPr>
        <w:t>p</w:t>
      </w:r>
      <w:r>
        <w:rPr/>
        <w:t xml:space="preserve"> values to account for false discovery rates in multiple comparisons by using “BH” method (Benjamini &amp; Hochberg, 1995) in the </w:t>
      </w:r>
      <w:r>
        <w:rPr>
          <w:rStyle w:val="VerbatimChar"/>
        </w:rPr>
        <w:t>p.adjust</w:t>
      </w:r>
      <w:r>
        <w:rPr/>
        <w:t xml:space="preserve"> function from the </w:t>
      </w:r>
      <w:r>
        <w:rPr>
          <w:rStyle w:val="VerbatimChar"/>
        </w:rPr>
        <w:t>stats</w:t>
      </w:r>
      <w:r>
        <w:rPr/>
        <w:t xml:space="preserve"> package (R Core Team, 2024). We then filtered the adjusted </w:t>
      </w:r>
      <w:r>
        <w:rPr>
          <w:i/>
          <w:iCs/>
        </w:rPr>
        <w:t>p</w:t>
      </w:r>
      <w:r>
        <w:rPr/>
        <w:t xml:space="preserve"> value with a cutoff of &lt; .05.</w:t>
      </w:r>
    </w:p>
    <w:p>
      <w:pPr>
        <w:pStyle w:val="BodyText"/>
        <w:rPr/>
      </w:pPr>
      <w:r>
        <w:rPr/>
        <w:t xml:space="preserve">We used Principal Component Analysis (PCA) to reduce dimensions among covariates and reveal underlying interactions between covariates that could influence herbivory and pathogen damage. The PCA was computed using the </w:t>
      </w:r>
      <w:r>
        <w:rPr>
          <w:rStyle w:val="VerbatimChar"/>
        </w:rPr>
        <w:t>prcomp</w:t>
      </w:r>
      <w:r>
        <w:rPr/>
        <w:t xml:space="preserve"> function in R statistical software (R Core Team, 2024). A complete PCA was computed with variables </w:t>
      </w:r>
      <w:del w:id="625" w:author="Arnold, Betsy - (fungi) [2]" w:date="2024-10-07T09:15:00Z">
        <w:r>
          <w:rPr/>
          <w:delText>ACI,</w:delText>
        </w:r>
      </w:del>
      <w:ins w:id="626" w:author="Arnold, Betsy - (fungi) [2]" w:date="2024-10-07T09:15:00Z">
        <w:r>
          <w:rPr>
            <w:color w:val="FF0000"/>
          </w:rPr>
          <w:t>LMA,</w:t>
        </w:r>
      </w:ins>
      <w:r>
        <w:rPr/>
        <w:t xml:space="preserve"> LT, LPS, and </w:t>
      </w:r>
      <w:del w:id="627" w:author="Arnold, Betsy - (fungi) [2]" w:date="2024-10-07T09:15:00Z">
        <w:r>
          <w:rPr/>
          <w:delText>LMA</w:delText>
        </w:r>
      </w:del>
      <w:ins w:id="628" w:author="Arnold, Betsy - (fungi) [2]" w:date="2024-10-07T09:15:00Z">
        <w:r>
          <w:rPr>
            <w:color w:val="FF0000"/>
          </w:rPr>
          <w:t>ACI</w:t>
        </w:r>
      </w:ins>
      <w:r>
        <w:rPr/>
        <w:t xml:space="preserve">. We </w:t>
      </w:r>
      <w:del w:id="629" w:author="Arnold, Betsy - (fungi) [2]" w:date="2024-10-07T09:16:00Z">
        <w:r>
          <w:rPr/>
          <w:delText xml:space="preserve">then proceeded to compute a </w:delText>
        </w:r>
      </w:del>
      <w:ins w:id="630" w:author="Arnold, Betsy - (fungi) [2]" w:date="2024-10-07T09:16:00Z">
        <w:r>
          <w:rPr>
            <w:color w:val="FF0000"/>
          </w:rPr>
          <w:t>then computed</w:t>
        </w:r>
      </w:ins>
      <w:ins w:id="631" w:author="Arnold, Betsy - (fungi) [2]" w:date="2024-10-07T09:16:00Z">
        <w:r>
          <w:rPr/>
          <w:t xml:space="preserve"> </w:t>
        </w:r>
      </w:ins>
      <w:r>
        <w:rPr/>
        <w:t>PCA with the data from leaves of plants used in the herbivory (</w:t>
      </w:r>
      <w:r>
        <w:rPr>
          <w:i/>
          <w:iCs/>
        </w:rPr>
        <w:t>n</w:t>
      </w:r>
      <w:r>
        <w:rPr/>
        <w:t xml:space="preserve"> = 210) and pathogen assays (</w:t>
      </w:r>
      <w:r>
        <w:rPr>
          <w:i/>
          <w:iCs/>
        </w:rPr>
        <w:t>n</w:t>
      </w:r>
      <w:r>
        <w:rPr/>
        <w:t xml:space="preserve"> = 192). </w:t>
      </w:r>
      <w:del w:id="632" w:author="Van Bael, Sunshine A" w:date="2024-10-29T15:37:00Z">
        <w:r>
          <w:rPr>
            <w:color w:val="FF0000"/>
          </w:rPr>
          <w:delText>We then</w:delText>
        </w:r>
      </w:del>
      <w:ins w:id="633" w:author="Van Bael, Sunshine A" w:date="2024-10-29T15:37:00Z">
        <w:r>
          <w:rPr>
            <w:color w:val="FF0000"/>
          </w:rPr>
          <w:t>Next, we</w:t>
        </w:r>
      </w:ins>
      <w:r>
        <w:rPr>
          <w:color w:val="FF0000"/>
          <w:rPrChange w:id="0" w:author="Van Bael, Sunshine A" w:date="2024-10-29T15:37:00Z"/>
        </w:rPr>
        <w:t xml:space="preserve"> </w:t>
      </w:r>
      <w:r>
        <w:rPr/>
        <w:t xml:space="preserve">took from the herbivory and pathogen PCA the principal components that explained the most variance (PC1 and PC2) and regressed them to herbivory (%) and pathogen damage (%). We also regressed ACI, LT, LPS, LMA and </w:t>
      </w:r>
      <w:ins w:id="635" w:author="Arnold, Betsy - (fungi) [2]" w:date="2024-10-07T09:16:00Z">
        <w:r>
          <w:rPr>
            <w:color w:val="FF0000"/>
          </w:rPr>
          <w:t>the</w:t>
        </w:r>
      </w:ins>
      <w:ins w:id="636" w:author="Arnold, Betsy - (fungi) [2]" w:date="2024-10-07T09:16:00Z">
        <w:r>
          <w:rPr/>
          <w:t xml:space="preserve"> </w:t>
        </w:r>
      </w:ins>
      <w:r>
        <w:rPr/>
        <w:t>Shannon diversity index to logit</w:t>
      </w:r>
      <w:ins w:id="637" w:author="Arnold, Betsy - (fungi) [2]" w:date="2024-10-07T09:20:00Z">
        <w:r>
          <w:rPr/>
          <w:t>-</w:t>
        </w:r>
      </w:ins>
      <w:del w:id="638" w:author="Arnold, Betsy - (fungi) [2]" w:date="2024-10-07T09:20:00Z">
        <w:r>
          <w:rPr/>
          <w:delText xml:space="preserve"> </w:delText>
        </w:r>
      </w:del>
      <w:r>
        <w:rPr/>
        <w:t xml:space="preserve">transformed herbivory (%) and pathogen damage (%). We used the </w:t>
      </w:r>
      <w:r>
        <w:rPr>
          <w:rStyle w:val="VerbatimChar"/>
        </w:rPr>
        <w:t>logit</w:t>
      </w:r>
      <w:r>
        <w:rPr/>
        <w:t xml:space="preserve"> function from the </w:t>
      </w:r>
      <w:r>
        <w:rPr>
          <w:rStyle w:val="VerbatimChar"/>
        </w:rPr>
        <w:t>car</w:t>
      </w:r>
      <w:r>
        <w:rPr/>
        <w:t xml:space="preserve"> package for logit transformation of variables and the </w:t>
      </w:r>
      <w:r>
        <w:rPr>
          <w:rStyle w:val="VerbatimChar"/>
        </w:rPr>
        <w:t>lm</w:t>
      </w:r>
      <w:r>
        <w:rPr/>
        <w:t xml:space="preserve"> function from the </w:t>
      </w:r>
      <w:r>
        <w:rPr>
          <w:rStyle w:val="VerbatimChar"/>
        </w:rPr>
        <w:t>stat</w:t>
      </w:r>
      <w:r>
        <w:rPr/>
        <w:t xml:space="preserve"> package for simple linear regressions (Fox &amp; Weisberg, 2019; R Core Team, 2024).</w:t>
      </w:r>
    </w:p>
    <w:p>
      <w:pPr>
        <w:pStyle w:val="BodyText"/>
        <w:rPr/>
      </w:pPr>
      <w:r>
        <w:rPr/>
        <w:t xml:space="preserve">Lastly, to test how leaf functional traits and FEF communities interact to influence herbivory and pathogen damage in tropical tree species, we used a generalized linear mixed model (GLMM) with herbivory and pathogen damage percentage (logit transformed) as the response variable. To determine which fixed effects to include in the GLMMs we used the </w:t>
      </w:r>
      <w:r>
        <w:rPr>
          <w:rStyle w:val="VerbatimChar"/>
        </w:rPr>
        <w:t>vif</w:t>
      </w:r>
      <w:r>
        <w:rPr/>
        <w:t xml:space="preserve"> function from the </w:t>
      </w:r>
      <w:r>
        <w:rPr>
          <w:rStyle w:val="VerbatimChar"/>
        </w:rPr>
        <w:t>car</w:t>
      </w:r>
      <w:r>
        <w:rPr/>
        <w:t xml:space="preserve"> package in </w:t>
      </w:r>
      <w:r>
        <w:rPr>
          <w:i/>
          <w:iCs/>
        </w:rPr>
        <w:t>R</w:t>
      </w:r>
      <w:r>
        <w:rPr/>
        <w:t xml:space="preserve"> to calculate the variance inflation factor for all explanatory variables (ACI, LT, LPS, LMA, and Shannon diversity index) (Fox &amp; Weisberg, 2019; R Core Team, 2024). Complementary to this, we calculated Pearson’s coefficient for each pair of leaf functional traits with by creating a correlation matrix and applying the </w:t>
      </w:r>
      <w:r>
        <w:rPr>
          <w:rStyle w:val="VerbatimChar"/>
        </w:rPr>
        <w:t>cor</w:t>
      </w:r>
      <w:r>
        <w:rPr/>
        <w:t xml:space="preserve"> function from the </w:t>
      </w:r>
      <w:r>
        <w:rPr>
          <w:rStyle w:val="VerbatimChar"/>
        </w:rPr>
        <w:t>stats</w:t>
      </w:r>
      <w:r>
        <w:rPr/>
        <w:t xml:space="preserve"> package to assess correlations among traits (R Core Team, 2024). We opted to maintain explanatory variables LT and LMA, and exclude ACI and LPS from subsequent general linear models (GLMMs) due to high collinearity between the two variables with LMA, </w:t>
      </w:r>
      <w:r>
        <w:rPr>
          <w:i/>
          <w:iCs/>
        </w:rPr>
        <w:t>r</w:t>
      </w:r>
      <w:r>
        <w:rPr/>
        <w:t xml:space="preserve">(1112) = 0.68, </w:t>
      </w:r>
      <w:r>
        <w:rPr>
          <w:i/>
          <w:iCs/>
        </w:rPr>
        <w:t>p</w:t>
      </w:r>
      <w:r>
        <w:rPr/>
        <w:t xml:space="preserve"> &lt; .0001 and </w:t>
      </w:r>
      <w:r>
        <w:rPr>
          <w:i/>
          <w:iCs/>
        </w:rPr>
        <w:t>r</w:t>
      </w:r>
      <w:r>
        <w:rPr/>
        <w:t xml:space="preserve">(1113) = 0.65, </w:t>
      </w:r>
      <w:r>
        <w:rPr>
          <w:i/>
          <w:iCs/>
        </w:rPr>
        <w:t>p</w:t>
      </w:r>
      <w:r>
        <w:rPr/>
        <w:t xml:space="preserve"> &lt; .0001, respectively. We modeled only main effects with explanatory variables</w:t>
      </w:r>
      <w:del w:id="639" w:author="Arnold, Betsy - (fungi) [2]" w:date="2024-10-07T09:21:00Z">
        <w:r>
          <w:rPr>
            <w:color w:val="FF0000"/>
          </w:rPr>
          <w:delText>,</w:delText>
        </w:r>
      </w:del>
      <w:ins w:id="640" w:author="Arnold, Betsy - (fungi) [2]" w:date="2024-10-07T09:21:00Z">
        <w:r>
          <w:rPr>
            <w:color w:val="FF0000"/>
          </w:rPr>
          <w:t>.</w:t>
        </w:r>
      </w:ins>
      <w:del w:id="641" w:author="Arnold, Betsy - (fungi) [2]" w:date="2024-10-07T09:21:00Z">
        <w:r>
          <w:rPr>
            <w:color w:val="FF0000"/>
          </w:rPr>
          <w:delText xml:space="preserve"> we</w:delText>
        </w:r>
      </w:del>
      <w:r>
        <w:rPr/>
        <w:t xml:space="preserve"> </w:t>
      </w:r>
      <w:ins w:id="642" w:author="Arnold, Betsy - (fungi) [2]" w:date="2024-10-07T09:21:00Z">
        <w:r>
          <w:rPr>
            <w:color w:val="FF0000"/>
          </w:rPr>
          <w:t>We</w:t>
        </w:r>
      </w:ins>
      <w:ins w:id="643" w:author="Arnold, Betsy - (fungi) [2]" w:date="2024-10-07T09:21:00Z">
        <w:r>
          <w:rPr/>
          <w:t xml:space="preserve"> </w:t>
        </w:r>
      </w:ins>
      <w:r>
        <w:rPr/>
        <w:t>did not model interaction</w:t>
      </w:r>
      <w:del w:id="644" w:author="Arnold, Betsy - (fungi) [2]" w:date="2024-10-07T09:21:00Z">
        <w:r>
          <w:rPr/>
          <w:delText>s</w:delText>
        </w:r>
      </w:del>
      <w:r>
        <w:rPr/>
        <w:t xml:space="preserve"> effects to avoid overfitting models. We used </w:t>
      </w:r>
      <w:del w:id="645" w:author="Arnold, Betsy - (fungi) [2]" w:date="2024-10-07T09:21:00Z">
        <w:r>
          <w:rPr/>
          <w:delText>a</w:delText>
        </w:r>
      </w:del>
      <w:r>
        <w:rPr/>
        <w:t xml:space="preserve"> restricted maximum likelihood estimates for model fit with the </w:t>
      </w:r>
      <w:r>
        <w:rPr>
          <w:rStyle w:val="VerbatimChar"/>
        </w:rPr>
        <w:t>lme</w:t>
      </w:r>
      <w:r>
        <w:rPr/>
        <w:t xml:space="preserve"> function from the </w:t>
      </w:r>
      <w:r>
        <w:rPr>
          <w:rStyle w:val="VerbatimChar"/>
        </w:rPr>
        <w:t>nlme</w:t>
      </w:r>
      <w:r>
        <w:rPr/>
        <w:t xml:space="preserve"> package (J. Pinheiro et al., 2023; J. C. Pinheiro &amp; Bates, 2000). For our logit herbivory GLMMs we used tree species as a random effect and modeled tree species variance structure with the </w:t>
      </w:r>
      <w:r>
        <w:rPr>
          <w:rStyle w:val="VerbatimChar"/>
        </w:rPr>
        <w:t>varIdent</w:t>
      </w:r>
      <w:r>
        <w:rPr/>
        <w:t xml:space="preserve"> argument (J. Pinheiro et al., 2023; J. C. Pinheiro &amp; Bates, 2000). For our logit pathogen damage GLMMs we use tree species as a random effect and modeled a nested variance structure for pathogen treatment within treatment groups per species with the </w:t>
      </w:r>
      <w:r>
        <w:rPr>
          <w:rStyle w:val="VerbatimChar"/>
        </w:rPr>
        <w:t>varIdent</w:t>
      </w:r>
      <w:r>
        <w:rPr/>
        <w:t xml:space="preserve"> argument (J. Pinheiro et al., 2023; J. C. Pinheiro &amp; Bates, 2000). We manually compared and selected models based on Akaike Information Criterion (AIC) with a penalty of 2 degrees of freedom (ΔAIC) with the </w:t>
      </w:r>
      <w:r>
        <w:rPr>
          <w:rStyle w:val="VerbatimChar"/>
        </w:rPr>
        <w:t>model.sel</w:t>
      </w:r>
      <w:r>
        <w:rPr/>
        <w:t xml:space="preserve"> function from the </w:t>
      </w:r>
      <w:r>
        <w:rPr>
          <w:rStyle w:val="VerbatimChar"/>
        </w:rPr>
        <w:t>MuMIn</w:t>
      </w:r>
      <w:r>
        <w:rPr/>
        <w:t xml:space="preserve"> package (Bartoń, 2023). We selected the best-fit model based on the lowest value obtained.</w:t>
      </w:r>
      <w:ins w:id="646" w:author="Bolívar Aponte Rolón" w:date="2024-10-08T18:31:00Z">
        <w:bookmarkEnd w:id="4"/>
        <w:bookmarkEnd w:id="9"/>
        <w:r>
          <w:rPr/>
          <w:t xml:space="preserve"> </w:t>
        </w:r>
      </w:ins>
      <w:ins w:id="647" w:author="Bolívar Aponte Rolón" w:date="2024-10-08T18:31:00Z">
        <w:r>
          <w:rPr>
            <w:color w:val="FF0000"/>
          </w:rPr>
          <w:t xml:space="preserve">All visualizations and tables were performed in R [v. 4.4.1; R Core Team (2024)] using the </w:t>
        </w:r>
      </w:ins>
      <w:ins w:id="648" w:author="Bolívar Aponte Rolón" w:date="2024-10-08T18:31:00Z">
        <w:r>
          <w:rPr>
            <w:rStyle w:val="VerbatimChar"/>
            <w:color w:val="FF0000"/>
          </w:rPr>
          <w:t>ggplot2</w:t>
        </w:r>
      </w:ins>
      <w:ins w:id="649" w:author="Bolívar Aponte Rolón" w:date="2024-10-08T18:31:00Z">
        <w:r>
          <w:rPr>
            <w:color w:val="FF0000"/>
          </w:rPr>
          <w:t xml:space="preserve">, </w:t>
        </w:r>
      </w:ins>
      <w:ins w:id="650" w:author="Bolívar Aponte Rolón" w:date="2024-10-08T18:31:00Z">
        <w:r>
          <w:rPr>
            <w:rStyle w:val="VerbatimChar"/>
            <w:color w:val="FF0000"/>
          </w:rPr>
          <w:t>gt</w:t>
        </w:r>
      </w:ins>
      <w:ins w:id="651" w:author="Bolívar Aponte Rolón" w:date="2024-10-08T18:31:00Z">
        <w:r>
          <w:rPr>
            <w:color w:val="FF0000"/>
          </w:rPr>
          <w:t xml:space="preserve">, </w:t>
        </w:r>
      </w:ins>
      <w:ins w:id="652" w:author="Bolívar Aponte Rolón" w:date="2024-10-08T18:31:00Z">
        <w:r>
          <w:rPr>
            <w:rStyle w:val="VerbatimChar"/>
            <w:color w:val="FF0000"/>
          </w:rPr>
          <w:t>gtExtras</w:t>
        </w:r>
      </w:ins>
      <w:ins w:id="653" w:author="Bolívar Aponte Rolón" w:date="2024-10-08T18:31:00Z">
        <w:r>
          <w:rPr>
            <w:color w:val="FF0000"/>
          </w:rPr>
          <w:t xml:space="preserve">, </w:t>
        </w:r>
      </w:ins>
      <w:ins w:id="654" w:author="Bolívar Aponte Rolón" w:date="2024-10-08T18:31:00Z">
        <w:r>
          <w:rPr>
            <w:rStyle w:val="VerbatimChar"/>
            <w:color w:val="FF0000"/>
          </w:rPr>
          <w:t>huxtable</w:t>
        </w:r>
      </w:ins>
      <w:ins w:id="655" w:author="Bolívar Aponte Rolón" w:date="2024-10-08T18:31:00Z">
        <w:r>
          <w:rPr>
            <w:color w:val="FF0000"/>
          </w:rPr>
          <w:t xml:space="preserve"> and </w:t>
        </w:r>
      </w:ins>
      <w:ins w:id="656" w:author="Bolívar Aponte Rolón" w:date="2024-10-08T18:31:00Z">
        <w:r>
          <w:rPr>
            <w:rStyle w:val="VerbatimChar"/>
            <w:color w:val="FF0000"/>
          </w:rPr>
          <w:t>flextable</w:t>
        </w:r>
      </w:ins>
      <w:ins w:id="657" w:author="Bolívar Aponte Rolón" w:date="2024-10-08T18:31:00Z">
        <w:r>
          <w:rPr>
            <w:color w:val="FF0000"/>
          </w:rPr>
          <w:t xml:space="preserve"> packages (Gohel &amp; Skintzos, 2024; Hugh-Jones, 2023; Iannone et al., 2023; Mock, 2023; Wickham et al., 2022).</w:t>
        </w:r>
      </w:ins>
    </w:p>
    <w:p>
      <w:pPr>
        <w:pStyle w:val="Heading1"/>
        <w:rPr/>
      </w:pPr>
      <w:bookmarkStart w:id="16" w:name="results"/>
      <w:bookmarkEnd w:id="16"/>
      <w:r>
        <w:rPr/>
        <w:t>5. Results</w:t>
      </w:r>
    </w:p>
    <w:p>
      <w:pPr>
        <w:pStyle w:val="FirstParagraph"/>
        <w:rPr/>
      </w:pPr>
      <w:r>
        <w:rPr/>
        <w:t xml:space="preserve">Inoculation of seedlings was successful. Seedlings exposed to forest spore fall (i.e., </w:t>
      </w:r>
      <w:del w:id="658" w:author="Bolívar Aponte Rolón" w:date="2024-08-19T15:48:00Z">
        <w:r>
          <w:rPr>
            <w:i/>
            <w:iCs/>
          </w:rPr>
          <w:delText>E+</w:delText>
        </w:r>
      </w:del>
      <w:ins w:id="659" w:author="Bolívar Aponte Rolón" w:date="2024-08-19T15:48:00Z">
        <w:r>
          <w:rPr>
            <w:i/>
            <w:iCs/>
            <w:color w:val="FF0000"/>
          </w:rPr>
          <w:t>E-high</w:t>
        </w:r>
      </w:ins>
      <w:r>
        <w:rPr/>
        <w:t xml:space="preserve">) had a significantly higher proportion of leaf segments colonized by FEF across all species (data from cultures, </w:t>
      </w:r>
      <w:del w:id="660" w:author="Bolívar Aponte Rolón" w:date="2024-09-05T10:40:00Z">
        <w:r>
          <w:rPr/>
          <w:delText>Fig.</w:delText>
        </w:r>
      </w:del>
      <w:ins w:id="661" w:author="Bolívar Aponte Rolón" w:date="2024-09-05T10:40:00Z">
        <w:r>
          <w:rPr>
            <w:color w:val="FF0000"/>
          </w:rPr>
          <w:t>Figure</w:t>
        </w:r>
      </w:ins>
      <w:r>
        <w:rPr/>
        <w:t xml:space="preserve"> S1). Similarly, molecular data</w:t>
      </w:r>
      <w:del w:id="662" w:author="Arnold, Betsy - (fungi) [2]" w:date="2024-10-07T09:22:00Z">
        <w:r>
          <w:rPr/>
          <w:delText xml:space="preserve"> set</w:delText>
        </w:r>
      </w:del>
      <w:r>
        <w:rPr/>
        <w:t xml:space="preserve"> showed that seedlings with </w:t>
      </w:r>
      <w:del w:id="663" w:author="Bolívar Aponte Rolón" w:date="2024-08-19T15:48:00Z">
        <w:r>
          <w:rPr>
            <w:i/>
            <w:iCs/>
          </w:rPr>
          <w:delText>E+</w:delText>
        </w:r>
      </w:del>
      <w:ins w:id="664" w:author="Bolívar Aponte Rolón" w:date="2024-08-19T15:48:00Z">
        <w:r>
          <w:rPr>
            <w:i/>
            <w:iCs/>
            <w:color w:val="FF0000"/>
          </w:rPr>
          <w:t>E-high</w:t>
        </w:r>
      </w:ins>
      <w:r>
        <w:rPr/>
        <w:t xml:space="preserve"> treatment had a significantly higher FEF relative abundance (paired, two-sided </w:t>
      </w:r>
      <w:r>
        <w:rPr>
          <w:i/>
          <w:iCs/>
        </w:rPr>
        <w:t>t</w:t>
      </w:r>
      <w:r>
        <w:rPr/>
        <w:t xml:space="preserve">-tests, </w:t>
      </w:r>
      <w:r>
        <w:rPr>
          <w:i/>
          <w:iCs/>
        </w:rPr>
        <w:t>p</w:t>
      </w:r>
      <w:r>
        <w:rPr/>
        <w:t xml:space="preserve"> &lt; .05) for all tree species when compared to the </w:t>
      </w:r>
      <w:del w:id="665" w:author="Bolívar Aponte Rolón" w:date="2024-08-19T15:47:00Z">
        <w:r>
          <w:rPr>
            <w:i/>
            <w:iCs/>
          </w:rPr>
          <w:delText>E-</w:delText>
        </w:r>
      </w:del>
      <w:ins w:id="666" w:author="Bolívar Aponte Rolón" w:date="2024-08-19T15:47:00Z">
        <w:r>
          <w:rPr>
            <w:i/>
            <w:iCs/>
            <w:color w:val="FF0000"/>
          </w:rPr>
          <w:t>E-low</w:t>
        </w:r>
      </w:ins>
      <w:r>
        <w:rPr/>
        <w:t xml:space="preserve"> treatment (</w:t>
      </w:r>
      <w:del w:id="667" w:author="Bolívar Aponte Rolón" w:date="2024-09-05T10:40:00Z">
        <w:r>
          <w:rPr/>
          <w:delText>Fig.</w:delText>
        </w:r>
      </w:del>
      <w:ins w:id="668" w:author="Bolívar Aponte Rolón" w:date="2024-09-05T10:40:00Z">
        <w:r>
          <w:rPr>
            <w:color w:val="FF0000"/>
          </w:rPr>
          <w:t>Figure</w:t>
        </w:r>
      </w:ins>
      <w:r>
        <w:rPr/>
        <w:t xml:space="preserve"> 1a</w:t>
      </w:r>
      <w:ins w:id="669" w:author="Bolívar Aponte Rolón" w:date="2024-09-05T13:59:00Z">
        <w:r>
          <w:rPr/>
          <w:t xml:space="preserve"> </w:t>
        </w:r>
      </w:ins>
      <w:ins w:id="670" w:author="Bolívar Aponte Rolón" w:date="2024-09-05T13:59:00Z">
        <w:r>
          <w:rPr>
            <w:color w:val="FF0000"/>
          </w:rPr>
          <w:t>and Table 1</w:t>
        </w:r>
      </w:ins>
      <w:r>
        <w:rPr/>
        <w:t>). Despite these significant differences, there was a high degree of variability in FEF relative abundance within each treatment type (</w:t>
      </w:r>
      <w:del w:id="671" w:author="Bolívar Aponte Rolón" w:date="2024-09-05T10:40:00Z">
        <w:r>
          <w:rPr/>
          <w:delText>Fig.</w:delText>
        </w:r>
      </w:del>
      <w:ins w:id="672" w:author="Bolívar Aponte Rolón" w:date="2024-09-05T10:40:00Z">
        <w:r>
          <w:rPr>
            <w:color w:val="FF0000"/>
          </w:rPr>
          <w:t>Figure</w:t>
        </w:r>
      </w:ins>
      <w:r>
        <w:rPr/>
        <w:t xml:space="preserve"> 1</w:t>
      </w:r>
      <w:ins w:id="673" w:author="Bolívar Aponte Rolón" w:date="2024-09-05T13:59:00Z">
        <w:r>
          <w:rPr/>
          <w:t xml:space="preserve"> </w:t>
        </w:r>
      </w:ins>
      <w:ins w:id="674" w:author="Bolívar Aponte Rolón" w:date="2024-09-05T13:59:00Z">
        <w:r>
          <w:rPr>
            <w:color w:val="FF0000"/>
          </w:rPr>
          <w:t>and Table 1</w:t>
        </w:r>
      </w:ins>
      <w:r>
        <w:rPr/>
        <w:t>).</w:t>
      </w:r>
    </w:p>
    <w:p>
      <w:pPr>
        <w:pStyle w:val="BodyText"/>
        <w:rPr>
          <w:del w:id="691" w:author="Bolívar Aponte Rolón" w:date="2024-10-08T20:38:00Z"/>
        </w:rPr>
      </w:pPr>
      <w:r>
        <w:rPr/>
        <w:t xml:space="preserve">We observed general differences in leaf functional traits among species (Table </w:t>
      </w:r>
      <w:ins w:id="675" w:author="Bolívar Aponte Rolón" w:date="2024-09-05T14:00:00Z">
        <w:r>
          <w:rPr>
            <w:color w:val="FF0000"/>
          </w:rPr>
          <w:t>2</w:t>
        </w:r>
      </w:ins>
      <w:del w:id="676" w:author="Bolívar Aponte Rolón" w:date="2024-09-05T14:00:00Z">
        <w:r>
          <w:rPr>
            <w:color w:val="FF0000"/>
          </w:rPr>
          <w:delText>1</w:delText>
        </w:r>
      </w:del>
      <w:r>
        <w:rPr/>
        <w:t>). Anthocyanins (ACI) and leaf punch strength (LPS) did not differ between treatments (</w:t>
      </w:r>
      <w:del w:id="677" w:author="Bolívar Aponte Rolón" w:date="2024-08-19T15:47:00Z">
        <w:r>
          <w:rPr>
            <w:i/>
            <w:iCs/>
          </w:rPr>
          <w:delText>E-</w:delText>
        </w:r>
      </w:del>
      <w:ins w:id="678" w:author="Bolívar Aponte Rolón" w:date="2024-08-19T15:47:00Z">
        <w:r>
          <w:rPr>
            <w:i/>
            <w:iCs/>
            <w:color w:val="FF0000"/>
          </w:rPr>
          <w:t>E-low</w:t>
        </w:r>
      </w:ins>
      <w:r>
        <w:rPr/>
        <w:t xml:space="preserve"> and </w:t>
      </w:r>
      <w:del w:id="679" w:author="Bolívar Aponte Rolón" w:date="2024-08-19T15:48:00Z">
        <w:r>
          <w:rPr>
            <w:i/>
            <w:iCs/>
          </w:rPr>
          <w:delText>E+</w:delText>
        </w:r>
      </w:del>
      <w:ins w:id="680" w:author="Bolívar Aponte Rolón" w:date="2024-08-19T15:48:00Z">
        <w:r>
          <w:rPr>
            <w:i/>
            <w:iCs/>
            <w:color w:val="FF0000"/>
          </w:rPr>
          <w:t>E-high</w:t>
        </w:r>
      </w:ins>
      <w:r>
        <w:rPr/>
        <w:t>) when we combined all host species (</w:t>
      </w:r>
      <w:del w:id="681" w:author="Bolívar Aponte Rolón" w:date="2024-09-05T10:40:00Z">
        <w:r>
          <w:rPr/>
          <w:delText>Fig.</w:delText>
        </w:r>
      </w:del>
      <w:ins w:id="682" w:author="Bolívar Aponte Rolón" w:date="2024-09-05T10:40:00Z">
        <w:r>
          <w:rPr>
            <w:color w:val="FF0000"/>
          </w:rPr>
          <w:t>Figure</w:t>
        </w:r>
      </w:ins>
      <w:r>
        <w:rPr/>
        <w:t xml:space="preserve"> S2a and </w:t>
      </w:r>
      <w:del w:id="683" w:author="Bolívar Aponte Rolón" w:date="2024-09-05T10:40:00Z">
        <w:r>
          <w:rPr/>
          <w:delText>Fig.</w:delText>
        </w:r>
      </w:del>
      <w:ins w:id="684" w:author="Bolívar Aponte Rolón" w:date="2024-09-05T10:40:00Z">
        <w:r>
          <w:rPr>
            <w:color w:val="FF0000"/>
          </w:rPr>
          <w:t>Figure</w:t>
        </w:r>
      </w:ins>
      <w:r>
        <w:rPr/>
        <w:t xml:space="preserve"> S4a respectively). For LT and LMA we saw significant differences between </w:t>
      </w:r>
      <w:del w:id="685" w:author="Bolívar Aponte Rolón" w:date="2024-08-19T15:47:00Z">
        <w:r>
          <w:rPr>
            <w:i/>
            <w:iCs/>
          </w:rPr>
          <w:delText>E-</w:delText>
        </w:r>
      </w:del>
      <w:ins w:id="686" w:author="Bolívar Aponte Rolón" w:date="2024-08-19T15:47:00Z">
        <w:r>
          <w:rPr>
            <w:i/>
            <w:iCs/>
            <w:color w:val="FF0000"/>
          </w:rPr>
          <w:t>E-low</w:t>
        </w:r>
      </w:ins>
      <w:r>
        <w:rPr/>
        <w:t xml:space="preserve"> and </w:t>
      </w:r>
      <w:del w:id="687" w:author="Bolívar Aponte Rolón" w:date="2024-08-19T15:48:00Z">
        <w:r>
          <w:rPr>
            <w:i/>
            <w:iCs/>
          </w:rPr>
          <w:delText>E+</w:delText>
        </w:r>
      </w:del>
      <w:ins w:id="688" w:author="Bolívar Aponte Rolón" w:date="2024-08-19T15:48:00Z">
        <w:r>
          <w:rPr>
            <w:i/>
            <w:iCs/>
            <w:color w:val="FF0000"/>
          </w:rPr>
          <w:t>E-high</w:t>
        </w:r>
      </w:ins>
      <w:r>
        <w:rPr/>
        <w:t xml:space="preserve"> treatment groups when we combined all host species (Fig S3a and </w:t>
      </w:r>
      <w:del w:id="689" w:author="Bolívar Aponte Rolón" w:date="2024-09-05T10:40:00Z">
        <w:r>
          <w:rPr/>
          <w:delText>Fig.</w:delText>
        </w:r>
      </w:del>
      <w:ins w:id="690" w:author="Bolívar Aponte Rolón" w:date="2024-09-05T10:40:00Z">
        <w:r>
          <w:rPr>
            <w:color w:val="FF0000"/>
          </w:rPr>
          <w:t>Figure</w:t>
        </w:r>
      </w:ins>
      <w:r>
        <w:rPr/>
        <w:t xml:space="preserve"> S5a, respectively). </w:t>
      </w:r>
    </w:p>
    <w:p>
      <w:pPr>
        <w:pStyle w:val="BodyText"/>
        <w:rPr/>
      </w:pPr>
      <w:r>
        <w:rPr/>
        <w:t>As predicted, we</w:t>
      </w:r>
      <w:del w:id="692" w:author="Arnold, Betsy - (fungi) [2]" w:date="2024-10-07T09:23:00Z">
        <w:r>
          <w:rPr/>
          <w:delText xml:space="preserve"> did</w:delText>
        </w:r>
      </w:del>
      <w:r>
        <w:rPr/>
        <w:t xml:space="preserve"> observe</w:t>
      </w:r>
      <w:ins w:id="693" w:author="Arnold, Betsy - (fungi) [2]" w:date="2024-10-07T09:23:00Z">
        <w:r>
          <w:rPr>
            <w:color w:val="FF0000"/>
          </w:rPr>
          <w:t>d</w:t>
        </w:r>
      </w:ins>
      <w:r>
        <w:rPr/>
        <w:t xml:space="preserve"> lower herbivory in the </w:t>
      </w:r>
      <w:del w:id="694" w:author="Bolívar Aponte Rolón" w:date="2024-08-19T15:48:00Z">
        <w:r>
          <w:rPr>
            <w:i/>
            <w:iCs/>
          </w:rPr>
          <w:delText>E+</w:delText>
        </w:r>
      </w:del>
      <w:ins w:id="695" w:author="Bolívar Aponte Rolón" w:date="2024-08-19T15:48:00Z">
        <w:r>
          <w:rPr>
            <w:i/>
            <w:iCs/>
            <w:color w:val="FF0000"/>
          </w:rPr>
          <w:t>E-high</w:t>
        </w:r>
      </w:ins>
      <w:r>
        <w:rPr/>
        <w:t xml:space="preserve"> treatment compared to the </w:t>
      </w:r>
      <w:del w:id="696" w:author="Bolívar Aponte Rolón" w:date="2024-08-19T15:47:00Z">
        <w:r>
          <w:rPr>
            <w:i/>
            <w:iCs/>
          </w:rPr>
          <w:delText>E-</w:delText>
        </w:r>
      </w:del>
      <w:ins w:id="697" w:author="Bolívar Aponte Rolón" w:date="2024-08-19T15:47:00Z">
        <w:r>
          <w:rPr>
            <w:i/>
            <w:iCs/>
            <w:color w:val="FF0000"/>
          </w:rPr>
          <w:t>E-low</w:t>
        </w:r>
      </w:ins>
      <w:r>
        <w:rPr/>
        <w:t xml:space="preserve"> treatment when we combined all host species, </w:t>
      </w:r>
      <w:r>
        <w:rPr>
          <w:i/>
          <w:iCs/>
        </w:rPr>
        <w:t>t</w:t>
      </w:r>
      <w:r>
        <w:rPr/>
        <w:t xml:space="preserve">(34) = 2.23, </w:t>
      </w:r>
      <w:r>
        <w:rPr>
          <w:i/>
          <w:iCs/>
        </w:rPr>
        <w:t>p</w:t>
      </w:r>
      <w:r>
        <w:rPr/>
        <w:t xml:space="preserve"> = 0.033 (</w:t>
      </w:r>
      <w:del w:id="698" w:author="Bolívar Aponte Rolón" w:date="2024-09-05T10:40:00Z">
        <w:r>
          <w:rPr/>
          <w:delText>Fig.</w:delText>
        </w:r>
      </w:del>
      <w:ins w:id="699" w:author="Bolívar Aponte Rolón" w:date="2024-09-05T10:40:00Z">
        <w:r>
          <w:rPr>
            <w:color w:val="FF0000"/>
          </w:rPr>
          <w:t>Figure</w:t>
        </w:r>
      </w:ins>
      <w:r>
        <w:rPr/>
        <w:t xml:space="preserve"> 2a). We did not observe differences in pathogen damage between </w:t>
      </w:r>
      <w:del w:id="700" w:author="Bolívar Aponte Rolón" w:date="2024-08-19T15:47:00Z">
        <w:r>
          <w:rPr>
            <w:i/>
            <w:iCs/>
          </w:rPr>
          <w:delText>E-</w:delText>
        </w:r>
      </w:del>
      <w:ins w:id="701" w:author="Bolívar Aponte Rolón" w:date="2024-08-19T15:47:00Z">
        <w:r>
          <w:rPr>
            <w:i/>
            <w:iCs/>
            <w:color w:val="FF0000"/>
          </w:rPr>
          <w:t>E-low</w:t>
        </w:r>
      </w:ins>
      <w:r>
        <w:rPr/>
        <w:t xml:space="preserve"> and </w:t>
      </w:r>
      <w:del w:id="702" w:author="Bolívar Aponte Rolón" w:date="2024-08-19T15:48:00Z">
        <w:r>
          <w:rPr>
            <w:i/>
            <w:iCs/>
          </w:rPr>
          <w:delText>E+</w:delText>
        </w:r>
      </w:del>
      <w:ins w:id="703" w:author="Bolívar Aponte Rolón" w:date="2024-08-19T15:48:00Z">
        <w:r>
          <w:rPr>
            <w:i/>
            <w:iCs/>
            <w:color w:val="FF0000"/>
          </w:rPr>
          <w:t>E-high</w:t>
        </w:r>
      </w:ins>
      <w:r>
        <w:rPr/>
        <w:t xml:space="preserve"> treatments when we combined all host species (</w:t>
      </w:r>
      <w:del w:id="704" w:author="Bolívar Aponte Rolón" w:date="2024-09-05T10:40:00Z">
        <w:r>
          <w:rPr/>
          <w:delText>Fig.</w:delText>
        </w:r>
      </w:del>
      <w:ins w:id="705" w:author="Bolívar Aponte Rolón" w:date="2024-09-05T10:40:00Z">
        <w:r>
          <w:rPr>
            <w:color w:val="FF0000"/>
          </w:rPr>
          <w:t>Figure</w:t>
        </w:r>
      </w:ins>
      <w:r>
        <w:rPr/>
        <w:t xml:space="preserve"> 2b). However, within the </w:t>
      </w:r>
      <w:del w:id="706" w:author="Bolívar Aponte Rolón" w:date="2024-08-19T15:47:00Z">
        <w:r>
          <w:rPr>
            <w:i/>
            <w:iCs/>
          </w:rPr>
          <w:delText>E-</w:delText>
        </w:r>
      </w:del>
      <w:ins w:id="707" w:author="Bolívar Aponte Rolón" w:date="2024-08-19T15:47:00Z">
        <w:r>
          <w:rPr>
            <w:i/>
            <w:iCs/>
            <w:color w:val="FF0000"/>
          </w:rPr>
          <w:t>E-low</w:t>
        </w:r>
      </w:ins>
      <w:r>
        <w:rPr/>
        <w:t xml:space="preserve"> treatment group, leaves exposed to </w:t>
      </w:r>
      <w:del w:id="708" w:author="Bolívar Aponte Rolón" w:date="2024-10-08T16:01:00Z">
        <w:r>
          <w:rPr>
            <w:i/>
            <w:iCs/>
          </w:rPr>
          <w:delText>Calonectria</w:delText>
        </w:r>
      </w:del>
      <w:del w:id="709" w:author="Bolívar Aponte Rolón" w:date="2024-10-08T16:01:00Z">
        <w:r>
          <w:rPr/>
          <w:delText xml:space="preserve"> sp.</w:delText>
        </w:r>
      </w:del>
      <w:ins w:id="710" w:author="Bolívar Aponte Rolón" w:date="2024-10-08T16:01:00Z">
        <w:r>
          <w:rPr>
            <w:i/>
            <w:iCs/>
            <w:color w:val="FF0000"/>
          </w:rPr>
          <w:t>C. variabilis</w:t>
        </w:r>
      </w:ins>
      <w:r>
        <w:rPr/>
        <w:t xml:space="preserve"> suffered greater damage (</w:t>
      </w:r>
      <w:r>
        <w:rPr>
          <w:i/>
          <w:iCs/>
        </w:rPr>
        <w:t>M</w:t>
      </w:r>
      <w:r>
        <w:rPr/>
        <w:t xml:space="preserve"> = 17.37, </w:t>
      </w:r>
      <w:r>
        <w:rPr>
          <w:i/>
          <w:iCs/>
        </w:rPr>
        <w:t>SD</w:t>
      </w:r>
      <w:r>
        <w:rPr/>
        <w:t xml:space="preserve"> = 12.57) compared to non-exposed leaves (</w:t>
      </w:r>
      <w:r>
        <w:rPr>
          <w:i/>
          <w:iCs/>
        </w:rPr>
        <w:t>M</w:t>
      </w:r>
      <w:r>
        <w:rPr/>
        <w:t xml:space="preserve"> = 3.49, </w:t>
      </w:r>
      <w:r>
        <w:rPr>
          <w:i/>
          <w:iCs/>
        </w:rPr>
        <w:t>SD</w:t>
      </w:r>
      <w:r>
        <w:rPr/>
        <w:t xml:space="preserve"> = 5.42), </w:t>
      </w:r>
      <w:r>
        <w:rPr>
          <w:i/>
          <w:iCs/>
        </w:rPr>
        <w:t>t</w:t>
      </w:r>
      <w:r>
        <w:rPr/>
        <w:t xml:space="preserve">(31) = -7.19, </w:t>
      </w:r>
      <w:r>
        <w:rPr>
          <w:i/>
          <w:iCs/>
        </w:rPr>
        <w:t>p</w:t>
      </w:r>
      <w:r>
        <w:rPr/>
        <w:t xml:space="preserve"> &lt; .0001 (</w:t>
      </w:r>
      <w:del w:id="711" w:author="Bolívar Aponte Rolón" w:date="2024-09-05T10:40:00Z">
        <w:r>
          <w:rPr/>
          <w:delText>Fig.</w:delText>
        </w:r>
      </w:del>
      <w:ins w:id="712" w:author="Bolívar Aponte Rolón" w:date="2024-09-05T10:40:00Z">
        <w:r>
          <w:rPr>
            <w:color w:val="FF0000"/>
          </w:rPr>
          <w:t>Figure</w:t>
        </w:r>
      </w:ins>
      <w:r>
        <w:rPr/>
        <w:t xml:space="preserve"> 2b). The same pattern arose for the </w:t>
      </w:r>
      <w:del w:id="713" w:author="Bolívar Aponte Rolón" w:date="2024-08-19T15:48:00Z">
        <w:r>
          <w:rPr>
            <w:i/>
            <w:iCs/>
          </w:rPr>
          <w:delText>E+</w:delText>
        </w:r>
      </w:del>
      <w:ins w:id="714" w:author="Bolívar Aponte Rolón" w:date="2024-08-19T15:48:00Z">
        <w:r>
          <w:rPr>
            <w:i/>
            <w:iCs/>
            <w:color w:val="FF0000"/>
          </w:rPr>
          <w:t>E-high</w:t>
        </w:r>
      </w:ins>
      <w:r>
        <w:rPr/>
        <w:t xml:space="preserve"> treatment group</w:t>
      </w:r>
      <w:ins w:id="715" w:author="Arnold, Betsy - (fungi) [2]" w:date="2024-10-07T09:24:00Z">
        <w:r>
          <w:rPr/>
          <w:t xml:space="preserve"> (</w:t>
        </w:r>
      </w:ins>
      <w:del w:id="716" w:author="Arnold, Betsy - (fungi) [2]" w:date="2024-10-07T09:24:00Z">
        <w:r>
          <w:rPr/>
          <w:delText xml:space="preserve">: </w:delText>
        </w:r>
      </w:del>
      <w:r>
        <w:rPr/>
        <w:t>exposed leaves</w:t>
      </w:r>
      <w:ins w:id="717" w:author="Arnold, Betsy - (fungi) [2]" w:date="2024-10-07T09:24:00Z">
        <w:r>
          <w:rPr/>
          <w:t xml:space="preserve">, </w:t>
        </w:r>
      </w:ins>
      <w:del w:id="718" w:author="Arnold, Betsy - (fungi) [2]" w:date="2024-10-07T09:24:00Z">
        <w:r>
          <w:rPr/>
          <w:delText xml:space="preserve"> (</w:delText>
        </w:r>
      </w:del>
      <w:r>
        <w:rPr>
          <w:i/>
          <w:iCs/>
        </w:rPr>
        <w:t>M</w:t>
      </w:r>
      <w:r>
        <w:rPr/>
        <w:t xml:space="preserve"> = 20.04, </w:t>
      </w:r>
      <w:r>
        <w:rPr>
          <w:i/>
          <w:iCs/>
        </w:rPr>
        <w:t>SD</w:t>
      </w:r>
      <w:r>
        <w:rPr/>
        <w:t xml:space="preserve"> = 15.72</w:t>
      </w:r>
      <w:ins w:id="719" w:author="Arnold, Betsy - (fungi) [2]" w:date="2024-10-07T09:24:00Z">
        <w:r>
          <w:rPr/>
          <w:t>;</w:t>
        </w:r>
      </w:ins>
      <w:del w:id="720" w:author="Arnold, Betsy - (fungi) [2]" w:date="2024-10-07T09:24:00Z">
        <w:r>
          <w:rPr/>
          <w:delText>),</w:delText>
        </w:r>
      </w:del>
      <w:r>
        <w:rPr/>
        <w:t xml:space="preserve"> non-exposed leaves </w:t>
      </w:r>
      <w:del w:id="721" w:author="Arnold, Betsy - (fungi) [2]" w:date="2024-10-07T09:24:00Z">
        <w:r>
          <w:rPr/>
          <w:delText>(</w:delText>
        </w:r>
      </w:del>
      <w:r>
        <w:rPr>
          <w:i/>
          <w:iCs/>
        </w:rPr>
        <w:t>M</w:t>
      </w:r>
      <w:r>
        <w:rPr/>
        <w:t xml:space="preserve"> = 7.17, </w:t>
      </w:r>
      <w:r>
        <w:rPr>
          <w:i/>
          <w:iCs/>
        </w:rPr>
        <w:t>SD</w:t>
      </w:r>
      <w:r>
        <w:rPr/>
        <w:t xml:space="preserve"> = 17.48)</w:t>
      </w:r>
      <w:ins w:id="722" w:author="Arnold, Betsy - (fungi) [2]" w:date="2024-10-07T09:24:00Z">
        <w:r>
          <w:rPr/>
          <w:t xml:space="preserve"> (</w:t>
        </w:r>
      </w:ins>
      <w:del w:id="723" w:author="Arnold, Betsy - (fungi) [2]" w:date="2024-10-07T09:24:00Z">
        <w:r>
          <w:rPr/>
          <w:delText xml:space="preserve">, </w:delText>
        </w:r>
      </w:del>
      <w:r>
        <w:rPr>
          <w:i/>
          <w:iCs/>
        </w:rPr>
        <w:t>t</w:t>
      </w:r>
      <w:r>
        <w:rPr/>
        <w:t xml:space="preserve">(31) = -3.26, </w:t>
      </w:r>
      <w:r>
        <w:rPr>
          <w:i/>
          <w:iCs/>
        </w:rPr>
        <w:t>p</w:t>
      </w:r>
      <w:r>
        <w:rPr/>
        <w:t xml:space="preserve"> &lt; .01</w:t>
      </w:r>
      <w:ins w:id="724" w:author="Arnold, Betsy - (fungi) [2]" w:date="2024-10-07T09:24:00Z">
        <w:r>
          <w:rPr/>
          <w:t>)</w:t>
        </w:r>
      </w:ins>
      <w:r>
        <w:rPr/>
        <w:t xml:space="preserve"> (</w:t>
      </w:r>
      <w:del w:id="725" w:author="Bolívar Aponte Rolón" w:date="2024-09-05T10:40:00Z">
        <w:r>
          <w:rPr/>
          <w:delText>Fig.</w:delText>
        </w:r>
      </w:del>
      <w:ins w:id="726" w:author="Bolívar Aponte Rolón" w:date="2024-09-05T10:40:00Z">
        <w:r>
          <w:rPr>
            <w:color w:val="FF0000"/>
          </w:rPr>
          <w:t>Figure</w:t>
        </w:r>
      </w:ins>
      <w:r>
        <w:rPr/>
        <w:t xml:space="preserve"> 2b). At the species level, herbivory and pathogen damage did not differ between treatment groups (</w:t>
      </w:r>
      <w:del w:id="727" w:author="Bolívar Aponte Rolón" w:date="2024-09-05T10:40:00Z">
        <w:r>
          <w:rPr/>
          <w:delText>Fig.</w:delText>
        </w:r>
      </w:del>
      <w:ins w:id="728" w:author="Bolívar Aponte Rolón" w:date="2024-09-05T10:40:00Z">
        <w:r>
          <w:rPr>
            <w:color w:val="FF0000"/>
          </w:rPr>
          <w:t>Figure</w:t>
        </w:r>
      </w:ins>
      <w:r>
        <w:rPr/>
        <w:t xml:space="preserve"> S6a-S6b).</w:t>
      </w:r>
    </w:p>
    <w:p>
      <w:pPr>
        <w:pStyle w:val="BodyText"/>
        <w:rPr/>
      </w:pPr>
      <w:r>
        <w:rPr/>
        <w:t xml:space="preserve">All leaf functional traits </w:t>
      </w:r>
      <w:ins w:id="729" w:author="Arnold, Betsy - (fungi) [2]" w:date="2024-10-07T09:24:00Z">
        <w:r>
          <w:rPr>
            <w:color w:val="FF0000"/>
          </w:rPr>
          <w:t>we</w:t>
        </w:r>
      </w:ins>
      <w:del w:id="730" w:author="Arnold, Betsy - (fungi) [2]" w:date="2024-10-07T09:24:00Z">
        <w:r>
          <w:rPr>
            <w:color w:val="FF0000"/>
          </w:rPr>
          <w:delText>a</w:delText>
        </w:r>
      </w:del>
      <w:r>
        <w:rPr/>
        <w:t>re significantly correlated with FEF community composition (</w:t>
      </w:r>
      <w:del w:id="731" w:author="Bolívar Aponte Rolón" w:date="2024-09-05T10:40:00Z">
        <w:r>
          <w:rPr/>
          <w:delText>Fig.</w:delText>
        </w:r>
      </w:del>
      <w:ins w:id="732" w:author="Bolívar Aponte Rolón" w:date="2024-09-05T10:40:00Z">
        <w:r>
          <w:rPr>
            <w:color w:val="FF0000"/>
          </w:rPr>
          <w:t>Figure</w:t>
        </w:r>
      </w:ins>
      <w:ins w:id="733" w:author="Bolívar Aponte Rolón" w:date="2024-09-03T12:51:00Z">
        <w:r>
          <w:rPr/>
          <w:t xml:space="preserve"> </w:t>
        </w:r>
      </w:ins>
      <w:r>
        <w:rPr/>
        <w:t>3</w:t>
      </w:r>
      <w:ins w:id="734" w:author="Bolívar Aponte Rolón" w:date="2024-09-03T12:51:00Z">
        <w:r>
          <w:rPr/>
          <w:t xml:space="preserve"> </w:t>
        </w:r>
      </w:ins>
      <w:ins w:id="735" w:author="Bolívar Aponte Rolón" w:date="2024-09-03T12:51:00Z">
        <w:r>
          <w:rPr>
            <w:color w:val="FF0000"/>
          </w:rPr>
          <w:t xml:space="preserve">and Table </w:t>
        </w:r>
      </w:ins>
      <w:ins w:id="736" w:author="Bolívar Aponte Rolón" w:date="2024-10-08T20:38:00Z">
        <w:r>
          <w:rPr>
            <w:color w:val="FF0000"/>
          </w:rPr>
          <w:t>3</w:t>
        </w:r>
      </w:ins>
      <w:r>
        <w:rPr/>
        <w:t xml:space="preserve">). We used dbRDA to understand FEF community composition across host species and treatment groups. The analyses revealed that 6.34% of the overall variance in FEF communities was constrained </w:t>
      </w:r>
      <w:del w:id="737" w:author="Bolívar Aponte Rolón" w:date="2024-10-08T10:52:00Z">
        <w:r>
          <w:rPr/>
          <w:delText>fo</w:delText>
        </w:r>
      </w:del>
      <w:r>
        <w:rPr/>
        <w:t xml:space="preserve"> by the leaf functional traits. The first axis (dbRDA1) explained 49% and the second axis (dbRDA2) explained 21.3% of the constrained variance (</w:t>
      </w:r>
      <w:del w:id="738" w:author="Bolívar Aponte Rolón" w:date="2024-09-05T10:40:00Z">
        <w:r>
          <w:rPr/>
          <w:delText>Fig.</w:delText>
        </w:r>
      </w:del>
      <w:ins w:id="739" w:author="Bolívar Aponte Rolón" w:date="2024-09-05T10:40:00Z">
        <w:r>
          <w:rPr>
            <w:color w:val="FF0000"/>
          </w:rPr>
          <w:t>Figure</w:t>
        </w:r>
      </w:ins>
      <w:r>
        <w:rPr/>
        <w:t xml:space="preserve"> 3). We observed a high degree of overlap between FEF communities (</w:t>
      </w:r>
      <w:del w:id="740" w:author="Bolívar Aponte Rolón" w:date="2024-09-05T10:40:00Z">
        <w:r>
          <w:rPr/>
          <w:delText>Fig.</w:delText>
        </w:r>
      </w:del>
      <w:ins w:id="741" w:author="Bolívar Aponte Rolón" w:date="2024-09-05T10:40:00Z">
        <w:r>
          <w:rPr>
            <w:color w:val="FF0000"/>
          </w:rPr>
          <w:t>Figure</w:t>
        </w:r>
      </w:ins>
      <w:r>
        <w:rPr/>
        <w:t xml:space="preserve"> 3), indicating that the communities are similar in composition across host species and treatment groups, at least at the degree of resolution provided by ITS data (</w:t>
      </w:r>
      <w:del w:id="742" w:author="Bolívar Aponte Rolón" w:date="2024-09-05T10:40:00Z">
        <w:r>
          <w:rPr/>
          <w:delText>Fig.</w:delText>
        </w:r>
      </w:del>
      <w:ins w:id="743" w:author="Bolívar Aponte Rolón" w:date="2024-09-05T10:40:00Z">
        <w:r>
          <w:rPr>
            <w:color w:val="FF0000"/>
          </w:rPr>
          <w:t>Figure</w:t>
        </w:r>
      </w:ins>
      <w:r>
        <w:rPr/>
        <w:t xml:space="preserve"> 3). Nonetheless, we also observed tight clustering of FEF communities in </w:t>
      </w:r>
      <w:r>
        <w:rPr>
          <w:i/>
          <w:iCs/>
        </w:rPr>
        <w:t>C. cainito</w:t>
      </w:r>
      <w:r>
        <w:rPr/>
        <w:t xml:space="preserve"> and </w:t>
      </w:r>
      <w:r>
        <w:rPr>
          <w:i/>
          <w:iCs/>
        </w:rPr>
        <w:t>L. panamensis</w:t>
      </w:r>
      <w:r>
        <w:rPr/>
        <w:t>, emphasizing a distinct composition of FEF OTUs</w:t>
      </w:r>
      <w:del w:id="744" w:author="Arnold, Betsy - (fungi) [2]" w:date="2024-10-07T09:26:00Z">
        <w:r>
          <w:rPr/>
          <w:delText xml:space="preserve"> within the subspace of FEF identified</w:delText>
        </w:r>
      </w:del>
      <w:r>
        <w:rPr/>
        <w:t>. Other host species showed greater variation in FEF composition. Our PERMDISP analyses showed no significant differences in host species group dispersion (</w:t>
      </w:r>
      <w:r>
        <w:rPr>
          <w:i/>
          <w:iCs/>
        </w:rPr>
        <w:t>F</w:t>
      </w:r>
      <w:del w:id="745" w:author="Bolívar Aponte Rolón" w:date="2024-09-05T12:35:00Z">
        <w:r>
          <w:rPr>
            <w:i/>
            <w:iCs/>
          </w:rPr>
          <w:delText>~</w:delText>
        </w:r>
      </w:del>
      <w:r>
        <w:rPr>
          <w:rFonts w:eastAsia="Cambria"/>
          <w:color w:val="000000"/>
          <w:vertAlign w:val="subscript"/>
          <w:rPrChange w:id="0" w:author="Bolívar Aponte Rolón" w:date="2024-10-22T20:39:00Z">
            <w:rPr>
              <w:vertAlign w:val="subscript"/>
            </w:rPr>
          </w:rPrChange>
        </w:rPr>
        <w:t>6, 149</w:t>
      </w:r>
      <w:del w:id="747" w:author="Bolívar Aponte Rolón" w:date="2024-09-05T12:35:00Z">
        <w:r>
          <w:rPr>
            <w:rFonts w:eastAsia="Cambria"/>
            <w:color w:val="000000"/>
            <w:vertAlign w:val="subscript"/>
          </w:rPr>
          <w:delText>~</w:delText>
        </w:r>
      </w:del>
      <w:r>
        <w:rPr/>
        <w:t xml:space="preserve"> = 0.717, </w:t>
      </w:r>
      <w:r>
        <w:rPr>
          <w:i/>
          <w:iCs/>
        </w:rPr>
        <w:t>p</w:t>
      </w:r>
      <w:r>
        <w:rPr/>
        <w:t xml:space="preserve"> &lt; .63)</w:t>
      </w:r>
      <w:ins w:id="748" w:author="Arnold, Betsy - (fungi) [2]" w:date="2024-10-07T09:27:00Z">
        <w:r>
          <w:rPr>
            <w:color w:val="FF0000"/>
          </w:rPr>
          <w:t>; instead,</w:t>
        </w:r>
      </w:ins>
      <w:del w:id="749" w:author="Arnold, Betsy - (fungi) [2]" w:date="2024-10-07T09:27:00Z">
        <w:r>
          <w:rPr>
            <w:color w:val="FF0000"/>
          </w:rPr>
          <w:delText xml:space="preserve">, </w:delText>
        </w:r>
      </w:del>
      <w:r>
        <w:rPr/>
        <w:t>observed differences were</w:t>
      </w:r>
      <w:ins w:id="750" w:author="Bolívar Aponte Rolón" w:date="2024-10-08T10:52:00Z">
        <w:r>
          <w:rPr/>
          <w:t xml:space="preserve"> </w:t>
        </w:r>
      </w:ins>
      <w:ins w:id="751" w:author="Bolívar Aponte Rolón" w:date="2024-10-08T10:52:00Z">
        <w:r>
          <w:rPr>
            <w:color w:val="FF0000"/>
          </w:rPr>
          <w:t>due</w:t>
        </w:r>
      </w:ins>
      <w:r>
        <w:rPr/>
        <w:t xml:space="preserve"> to location. Unsurprisingly, the dispersion for </w:t>
      </w:r>
      <w:r>
        <w:rPr>
          <w:i/>
          <w:iCs/>
          <w:color w:val="000000"/>
        </w:rPr>
        <w:t>E-low</w:t>
      </w:r>
      <w:r>
        <w:rPr/>
        <w:t xml:space="preserve"> and </w:t>
      </w:r>
      <w:r>
        <w:rPr>
          <w:i/>
          <w:iCs/>
          <w:color w:val="000000"/>
        </w:rPr>
        <w:t>E-high</w:t>
      </w:r>
      <w:r>
        <w:rPr/>
        <w:t xml:space="preserve"> treatment groups was significantly different (</w:t>
      </w:r>
      <w:r>
        <w:rPr>
          <w:i/>
          <w:iCs/>
        </w:rPr>
        <w:t>F</w:t>
      </w:r>
      <w:del w:id="752" w:author="Bolívar Aponte Rolón" w:date="2024-09-05T12:35:00Z">
        <w:r>
          <w:rPr>
            <w:i/>
            <w:iCs/>
          </w:rPr>
          <w:delText>~</w:delText>
        </w:r>
      </w:del>
      <w:r>
        <w:rPr>
          <w:rFonts w:eastAsia="Cambria"/>
          <w:color w:val="000000"/>
          <w:vertAlign w:val="subscript"/>
          <w:rPrChange w:id="0" w:author="Bolívar Aponte Rolón" w:date="2024-10-22T20:39:00Z">
            <w:rPr>
              <w:vertAlign w:val="subscript"/>
            </w:rPr>
          </w:rPrChange>
        </w:rPr>
        <w:t>1, 154</w:t>
      </w:r>
      <w:del w:id="754" w:author="Bolívar Aponte Rolón" w:date="2024-09-05T12:35:00Z">
        <w:r>
          <w:rPr>
            <w:rFonts w:eastAsia="Cambria"/>
            <w:color w:val="000000"/>
            <w:vertAlign w:val="subscript"/>
          </w:rPr>
          <w:delText>~</w:delText>
        </w:r>
      </w:del>
      <w:r>
        <w:rPr>
          <w:vertAlign w:val="subscript"/>
          <w:rPrChange w:id="0" w:author="Bolívar Aponte Rolón" w:date="2024-09-05T12:35:00Z"/>
        </w:rPr>
        <w:t xml:space="preserve"> </w:t>
      </w:r>
      <w:r>
        <w:rPr/>
        <w:t xml:space="preserve">= 5.09, </w:t>
      </w:r>
      <w:r>
        <w:rPr>
          <w:i/>
          <w:iCs/>
        </w:rPr>
        <w:t>p</w:t>
      </w:r>
      <w:r>
        <w:rPr/>
        <w:t xml:space="preserve"> = .03). </w:t>
      </w:r>
      <w:ins w:id="756" w:author="Arnold, Betsy - (fungi) [2]" w:date="2024-10-07T09:27:00Z">
        <w:r>
          <w:rPr>
            <w:color w:val="FF0000"/>
          </w:rPr>
          <w:t>P</w:t>
        </w:r>
      </w:ins>
      <w:del w:id="757" w:author="Arnold, Betsy - (fungi) [2]" w:date="2024-10-07T09:27:00Z">
        <w:r>
          <w:rPr>
            <w:color w:val="FF0000"/>
          </w:rPr>
          <w:delText>The p</w:delText>
        </w:r>
      </w:del>
      <w:r>
        <w:rPr/>
        <w:t>ost</w:t>
      </w:r>
      <w:ins w:id="758" w:author="Arnold, Betsy - (fungi) [2]" w:date="2024-10-07T09:27:00Z">
        <w:r>
          <w:rPr>
            <w:color w:val="FF0000"/>
          </w:rPr>
          <w:t>-hoc</w:t>
        </w:r>
      </w:ins>
      <w:r>
        <w:rPr/>
        <w:t xml:space="preserve"> Tukey tests revealed dispersion of host species were not significantly different at the α &lt; .05 level, </w:t>
      </w:r>
      <w:del w:id="759" w:author="Arnold, Betsy - (fungi) [2]" w:date="2024-10-07T09:27:00Z">
        <w:r>
          <w:rPr/>
          <w:delText xml:space="preserve">while </w:delText>
        </w:r>
      </w:del>
      <w:ins w:id="760" w:author="Arnold, Betsy - (fungi) [2]" w:date="2024-10-07T09:27:00Z">
        <w:r>
          <w:rPr>
            <w:color w:val="FF0000"/>
          </w:rPr>
          <w:t>but</w:t>
        </w:r>
      </w:ins>
      <w:ins w:id="761" w:author="Arnold, Betsy - (fungi) [2]" w:date="2024-10-07T09:27:00Z">
        <w:r>
          <w:rPr/>
          <w:t xml:space="preserve"> </w:t>
        </w:r>
      </w:ins>
      <w:r>
        <w:rPr/>
        <w:t>treatment group dispersions were.</w:t>
      </w:r>
    </w:p>
    <w:p>
      <w:pPr>
        <w:pStyle w:val="BodyText"/>
        <w:rPr/>
      </w:pPr>
      <w:del w:id="762" w:author="Bolívar Aponte Rolón" w:date="2024-08-19T16:24:00Z">
        <w:r>
          <w:rPr/>
          <w:delText>There was a core set of OTUs that significantly associated with host tree species or particular treatments. In summary, 72 out of 569 Ascomycota OTUs were significantly associated with all host tree species (Table S5).</w:delText>
        </w:r>
      </w:del>
      <w:ins w:id="763" w:author="Bolívar Aponte Rolón" w:date="2024-08-19T16:24:00Z">
        <w:r>
          <w:rPr>
            <w:color w:val="FF0000"/>
          </w:rPr>
          <w:t xml:space="preserve">We </w:t>
        </w:r>
      </w:ins>
      <w:ins w:id="764" w:author="Bolívar Aponte Rolón" w:date="2024-08-19T16:24:00Z">
        <w:del w:id="765" w:author="Arnold, Betsy - (fungi) [2]" w:date="2024-10-07T09:27:00Z">
          <w:r>
            <w:rPr>
              <w:color w:val="FF0000"/>
            </w:rPr>
            <w:delText>determined there was a core set of</w:delText>
          </w:r>
        </w:del>
      </w:ins>
      <w:ins w:id="766" w:author="Arnold, Betsy - (fungi) [2]" w:date="2024-10-07T09:27:00Z">
        <w:r>
          <w:rPr>
            <w:color w:val="FF0000"/>
          </w:rPr>
          <w:t>detected a core set of</w:t>
        </w:r>
      </w:ins>
      <w:ins w:id="767" w:author="Bolívar Aponte Rolón" w:date="2024-08-19T16:24:00Z">
        <w:r>
          <w:rPr>
            <w:color w:val="FF0000"/>
          </w:rPr>
          <w:t xml:space="preserve"> OTUs that </w:t>
        </w:r>
      </w:ins>
      <w:ins w:id="768" w:author="Bolívar Aponte Rolón" w:date="2024-08-19T16:24:00Z">
        <w:del w:id="769" w:author="Arnold, Betsy - (fungi) [2]" w:date="2024-10-07T09:27:00Z">
          <w:r>
            <w:rPr>
              <w:color w:val="FF0000"/>
            </w:rPr>
            <w:delText>significantly</w:delText>
          </w:r>
        </w:del>
      </w:ins>
      <w:ins w:id="770" w:author="Arnold, Betsy - (fungi) [2]" w:date="2024-10-07T09:27:00Z">
        <w:r>
          <w:rPr>
            <w:color w:val="FF0000"/>
          </w:rPr>
          <w:t>was</w:t>
        </w:r>
      </w:ins>
      <w:ins w:id="771" w:author="Bolívar Aponte Rolón" w:date="2024-08-19T16:24:00Z">
        <w:r>
          <w:rPr>
            <w:color w:val="FF0000"/>
          </w:rPr>
          <w:t xml:space="preserve"> associated </w:t>
        </w:r>
      </w:ins>
      <w:ins w:id="772" w:author="Arnold, Betsy - (fungi) [2]" w:date="2024-10-07T09:27:00Z">
        <w:r>
          <w:rPr>
            <w:color w:val="FF0000"/>
          </w:rPr>
          <w:t xml:space="preserve">significantly </w:t>
        </w:r>
      </w:ins>
      <w:ins w:id="773" w:author="Bolívar Aponte Rolón" w:date="2024-08-19T16:24:00Z">
        <w:r>
          <w:rPr>
            <w:color w:val="FF0000"/>
          </w:rPr>
          <w:t>with host tree species or</w:t>
        </w:r>
      </w:ins>
      <w:ins w:id="774" w:author="Bolívar Aponte Rolón" w:date="2024-08-19T16:24:00Z">
        <w:del w:id="775" w:author="Arnold, Betsy - (fungi) [2]" w:date="2024-10-07T09:28:00Z">
          <w:r>
            <w:rPr>
              <w:color w:val="FF0000"/>
            </w:rPr>
            <w:delText xml:space="preserve"> particular</w:delText>
          </w:r>
        </w:del>
      </w:ins>
      <w:ins w:id="776" w:author="Bolívar Aponte Rolón" w:date="2024-08-19T16:24:00Z">
        <w:r>
          <w:rPr>
            <w:color w:val="FF0000"/>
          </w:rPr>
          <w:t xml:space="preserve"> treatment</w:t>
        </w:r>
      </w:ins>
      <w:ins w:id="777" w:author="Bolívar Aponte Rolón" w:date="2024-08-19T16:24:00Z">
        <w:del w:id="778" w:author="Arnold, Betsy - (fungi) [2]" w:date="2024-10-07T09:28:00Z">
          <w:r>
            <w:rPr>
              <w:color w:val="FF0000"/>
            </w:rPr>
            <w:delText>s by calculating the point biserial correlation coefficient</w:delText>
          </w:r>
        </w:del>
      </w:ins>
      <w:ins w:id="779" w:author="Arnold, Betsy - (fungi) [2]" w:date="2024-10-07T09:28:00Z">
        <w:r>
          <w:rPr>
            <w:color w:val="FF0000"/>
          </w:rPr>
          <w:t>.</w:t>
        </w:r>
      </w:ins>
      <w:ins w:id="780" w:author="Bolívar Aponte Rolón" w:date="2024-08-19T16:24:00Z">
        <w:r>
          <w:rPr>
            <w:color w:val="FF0000"/>
          </w:rPr>
          <w:t xml:space="preserve"> In summary, 75 </w:t>
        </w:r>
      </w:ins>
      <w:ins w:id="781" w:author="Bolívar Aponte Rolón" w:date="2024-08-19T16:24:00Z">
        <w:del w:id="782" w:author="Arnold, Betsy - (fungi) [2]" w:date="2024-10-07T09:28:00Z">
          <w:r>
            <w:rPr>
              <w:color w:val="FF0000"/>
            </w:rPr>
            <w:delText xml:space="preserve">out </w:delText>
          </w:r>
        </w:del>
      </w:ins>
      <w:ins w:id="783" w:author="Bolívar Aponte Rolón" w:date="2024-08-19T16:24:00Z">
        <w:r>
          <w:rPr>
            <w:color w:val="FF0000"/>
          </w:rPr>
          <w:t>of 569 Ascomycota OTUs were significantly associated with individual hos</w:t>
        </w:r>
      </w:ins>
      <w:r>
        <w:rPr/>
        <w:t>t s</w:t>
      </w:r>
      <w:ins w:id="784" w:author="Bolívar Aponte Rolón" w:date="2024-08-19T16:24:00Z">
        <w:r>
          <w:rPr>
            <w:color w:val="FF0000"/>
          </w:rPr>
          <w:t xml:space="preserve">pecies: </w:t>
        </w:r>
      </w:ins>
      <w:ins w:id="785" w:author="Bolívar Aponte Rolón" w:date="2024-08-19T16:24:00Z">
        <w:r>
          <w:rPr>
            <w:i/>
            <w:iCs/>
            <w:color w:val="FF0000"/>
          </w:rPr>
          <w:t>T. cacao</w:t>
        </w:r>
      </w:ins>
      <w:ins w:id="786" w:author="Bolívar Aponte Rolón" w:date="2024-08-19T16:24:00Z">
        <w:r>
          <w:rPr>
            <w:color w:val="FF0000"/>
          </w:rPr>
          <w:t xml:space="preserve"> (11), </w:t>
        </w:r>
      </w:ins>
      <w:ins w:id="787" w:author="Bolívar Aponte Rolón" w:date="2024-08-19T16:24:00Z">
        <w:r>
          <w:rPr>
            <w:i/>
            <w:iCs/>
            <w:color w:val="FF0000"/>
          </w:rPr>
          <w:t>Dipteryx</w:t>
        </w:r>
      </w:ins>
      <w:ins w:id="788" w:author="Bolívar Aponte Rolón" w:date="2024-08-19T16:24:00Z">
        <w:r>
          <w:rPr>
            <w:color w:val="FF0000"/>
          </w:rPr>
          <w:t xml:space="preserve"> sp. (5), </w:t>
        </w:r>
      </w:ins>
      <w:ins w:id="789" w:author="Bolívar Aponte Rolón" w:date="2024-08-19T16:24:00Z">
        <w:r>
          <w:rPr>
            <w:i/>
            <w:iCs/>
            <w:color w:val="FF0000"/>
          </w:rPr>
          <w:t>L. panamensis</w:t>
        </w:r>
      </w:ins>
      <w:ins w:id="790" w:author="Bolívar Aponte Rolón" w:date="2024-08-19T16:24:00Z">
        <w:r>
          <w:rPr>
            <w:color w:val="FF0000"/>
          </w:rPr>
          <w:t xml:space="preserve"> (3), </w:t>
        </w:r>
      </w:ins>
      <w:ins w:id="791" w:author="Bolívar Aponte Rolón" w:date="2024-08-19T16:24:00Z">
        <w:r>
          <w:rPr>
            <w:i/>
            <w:iCs/>
            <w:color w:val="FF0000"/>
          </w:rPr>
          <w:t>A. membranacea</w:t>
        </w:r>
      </w:ins>
      <w:ins w:id="792" w:author="Van Bael, Sunshine A" w:date="2024-10-29T15:39:00Z">
        <w:r>
          <w:rPr>
            <w:i/>
            <w:iCs/>
            <w:color w:val="FF0000"/>
          </w:rPr>
          <w:t>e</w:t>
        </w:r>
      </w:ins>
      <w:ins w:id="793" w:author="Bolívar Aponte Rolón" w:date="2024-08-19T16:24:00Z">
        <w:r>
          <w:rPr>
            <w:color w:val="FF0000"/>
          </w:rPr>
          <w:t xml:space="preserve"> (5), </w:t>
        </w:r>
      </w:ins>
      <w:ins w:id="794" w:author="Bolívar Aponte Rolón" w:date="2024-08-19T16:24:00Z">
        <w:r>
          <w:rPr>
            <w:i/>
            <w:iCs/>
            <w:color w:val="FF0000"/>
          </w:rPr>
          <w:t>H. concinna</w:t>
        </w:r>
      </w:ins>
      <w:ins w:id="795" w:author="Bolívar Aponte Rolón" w:date="2024-08-19T16:24:00Z">
        <w:r>
          <w:rPr>
            <w:color w:val="FF0000"/>
          </w:rPr>
          <w:t xml:space="preserve"> (8), </w:t>
        </w:r>
      </w:ins>
      <w:ins w:id="796" w:author="Bolívar Aponte Rolón" w:date="2024-08-19T16:24:00Z">
        <w:r>
          <w:rPr>
            <w:i/>
            <w:iCs/>
            <w:color w:val="FF0000"/>
          </w:rPr>
          <w:t>C. cainito</w:t>
        </w:r>
      </w:ins>
      <w:ins w:id="797" w:author="Bolívar Aponte Rolón" w:date="2024-08-19T16:24:00Z">
        <w:r>
          <w:rPr>
            <w:color w:val="FF0000"/>
          </w:rPr>
          <w:t xml:space="preserve"> (8), and </w:t>
        </w:r>
      </w:ins>
      <w:ins w:id="798" w:author="Bolívar Aponte Rolón" w:date="2024-08-19T16:24:00Z">
        <w:r>
          <w:rPr>
            <w:i/>
            <w:iCs/>
            <w:color w:val="FF0000"/>
          </w:rPr>
          <w:t>Cordia alliodora</w:t>
        </w:r>
      </w:ins>
      <w:ins w:id="799" w:author="Bolívar Aponte Rolón" w:date="2024-08-19T16:24:00Z">
        <w:r>
          <w:rPr>
            <w:color w:val="FF0000"/>
          </w:rPr>
          <w:t xml:space="preserve"> (35) (Table S5).</w:t>
        </w:r>
      </w:ins>
      <w:r>
        <w:rPr/>
        <w:t xml:space="preserve"> Seedlings used in herbivory assays had 13 OTUs significantly associated with high herbivory damage (&gt;70%) and 3 and 1 OTUs significantly associated with medium (31-69%) and low (&lt;30%) herbivory damage, respectively, in </w:t>
      </w:r>
      <w:del w:id="800" w:author="Bolívar Aponte Rolón" w:date="2024-08-19T15:47:00Z">
        <w:r>
          <w:rPr>
            <w:i/>
            <w:iCs/>
          </w:rPr>
          <w:delText>E-</w:delText>
        </w:r>
      </w:del>
      <w:ins w:id="801" w:author="Bolívar Aponte Rolón" w:date="2024-08-19T15:47:00Z">
        <w:r>
          <w:rPr>
            <w:i/>
            <w:iCs/>
            <w:color w:val="FF0000"/>
          </w:rPr>
          <w:t>E-low</w:t>
        </w:r>
      </w:ins>
      <w:r>
        <w:rPr/>
        <w:t xml:space="preserve"> and </w:t>
      </w:r>
      <w:del w:id="802" w:author="Bolívar Aponte Rolón" w:date="2024-08-19T15:48:00Z">
        <w:r>
          <w:rPr>
            <w:i/>
            <w:iCs/>
          </w:rPr>
          <w:delText>E+</w:delText>
        </w:r>
      </w:del>
      <w:ins w:id="803" w:author="Bolívar Aponte Rolón" w:date="2024-08-19T15:48:00Z">
        <w:r>
          <w:rPr>
            <w:i/>
            <w:iCs/>
            <w:color w:val="FF0000"/>
          </w:rPr>
          <w:t>E-high</w:t>
        </w:r>
      </w:ins>
      <w:r>
        <w:rPr/>
        <w:t xml:space="preserve"> treatment groups (Table S6). We detected 11 OTUs significantly associated with seedlings that experienced high (&gt;30%) pathogen damage in </w:t>
      </w:r>
      <w:del w:id="804" w:author="Bolívar Aponte Rolón" w:date="2024-08-19T15:47:00Z">
        <w:r>
          <w:rPr>
            <w:i/>
            <w:iCs/>
          </w:rPr>
          <w:delText>E-</w:delText>
        </w:r>
      </w:del>
      <w:ins w:id="805" w:author="Bolívar Aponte Rolón" w:date="2024-08-19T15:47:00Z">
        <w:r>
          <w:rPr>
            <w:i/>
            <w:iCs/>
            <w:color w:val="FF0000"/>
          </w:rPr>
          <w:t>E-low</w:t>
        </w:r>
      </w:ins>
      <w:r>
        <w:rPr/>
        <w:t xml:space="preserve"> and </w:t>
      </w:r>
      <w:del w:id="806" w:author="Bolívar Aponte Rolón" w:date="2024-08-19T15:48:00Z">
        <w:r>
          <w:rPr>
            <w:i/>
            <w:iCs/>
          </w:rPr>
          <w:delText>E+</w:delText>
        </w:r>
      </w:del>
      <w:ins w:id="807" w:author="Bolívar Aponte Rolón" w:date="2024-08-19T15:48:00Z">
        <w:r>
          <w:rPr>
            <w:i/>
            <w:iCs/>
            <w:color w:val="FF0000"/>
          </w:rPr>
          <w:t>E-high</w:t>
        </w:r>
      </w:ins>
      <w:r>
        <w:rPr/>
        <w:t xml:space="preserve"> treatment groups (Table S7). We could not tease apart which OTUs were associated with leaves exposed to </w:t>
      </w:r>
      <w:del w:id="808" w:author="Bolívar Aponte Rolón" w:date="2024-10-08T16:01:00Z">
        <w:r>
          <w:rPr>
            <w:i/>
            <w:iCs/>
          </w:rPr>
          <w:delText>Calonectria</w:delText>
        </w:r>
      </w:del>
      <w:del w:id="809" w:author="Bolívar Aponte Rolón" w:date="2024-10-08T16:01:00Z">
        <w:r>
          <w:rPr/>
          <w:delText xml:space="preserve"> sp.</w:delText>
        </w:r>
      </w:del>
      <w:ins w:id="810" w:author="Bolívar Aponte Rolón" w:date="2024-10-08T16:01:00Z">
        <w:r>
          <w:rPr>
            <w:i/>
            <w:iCs/>
            <w:color w:val="FF0000"/>
          </w:rPr>
          <w:t>C. variabilis</w:t>
        </w:r>
      </w:ins>
      <w:r>
        <w:rPr/>
        <w:t xml:space="preserve"> agar plugs and non-exposed leaves because the</w:t>
      </w:r>
      <w:ins w:id="811" w:author="Van Bael, Sunshine A" w:date="2024-10-29T15:39:00Z">
        <w:r>
          <w:rPr/>
          <w:t xml:space="preserve"> </w:t>
        </w:r>
      </w:ins>
      <w:del w:id="812" w:author="Arnold, Betsy - (fungi) [2]" w:date="2024-10-07T09:33:00Z">
        <w:r>
          <w:rPr/>
          <w:delText xml:space="preserve"> genomic data scale </w:delText>
        </w:r>
      </w:del>
      <w:ins w:id="813" w:author="Arnold, Betsy - (fungi) [2]" w:date="2024-10-07T09:33:00Z">
        <w:r>
          <w:rPr>
            <w:color w:val="FF0000"/>
          </w:rPr>
          <w:t>level of resolution</w:t>
        </w:r>
      </w:ins>
      <w:ins w:id="814" w:author="Arnold, Betsy - (fungi) [2]" w:date="2024-10-07T09:33:00Z">
        <w:r>
          <w:rPr/>
          <w:t xml:space="preserve"> </w:t>
        </w:r>
      </w:ins>
      <w:r>
        <w:rPr/>
        <w:t>for these trials was at the individual plant level</w:t>
      </w:r>
      <w:ins w:id="815" w:author="Arnold, Betsy - (fungi) [2]" w:date="2024-10-07T09:33:00Z">
        <w:r>
          <w:rPr/>
          <w:t xml:space="preserve"> for the amplicon sequence data</w:t>
        </w:r>
      </w:ins>
      <w:r>
        <w:rPr/>
        <w:t xml:space="preserve">, not leaf level. </w:t>
      </w:r>
      <w:ins w:id="816" w:author="Arnold, Betsy - (fungi) [2]" w:date="2024-10-07T09:34:00Z">
        <w:r>
          <w:rPr>
            <w:color w:val="FF0000"/>
          </w:rPr>
          <w:t>Overall, we</w:t>
        </w:r>
      </w:ins>
      <w:del w:id="817" w:author="Arnold, Betsy - (fungi) [2]" w:date="2024-10-07T09:34:00Z">
        <w:r>
          <w:rPr>
            <w:color w:val="FF0000"/>
          </w:rPr>
          <w:delText>W</w:delText>
        </w:r>
      </w:del>
      <w:del w:id="818" w:author="Van Bael, Sunshine A" w:date="2024-10-29T15:39:00Z">
        <w:r>
          <w:rPr>
            <w:color w:val="FF0000"/>
          </w:rPr>
          <w:delText>e</w:delText>
        </w:r>
      </w:del>
      <w:r>
        <w:rPr/>
        <w:t xml:space="preserve"> found 30 OTUs significantly associated with </w:t>
      </w:r>
      <w:del w:id="819" w:author="Bolívar Aponte Rolón" w:date="2024-08-19T15:48:00Z">
        <w:r>
          <w:rPr>
            <w:i/>
            <w:iCs/>
          </w:rPr>
          <w:delText>E+</w:delText>
        </w:r>
      </w:del>
      <w:ins w:id="820" w:author="Bolívar Aponte Rolón" w:date="2024-08-19T15:48:00Z">
        <w:r>
          <w:rPr>
            <w:i/>
            <w:iCs/>
            <w:color w:val="FF0000"/>
          </w:rPr>
          <w:t>E-high</w:t>
        </w:r>
      </w:ins>
      <w:r>
        <w:rPr/>
        <w:t xml:space="preserve"> treat</w:t>
      </w:r>
      <w:del w:id="821" w:author="Arnold, Betsy - (fungi) [2]" w:date="2024-10-07T09:34:00Z">
        <w:r>
          <w:rPr/>
          <w:delText xml:space="preserve">ed (inoculated with forest spore fall) </w:delText>
        </w:r>
      </w:del>
      <w:ins w:id="822" w:author="Arnold, Betsy - (fungi) [2]" w:date="2024-10-07T09:34:00Z">
        <w:r>
          <w:rPr>
            <w:color w:val="FF0000"/>
          </w:rPr>
          <w:t xml:space="preserve">ment </w:t>
        </w:r>
      </w:ins>
      <w:del w:id="823" w:author="Arnold, Betsy - (fungi) [2]" w:date="2024-10-07T09:34:00Z">
        <w:r>
          <w:rPr>
            <w:color w:val="FF0000"/>
          </w:rPr>
          <w:delText>individuals used</w:delText>
        </w:r>
      </w:del>
      <w:ins w:id="824" w:author="Arnold, Betsy - (fungi) [2]" w:date="2024-10-07T09:34:00Z">
        <w:r>
          <w:rPr>
            <w:color w:val="FF0000"/>
          </w:rPr>
          <w:t xml:space="preserve"> among the seedlings</w:t>
        </w:r>
      </w:ins>
      <w:r>
        <w:rPr/>
        <w:t xml:space="preserve"> in our pathogen assays (Table S8).</w:t>
      </w:r>
    </w:p>
    <w:p>
      <w:pPr>
        <w:pStyle w:val="BodyText"/>
        <w:rPr>
          <w:ins w:id="842" w:author="Arnold, Betsy - (fungi) [2]" w:date="2024-10-07T09:59:00Z"/>
        </w:rPr>
      </w:pPr>
      <w:r>
        <w:rPr/>
        <w:t xml:space="preserve">Host species leaf traits encompassed variation along the leaf economic spectrum (LES). </w:t>
      </w:r>
      <w:del w:id="825" w:author="Arnold, Betsy - (fungi) [2]" w:date="2024-10-07T09:34:00Z">
        <w:r>
          <w:rPr/>
          <w:delText xml:space="preserve">The </w:delText>
        </w:r>
      </w:del>
      <w:ins w:id="826" w:author="Arnold, Betsy - (fungi) [2]" w:date="2024-10-07T09:34:00Z">
        <w:r>
          <w:rPr>
            <w:color w:val="FF0000"/>
          </w:rPr>
          <w:t xml:space="preserve">Analysis by </w:t>
        </w:r>
      </w:ins>
      <w:r>
        <w:rPr/>
        <w:t xml:space="preserve">PCA revealed how ACI, LT, LPS and LMA were related. We plotted leaf trait data according to tree species groups on the PCA axes to show how the variance in the complete data set </w:t>
      </w:r>
      <w:ins w:id="827" w:author="Arnold, Betsy - (fungi) [2]" w:date="2024-10-07T09:34:00Z">
        <w:r>
          <w:rPr>
            <w:color w:val="FF0000"/>
          </w:rPr>
          <w:t>was</w:t>
        </w:r>
      </w:ins>
      <w:del w:id="828" w:author="Arnold, Betsy - (fungi) [2]" w:date="2024-10-07T09:34:00Z">
        <w:r>
          <w:rPr>
            <w:color w:val="FF0000"/>
          </w:rPr>
          <w:delText>is</w:delText>
        </w:r>
      </w:del>
      <w:r>
        <w:rPr/>
        <w:t xml:space="preserve"> explained by PC1 (60%) and PC2 (27%) (</w:t>
      </w:r>
      <w:del w:id="829" w:author="Bolívar Aponte Rolón" w:date="2024-09-05T10:40:00Z">
        <w:r>
          <w:rPr/>
          <w:delText>Fig.</w:delText>
        </w:r>
      </w:del>
      <w:ins w:id="830" w:author="Bolívar Aponte Rolón" w:date="2024-09-05T10:40:00Z">
        <w:r>
          <w:rPr>
            <w:color w:val="FF0000"/>
          </w:rPr>
          <w:t>Figure</w:t>
        </w:r>
      </w:ins>
      <w:r>
        <w:rPr/>
        <w:t xml:space="preserve"> 4a). We observed that ACI, LPS and LMA loadings tracked along PC1 towards more negative values, showing correlation among these traits (</w:t>
      </w:r>
      <w:del w:id="831" w:author="Bolívar Aponte Rolón" w:date="2024-09-05T10:40:00Z">
        <w:r>
          <w:rPr/>
          <w:delText>Fig.</w:delText>
        </w:r>
      </w:del>
      <w:ins w:id="832" w:author="Bolívar Aponte Rolón" w:date="2024-09-05T10:40:00Z">
        <w:r>
          <w:rPr>
            <w:color w:val="FF0000"/>
          </w:rPr>
          <w:t>Figure</w:t>
        </w:r>
      </w:ins>
      <w:r>
        <w:rPr/>
        <w:t xml:space="preserve"> 4a). </w:t>
      </w:r>
      <w:del w:id="833" w:author="Arnold, Betsy - (fungi) [2]" w:date="2024-10-07T09:35:00Z">
        <w:r>
          <w:rPr/>
          <w:delText xml:space="preserve">Traits </w:delText>
        </w:r>
      </w:del>
      <w:ins w:id="834" w:author="Arnold, Betsy - (fungi) [2]" w:date="2024-10-07T09:35:00Z">
        <w:r>
          <w:rPr>
            <w:color w:val="FF0000"/>
          </w:rPr>
          <w:t>Two traits,</w:t>
        </w:r>
      </w:ins>
      <w:ins w:id="835" w:author="Arnold, Betsy - (fungi) [2]" w:date="2024-10-07T09:35:00Z">
        <w:r>
          <w:rPr/>
          <w:t xml:space="preserve"> </w:t>
        </w:r>
      </w:ins>
      <w:r>
        <w:rPr/>
        <w:t>LT and LPS</w:t>
      </w:r>
      <w:ins w:id="836" w:author="Arnold, Betsy - (fungi) [2]" w:date="2024-10-07T09:35:00Z">
        <w:r>
          <w:rPr/>
          <w:t>,</w:t>
        </w:r>
      </w:ins>
      <w:r>
        <w:rPr/>
        <w:t xml:space="preserve"> were orthogonal to each other (</w:t>
      </w:r>
      <w:del w:id="837" w:author="Bolívar Aponte Rolón" w:date="2024-09-05T10:40:00Z">
        <w:r>
          <w:rPr/>
          <w:delText>Fig.</w:delText>
        </w:r>
      </w:del>
      <w:ins w:id="838" w:author="Bolívar Aponte Rolón" w:date="2024-09-05T10:40:00Z">
        <w:r>
          <w:rPr>
            <w:color w:val="FF0000"/>
          </w:rPr>
          <w:t>Figure</w:t>
        </w:r>
      </w:ins>
      <w:r>
        <w:rPr/>
        <w:t xml:space="preserve"> 4a), indicative of low correlation. We note</w:t>
      </w:r>
      <w:ins w:id="839" w:author="Arnold, Betsy - (fungi) [2]" w:date="2024-10-07T09:35:00Z">
        <w:r>
          <w:rPr>
            <w:color w:val="FF0000"/>
          </w:rPr>
          <w:t>d a</w:t>
        </w:r>
      </w:ins>
      <w:r>
        <w:rPr/>
        <w:t xml:space="preserve"> distinct grouping of host species along PC1 towards negative values. We saw compact clustering of host species on opposite ends of PC2 (</w:t>
      </w:r>
      <w:del w:id="840" w:author="Bolívar Aponte Rolón" w:date="2024-09-05T10:40:00Z">
        <w:r>
          <w:rPr/>
          <w:delText>Fig.</w:delText>
        </w:r>
      </w:del>
      <w:ins w:id="841" w:author="Bolívar Aponte Rolón" w:date="2024-09-05T10:40:00Z">
        <w:r>
          <w:rPr>
            <w:color w:val="FF0000"/>
          </w:rPr>
          <w:t>Figure</w:t>
        </w:r>
      </w:ins>
      <w:r>
        <w:rPr/>
        <w:t xml:space="preserve"> 4a).</w:t>
      </w:r>
    </w:p>
    <w:p>
      <w:pPr>
        <w:pStyle w:val="BodyText"/>
        <w:rPr/>
      </w:pPr>
      <w:del w:id="843" w:author="Arnold, Betsy - (fungi) [2]" w:date="2024-10-07T09:59:00Z">
        <w:r>
          <w:rPr/>
          <w:delText xml:space="preserve"> </w:delText>
        </w:r>
      </w:del>
      <w:r>
        <w:rPr/>
        <w:t>We note</w:t>
      </w:r>
      <w:ins w:id="844" w:author="Arnold, Betsy - (fungi) [2]" w:date="2024-10-07T09:35:00Z">
        <w:r>
          <w:rPr>
            <w:color w:val="FF0000"/>
          </w:rPr>
          <w:t>d</w:t>
        </w:r>
      </w:ins>
      <w:r>
        <w:rPr/>
        <w:t xml:space="preserve"> similar relationships between </w:t>
      </w:r>
      <w:del w:id="845" w:author="Arnold, Betsy - (fungi) [2]" w:date="2024-10-07T09:58:00Z">
        <w:r>
          <w:rPr/>
          <w:delText xml:space="preserve">the </w:delText>
        </w:r>
      </w:del>
      <w:r>
        <w:rPr/>
        <w:t>leaf traits with respect to PC1 and PC2 in the subset of individual seedlings used for herbivory versus pathogen damage trials (</w:t>
      </w:r>
      <w:del w:id="846" w:author="Bolívar Aponte Rolón" w:date="2024-09-05T10:40:00Z">
        <w:r>
          <w:rPr/>
          <w:delText>Fig.</w:delText>
        </w:r>
      </w:del>
      <w:ins w:id="847" w:author="Bolívar Aponte Rolón" w:date="2024-09-05T10:40:00Z">
        <w:r>
          <w:rPr>
            <w:color w:val="FF0000"/>
          </w:rPr>
          <w:t>Figure</w:t>
        </w:r>
      </w:ins>
      <w:r>
        <w:rPr/>
        <w:t xml:space="preserve"> 4b-c). The PCA of leaf traits from seedlings used in herbivory trials had a PC1 explaining 57.5% of the variance and a PC2 explaining 28% of the variance in the subset data (</w:t>
      </w:r>
      <w:del w:id="848" w:author="Bolívar Aponte Rolón" w:date="2024-09-05T10:40:00Z">
        <w:r>
          <w:rPr/>
          <w:delText>Fig.</w:delText>
        </w:r>
      </w:del>
      <w:ins w:id="849" w:author="Bolívar Aponte Rolón" w:date="2024-09-05T10:40:00Z">
        <w:r>
          <w:rPr>
            <w:color w:val="FF0000"/>
          </w:rPr>
          <w:t>Figure</w:t>
        </w:r>
      </w:ins>
      <w:r>
        <w:rPr/>
        <w:t xml:space="preserve"> 4b). We saw an inversion of the LT loading in direction of positive values, as well as the same tree species clustered (i.e., </w:t>
      </w:r>
      <w:del w:id="850" w:author="Bolívar Aponte Rolón" w:date="2024-09-24T16:24:00Z">
        <w:r>
          <w:rPr>
            <w:i/>
            <w:iCs/>
          </w:rPr>
          <w:delText>Dypteryx</w:delText>
        </w:r>
      </w:del>
      <w:ins w:id="851" w:author="Bolívar Aponte Rolón" w:date="2024-09-24T16:24:00Z">
        <w:r>
          <w:rPr>
            <w:i/>
            <w:iCs/>
            <w:color w:val="FF0000"/>
          </w:rPr>
          <w:t>Dipteryx</w:t>
        </w:r>
      </w:ins>
      <w:r>
        <w:rPr/>
        <w:t xml:space="preserve"> sp. and </w:t>
      </w:r>
      <w:r>
        <w:rPr>
          <w:i/>
          <w:iCs/>
        </w:rPr>
        <w:t>A. membranacea</w:t>
      </w:r>
      <w:ins w:id="852" w:author="Van Bael, Sunshine A" w:date="2024-10-29T15:39:00Z">
        <w:r>
          <w:rPr>
            <w:i/>
            <w:iCs/>
          </w:rPr>
          <w:t>e</w:t>
        </w:r>
      </w:ins>
      <w:r>
        <w:rPr/>
        <w:t>) along PC2 (</w:t>
      </w:r>
      <w:del w:id="853" w:author="Bolívar Aponte Rolón" w:date="2024-09-05T10:40:00Z">
        <w:r>
          <w:rPr/>
          <w:delText>Fig.</w:delText>
        </w:r>
      </w:del>
      <w:ins w:id="854" w:author="Bolívar Aponte Rolón" w:date="2024-09-05T10:40:00Z">
        <w:r>
          <w:rPr>
            <w:color w:val="FF0000"/>
          </w:rPr>
          <w:t>Figure</w:t>
        </w:r>
      </w:ins>
      <w:r>
        <w:rPr/>
        <w:t xml:space="preserve"> 4b) with respect to </w:t>
      </w:r>
      <w:del w:id="855" w:author="Bolívar Aponte Rolón" w:date="2024-09-05T10:40:00Z">
        <w:r>
          <w:rPr/>
          <w:delText>Fig.</w:delText>
        </w:r>
      </w:del>
      <w:ins w:id="856" w:author="Bolívar Aponte Rolón" w:date="2024-09-05T10:40:00Z">
        <w:r>
          <w:rPr>
            <w:color w:val="FF0000"/>
          </w:rPr>
          <w:t>Figure</w:t>
        </w:r>
      </w:ins>
      <w:r>
        <w:rPr/>
        <w:t xml:space="preserve"> 4a. The PCA of leaf traits from seedling used in pathogen damage trials had a PC1 explaining 64% of the variance and a PC2 explaining 25% of the variance in the subset data (</w:t>
      </w:r>
      <w:del w:id="857" w:author="Bolívar Aponte Rolón" w:date="2024-09-05T10:40:00Z">
        <w:r>
          <w:rPr/>
          <w:delText>Fig.</w:delText>
        </w:r>
      </w:del>
      <w:ins w:id="858" w:author="Bolívar Aponte Rolón" w:date="2024-09-05T10:40:00Z">
        <w:r>
          <w:rPr>
            <w:color w:val="FF0000"/>
          </w:rPr>
          <w:t>Figure</w:t>
        </w:r>
      </w:ins>
      <w:r>
        <w:rPr/>
        <w:t xml:space="preserve"> 4c). We detected similar relationships among leaf traits and PC axes in the pathogen damage subset data (</w:t>
      </w:r>
      <w:del w:id="859" w:author="Bolívar Aponte Rolón" w:date="2024-09-05T10:40:00Z">
        <w:r>
          <w:rPr/>
          <w:delText>Fig.</w:delText>
        </w:r>
      </w:del>
      <w:ins w:id="860" w:author="Bolívar Aponte Rolón" w:date="2024-09-05T10:40:00Z">
        <w:r>
          <w:rPr>
            <w:color w:val="FF0000"/>
          </w:rPr>
          <w:t>Figure</w:t>
        </w:r>
      </w:ins>
      <w:r>
        <w:rPr/>
        <w:t xml:space="preserve"> 4c) when compared to the complete data set (</w:t>
      </w:r>
      <w:del w:id="861" w:author="Bolívar Aponte Rolón" w:date="2024-09-05T10:40:00Z">
        <w:r>
          <w:rPr/>
          <w:delText>Fig.</w:delText>
        </w:r>
      </w:del>
      <w:ins w:id="862" w:author="Bolívar Aponte Rolón" w:date="2024-09-05T10:40:00Z">
        <w:r>
          <w:rPr>
            <w:color w:val="FF0000"/>
          </w:rPr>
          <w:t>Figure</w:t>
        </w:r>
      </w:ins>
      <w:r>
        <w:rPr/>
        <w:t xml:space="preserve"> 4a).</w:t>
      </w:r>
    </w:p>
    <w:p>
      <w:pPr>
        <w:pStyle w:val="BodyText"/>
        <w:rPr>
          <w:ins w:id="901" w:author="Bolívar Aponte Rolón" w:date="2024-08-19T16:22:00Z"/>
        </w:rPr>
      </w:pPr>
      <w:r>
        <w:rPr/>
        <w:t>Leaf functional traits</w:t>
      </w:r>
      <w:del w:id="863" w:author="Arnold, Betsy - (fungi) [2]" w:date="2024-10-07T09:59:00Z">
        <w:r>
          <w:rPr/>
          <w:delText xml:space="preserve"> influence</w:delText>
        </w:r>
      </w:del>
      <w:ins w:id="864" w:author="Arnold, Betsy - (fungi) [2]" w:date="2024-10-07T09:59:00Z">
        <w:r>
          <w:rPr/>
          <w:t xml:space="preserve"> </w:t>
        </w:r>
      </w:ins>
      <w:ins w:id="865" w:author="Arnold, Betsy - (fungi) [2]" w:date="2024-10-07T09:59:00Z">
        <w:r>
          <w:rPr>
            <w:color w:val="FF0000"/>
          </w:rPr>
          <w:t xml:space="preserve">were associated with </w:t>
        </w:r>
      </w:ins>
      <w:r>
        <w:rPr/>
        <w:t xml:space="preserve"> </w:t>
      </w:r>
      <w:del w:id="866" w:author="Arnold, Betsy - (fungi) [2]" w:date="2024-10-07T09:59:00Z">
        <w:r>
          <w:rPr/>
          <w:delText xml:space="preserve">plants’ response to </w:delText>
        </w:r>
      </w:del>
      <w:r>
        <w:rPr/>
        <w:t>herbivory and pathogen damage</w:t>
      </w:r>
      <w:del w:id="867" w:author="Arnold, Betsy - (fungi) [2]" w:date="2024-10-07T09:59:00Z">
        <w:r>
          <w:rPr/>
          <w:delText xml:space="preserve"> differentially</w:delText>
        </w:r>
      </w:del>
      <w:r>
        <w:rPr/>
        <w:t xml:space="preserve">. </w:t>
      </w:r>
      <w:del w:id="868" w:author="Arnold, Betsy - (fungi) [2]" w:date="2024-10-07T10:00:00Z">
        <w:r>
          <w:rPr/>
          <w:delText xml:space="preserve">We examined the relationship between leaf functional traits, herbivory and pathogen damage to understand how host species on opposite ends of the LES modulate herbivory and pathogen damage. We used simple linear regressions plotting herbivory and pathogen damage with PC1 and PC2 from the PCA. </w:delText>
        </w:r>
      </w:del>
      <w:r>
        <w:rPr/>
        <w:t>Simple linear regressions of herbivory (%) against PC1 revealed no correlation (</w:t>
      </w:r>
      <w:del w:id="869" w:author="Bolívar Aponte Rolón" w:date="2024-09-05T10:40:00Z">
        <w:r>
          <w:rPr/>
          <w:delText>Fig.</w:delText>
        </w:r>
      </w:del>
      <w:ins w:id="870" w:author="Bolívar Aponte Rolón" w:date="2024-09-05T10:40:00Z">
        <w:r>
          <w:rPr>
            <w:color w:val="FF0000"/>
          </w:rPr>
          <w:t>Figure</w:t>
        </w:r>
      </w:ins>
      <w:r>
        <w:rPr/>
        <w:t xml:space="preserve"> 5a; </w:t>
      </w:r>
      <w:r>
        <w:rPr>
          <w:i/>
          <w:iCs/>
        </w:rPr>
        <w:t>R</w:t>
      </w:r>
      <w:r>
        <w:rPr>
          <w:i/>
          <w:iCs/>
          <w:vertAlign w:val="superscript"/>
        </w:rPr>
        <w:t>2</w:t>
      </w:r>
      <w:r>
        <w:rPr>
          <w:i/>
          <w:iCs/>
          <w:vertAlign w:val="subscript"/>
        </w:rPr>
        <w:t>adj</w:t>
      </w:r>
      <w:r>
        <w:rPr/>
        <w:t xml:space="preserve"> = -0.0024, </w:t>
      </w:r>
      <w:r>
        <w:rPr>
          <w:i/>
          <w:iCs/>
        </w:rPr>
        <w:t>F</w:t>
      </w:r>
      <w:del w:id="871" w:author="Bolívar Aponte Rolón" w:date="2024-09-05T12:37:00Z">
        <w:r>
          <w:rPr>
            <w:i/>
            <w:iCs/>
          </w:rPr>
          <w:delText>~</w:delText>
        </w:r>
      </w:del>
      <w:r>
        <w:rPr>
          <w:vertAlign w:val="subscript"/>
        </w:rPr>
        <w:t>1, 208</w:t>
      </w:r>
      <w:del w:id="872" w:author="Bolívar Aponte Rolón" w:date="2024-09-05T12:37:00Z">
        <w:r>
          <w:rPr>
            <w:vertAlign w:val="subscript"/>
          </w:rPr>
          <w:delText>~</w:delText>
        </w:r>
      </w:del>
      <w:r>
        <w:rPr/>
        <w:t xml:space="preserve"> = 0.508, </w:t>
      </w:r>
      <w:r>
        <w:rPr>
          <w:i/>
          <w:iCs/>
        </w:rPr>
        <w:t>df</w:t>
      </w:r>
      <w:r>
        <w:rPr/>
        <w:t xml:space="preserve"> = 208, </w:t>
      </w:r>
      <w:r>
        <w:rPr>
          <w:i/>
          <w:iCs/>
        </w:rPr>
        <w:t>p</w:t>
      </w:r>
      <w:r>
        <w:rPr/>
        <w:t xml:space="preserve"> = .447</w:t>
      </w:r>
      <w:del w:id="873" w:author="Arnold, Betsy - (fungi) [2]" w:date="2024-10-07T10:00:00Z">
        <w:r>
          <w:rPr/>
          <w:delText>), where</w:delText>
        </w:r>
      </w:del>
      <w:ins w:id="874" w:author="Arnold, Betsy - (fungi) [2]" w:date="2024-10-07T10:00:00Z">
        <w:r>
          <w:rPr/>
          <w:t>;</w:t>
        </w:r>
      </w:ins>
      <w:r>
        <w:rPr/>
        <w:t xml:space="preserve"> positive values represent greater values of ACI, LPS and LMA</w:t>
      </w:r>
      <w:ins w:id="875" w:author="Arnold, Betsy - (fungi) [2]" w:date="2024-10-07T10:00:00Z">
        <w:r>
          <w:rPr/>
          <w:t>)</w:t>
        </w:r>
      </w:ins>
      <w:r>
        <w:rPr/>
        <w:t>. Even though we note</w:t>
      </w:r>
      <w:ins w:id="876" w:author="Arnold, Betsy - (fungi) [2]" w:date="2024-10-07T10:00:00Z">
        <w:r>
          <w:rPr>
            <w:color w:val="FF0000"/>
          </w:rPr>
          <w:t>d</w:t>
        </w:r>
      </w:ins>
      <w:r>
        <w:rPr/>
        <w:t xml:space="preserve"> </w:t>
      </w:r>
      <w:ins w:id="877" w:author="Arnold, Betsy - (fungi) [2]" w:date="2024-10-07T10:00:00Z">
        <w:r>
          <w:rPr>
            <w:color w:val="FF0000"/>
          </w:rPr>
          <w:t>a</w:t>
        </w:r>
      </w:ins>
      <w:ins w:id="878" w:author="Arnold, Betsy - (fungi) [2]" w:date="2024-10-07T10:00:00Z">
        <w:r>
          <w:rPr/>
          <w:t xml:space="preserve"> </w:t>
        </w:r>
      </w:ins>
      <w:r>
        <w:rPr/>
        <w:t>large spread in the data (</w:t>
      </w:r>
      <w:del w:id="879" w:author="Bolívar Aponte Rolón" w:date="2024-09-05T10:40:00Z">
        <w:r>
          <w:rPr/>
          <w:delText>Fig.</w:delText>
        </w:r>
      </w:del>
      <w:ins w:id="880" w:author="Bolívar Aponte Rolón" w:date="2024-09-05T10:40:00Z">
        <w:r>
          <w:rPr>
            <w:color w:val="FF0000"/>
          </w:rPr>
          <w:t>Figure</w:t>
        </w:r>
      </w:ins>
      <w:r>
        <w:rPr/>
        <w:t xml:space="preserve"> 5a and 5b), </w:t>
      </w:r>
      <w:del w:id="881" w:author="Arnold, Betsy - (fungi) [2]" w:date="2024-10-07T10:00:00Z">
        <w:r>
          <w:rPr/>
          <w:delText xml:space="preserve">we see that </w:delText>
        </w:r>
      </w:del>
      <w:r>
        <w:rPr/>
        <w:t>herbivory was strongly associated with PC2 (</w:t>
      </w:r>
      <w:del w:id="882" w:author="Bolívar Aponte Rolón" w:date="2024-09-05T10:40:00Z">
        <w:r>
          <w:rPr/>
          <w:delText>Fig.</w:delText>
        </w:r>
      </w:del>
      <w:ins w:id="883" w:author="Bolívar Aponte Rolón" w:date="2024-09-05T10:40:00Z">
        <w:r>
          <w:rPr>
            <w:color w:val="FF0000"/>
          </w:rPr>
          <w:t>Figure</w:t>
        </w:r>
      </w:ins>
      <w:r>
        <w:rPr/>
        <w:t xml:space="preserve"> 5b; </w:t>
      </w:r>
      <w:r>
        <w:rPr>
          <w:i/>
          <w:iCs/>
        </w:rPr>
        <w:t>R</w:t>
      </w:r>
      <w:r>
        <w:rPr>
          <w:i/>
          <w:iCs/>
          <w:vertAlign w:val="superscript"/>
        </w:rPr>
        <w:t>2</w:t>
      </w:r>
      <w:r>
        <w:rPr>
          <w:i/>
          <w:iCs/>
          <w:vertAlign w:val="subscript"/>
        </w:rPr>
        <w:t>adj</w:t>
      </w:r>
      <w:r>
        <w:rPr/>
        <w:t xml:space="preserve"> = 0.079, </w:t>
      </w:r>
      <w:r>
        <w:rPr>
          <w:i/>
          <w:iCs/>
        </w:rPr>
        <w:t>F</w:t>
      </w:r>
      <w:del w:id="884" w:author="Bolívar Aponte Rolón" w:date="2024-09-05T12:37:00Z">
        <w:r>
          <w:rPr>
            <w:i/>
            <w:iCs/>
          </w:rPr>
          <w:delText>~</w:delText>
        </w:r>
      </w:del>
      <w:r>
        <w:rPr>
          <w:vertAlign w:val="subscript"/>
        </w:rPr>
        <w:t>1,</w:t>
      </w:r>
      <w:r>
        <w:rPr>
          <w:color w:val="FF0000"/>
          <w:vertAlign w:val="subscript"/>
          <w:rPrChange w:id="0" w:author="Bolívar Aponte Rolón" w:date="2024-10-22T20:43:00Z">
            <w:rPr>
              <w:vertAlign w:val="subscript"/>
            </w:rPr>
          </w:rPrChange>
        </w:rPr>
        <w:t xml:space="preserve"> </w:t>
      </w:r>
      <w:r>
        <w:rPr>
          <w:color w:val="FF0000"/>
          <w:vertAlign w:val="subscript"/>
          <w:rPrChange w:id="0" w:author="Bolívar Aponte Rolón" w:date="2024-09-05T12:37:00Z"/>
        </w:rPr>
        <w:t>208</w:t>
      </w:r>
      <w:del w:id="887" w:author="Bolívar Aponte Rolón" w:date="2024-09-05T12:37:00Z">
        <w:r>
          <w:rPr>
            <w:color w:val="FF0000"/>
            <w:vertAlign w:val="subscript"/>
          </w:rPr>
          <w:delText>~</w:delText>
        </w:r>
      </w:del>
      <w:r>
        <w:rPr/>
        <w:t xml:space="preserve"> = 18.9, </w:t>
      </w:r>
      <w:r>
        <w:rPr>
          <w:i/>
          <w:iCs/>
        </w:rPr>
        <w:t>p</w:t>
      </w:r>
      <w:r>
        <w:rPr/>
        <w:t xml:space="preserve"> &lt; .0001), where positive values represent greater LT</w:t>
      </w:r>
      <w:del w:id="888" w:author="Van Bael, Sunshine A" w:date="2024-09-17T15:24:00Z">
        <w:r>
          <w:rPr/>
          <w:delText xml:space="preserve"> </w:delText>
        </w:r>
      </w:del>
      <w:r>
        <w:rPr/>
        <w:t>. Regressions of pathogen damage (%) plotted against PC1 revealed a significant correlation (</w:t>
      </w:r>
      <w:del w:id="889" w:author="Bolívar Aponte Rolón" w:date="2024-09-05T10:40:00Z">
        <w:r>
          <w:rPr/>
          <w:delText>Fig.</w:delText>
        </w:r>
      </w:del>
      <w:ins w:id="890" w:author="Bolívar Aponte Rolón" w:date="2024-09-05T10:40:00Z">
        <w:r>
          <w:rPr>
            <w:color w:val="FF0000"/>
          </w:rPr>
          <w:t>Figure</w:t>
        </w:r>
      </w:ins>
      <w:r>
        <w:rPr/>
        <w:t xml:space="preserve"> 5c; </w:t>
      </w:r>
      <w:r>
        <w:rPr>
          <w:i/>
          <w:iCs/>
        </w:rPr>
        <w:t>R</w:t>
      </w:r>
      <w:r>
        <w:rPr>
          <w:i/>
          <w:iCs/>
          <w:vertAlign w:val="superscript"/>
        </w:rPr>
        <w:t>2</w:t>
      </w:r>
      <w:r>
        <w:rPr>
          <w:i/>
          <w:iCs/>
          <w:vertAlign w:val="subscript"/>
        </w:rPr>
        <w:t>adj</w:t>
      </w:r>
      <w:r>
        <w:rPr/>
        <w:t xml:space="preserve"> = 0.064, </w:t>
      </w:r>
      <w:r>
        <w:rPr>
          <w:i/>
          <w:iCs/>
        </w:rPr>
        <w:t>F</w:t>
      </w:r>
      <w:del w:id="891" w:author="Bolívar Aponte Rolón" w:date="2024-09-05T12:37:00Z">
        <w:r>
          <w:rPr>
            <w:i/>
            <w:iCs/>
          </w:rPr>
          <w:delText>~</w:delText>
        </w:r>
      </w:del>
      <w:r>
        <w:rPr>
          <w:vertAlign w:val="subscript"/>
        </w:rPr>
        <w:t>1, 380</w:t>
      </w:r>
      <w:del w:id="892" w:author="Bolívar Aponte Rolón" w:date="2024-09-05T12:37:00Z">
        <w:r>
          <w:rPr>
            <w:vertAlign w:val="subscript"/>
          </w:rPr>
          <w:delText>~</w:delText>
        </w:r>
      </w:del>
      <w:r>
        <w:rPr/>
        <w:t xml:space="preserve"> = 26.93 </w:t>
      </w:r>
      <w:r>
        <w:rPr>
          <w:i/>
          <w:iCs/>
        </w:rPr>
        <w:t>p</w:t>
      </w:r>
      <w:r>
        <w:rPr/>
        <w:t xml:space="preserve"> &lt; .0001</w:t>
      </w:r>
      <w:del w:id="893" w:author="Arnold, Betsy - (fungi) [2]" w:date="2024-10-07T10:00:00Z">
        <w:r>
          <w:rPr/>
          <w:delText>), in which</w:delText>
        </w:r>
      </w:del>
      <w:ins w:id="894" w:author="Arnold, Betsy - (fungi) [2]" w:date="2024-10-07T10:00:00Z">
        <w:r>
          <w:rPr/>
          <w:t>;</w:t>
        </w:r>
      </w:ins>
      <w:r>
        <w:rPr/>
        <w:t xml:space="preserve"> positive values represent greater values of ACI, LPS and LMA</w:t>
      </w:r>
      <w:ins w:id="895" w:author="Arnold, Betsy - (fungi) [2]" w:date="2024-10-07T10:01:00Z">
        <w:r>
          <w:rPr/>
          <w:t>)</w:t>
        </w:r>
      </w:ins>
      <w:r>
        <w:rPr/>
        <w:t>. We did not see a significant relationship between pathogen damage and PC2 (</w:t>
      </w:r>
      <w:del w:id="896" w:author="Bolívar Aponte Rolón" w:date="2024-09-05T10:40:00Z">
        <w:r>
          <w:rPr/>
          <w:delText>Fig.</w:delText>
        </w:r>
      </w:del>
      <w:ins w:id="897" w:author="Bolívar Aponte Rolón" w:date="2024-09-05T10:40:00Z">
        <w:r>
          <w:rPr>
            <w:color w:val="FF0000"/>
          </w:rPr>
          <w:t>Figure</w:t>
        </w:r>
      </w:ins>
      <w:r>
        <w:rPr/>
        <w:t xml:space="preserve"> 5d; </w:t>
      </w:r>
      <w:r>
        <w:rPr>
          <w:i/>
          <w:iCs/>
        </w:rPr>
        <w:t>R</w:t>
      </w:r>
      <w:r>
        <w:rPr>
          <w:i/>
          <w:iCs/>
          <w:vertAlign w:val="superscript"/>
        </w:rPr>
        <w:t>2</w:t>
      </w:r>
      <w:r>
        <w:rPr>
          <w:i/>
          <w:iCs/>
          <w:vertAlign w:val="subscript"/>
        </w:rPr>
        <w:t>adj</w:t>
      </w:r>
      <w:r>
        <w:rPr/>
        <w:t xml:space="preserve"> = 0.002, </w:t>
      </w:r>
      <w:r>
        <w:rPr>
          <w:i/>
          <w:iCs/>
        </w:rPr>
        <w:t>F</w:t>
      </w:r>
      <w:del w:id="898" w:author="Bolívar Aponte Rolón" w:date="2024-09-05T12:37:00Z">
        <w:r>
          <w:rPr>
            <w:i/>
            <w:iCs/>
          </w:rPr>
          <w:delText>~</w:delText>
        </w:r>
      </w:del>
      <w:r>
        <w:rPr>
          <w:color w:val="FF0000"/>
          <w:vertAlign w:val="subscript"/>
          <w:rPrChange w:id="0" w:author="Bolívar Aponte Rolón" w:date="2024-10-22T20:43:00Z">
            <w:rPr>
              <w:vertAlign w:val="subscript"/>
            </w:rPr>
          </w:rPrChange>
        </w:rPr>
        <w:t>1, 380</w:t>
      </w:r>
      <w:del w:id="900" w:author="Bolívar Aponte Rolón" w:date="2024-09-05T12:37:00Z">
        <w:r>
          <w:rPr>
            <w:rFonts w:eastAsia="Cambria"/>
            <w:color w:val="FF0000"/>
            <w:vertAlign w:val="subscript"/>
          </w:rPr>
          <w:delText>~</w:delText>
        </w:r>
      </w:del>
      <w:r>
        <w:rPr/>
        <w:t xml:space="preserve"> = 1.60, </w:t>
      </w:r>
      <w:r>
        <w:rPr>
          <w:i/>
          <w:iCs/>
        </w:rPr>
        <w:t>p</w:t>
      </w:r>
      <w:r>
        <w:rPr/>
        <w:t xml:space="preserve"> = .207). </w:t>
      </w:r>
    </w:p>
    <w:p>
      <w:pPr>
        <w:pStyle w:val="BodyText"/>
        <w:rPr>
          <w:del w:id="954" w:author="Bolívar Aponte Rolón" w:date="2024-09-05T11:12:00Z"/>
        </w:rPr>
      </w:pPr>
      <w:del w:id="902" w:author="Bolívar Aponte Rolón" w:date="2024-09-05T11:12:00Z">
        <w:bookmarkStart w:id="17" w:name="results_Copy_1_Copy_1_Copy_1_Copy_1_Copy"/>
        <w:bookmarkEnd w:id="17"/>
        <w:r>
          <w:rPr/>
          <w:delText xml:space="preserve">We </w:delText>
        </w:r>
      </w:del>
      <w:del w:id="903" w:author="Bolívar Aponte Rolón" w:date="2024-08-19T16:22:00Z">
        <w:r>
          <w:rPr/>
          <w:delText>uncovered</w:delText>
        </w:r>
      </w:del>
      <w:del w:id="904" w:author="Bolívar Aponte Rolón" w:date="2024-09-05T11:12:00Z">
        <w:r>
          <w:rPr/>
          <w:delText xml:space="preserve"> similar patterns when we performed simple linear regressions on the raw leaf functional traits and logit transformed herbivory and pathogen damage data (</w:delText>
        </w:r>
      </w:del>
      <w:del w:id="905" w:author="Bolívar Aponte Rolón" w:date="2024-09-05T10:40:00Z">
        <w:r>
          <w:rPr/>
          <w:delText>Fig.</w:delText>
        </w:r>
      </w:del>
      <w:del w:id="906" w:author="Bolívar Aponte Rolón" w:date="2024-09-05T11:12:00Z">
        <w:r>
          <w:rPr/>
          <w:delText xml:space="preserve"> S7 and S8, respectively). We observed a significant positive relationship between herbivory and LT (Figure S7a; </w:delText>
        </w:r>
      </w:del>
      <w:del w:id="907" w:author="Bolívar Aponte Rolón" w:date="2024-09-05T11:12:00Z">
        <w:r>
          <w:rPr>
            <w:i/>
            <w:iCs/>
          </w:rPr>
          <w:delText>R</w:delText>
        </w:r>
      </w:del>
      <w:del w:id="908" w:author="Bolívar Aponte Rolón" w:date="2024-09-05T11:12:00Z">
        <w:r>
          <w:rPr>
            <w:i/>
            <w:iCs/>
            <w:vertAlign w:val="superscript"/>
          </w:rPr>
          <w:delText>2</w:delText>
        </w:r>
      </w:del>
      <w:del w:id="909" w:author="Bolívar Aponte Rolón" w:date="2024-09-05T11:12:00Z">
        <w:r>
          <w:rPr>
            <w:i/>
            <w:iCs/>
            <w:vertAlign w:val="subscript"/>
          </w:rPr>
          <w:delText>adj</w:delText>
        </w:r>
      </w:del>
      <w:del w:id="910" w:author="Bolívar Aponte Rolón" w:date="2024-09-05T11:12:00Z">
        <w:r>
          <w:rPr/>
          <w:delText xml:space="preserve"> = 0.081, </w:delText>
        </w:r>
      </w:del>
      <w:del w:id="911" w:author="Bolívar Aponte Rolón" w:date="2024-09-05T11:12:00Z">
        <w:r>
          <w:rPr>
            <w:i/>
            <w:iCs/>
          </w:rPr>
          <w:delText>F</w:delText>
        </w:r>
      </w:del>
      <w:del w:id="912" w:author="Bolívar Aponte Rolón" w:date="2024-09-05T11:12:00Z">
        <w:r>
          <w:rPr/>
          <w:delText xml:space="preserve">~1, 208~) = 19.45, </w:delText>
        </w:r>
      </w:del>
      <w:del w:id="913" w:author="Bolívar Aponte Rolón" w:date="2024-09-05T11:12:00Z">
        <w:r>
          <w:rPr>
            <w:i/>
            <w:iCs/>
          </w:rPr>
          <w:delText>p</w:delText>
        </w:r>
      </w:del>
      <w:del w:id="914" w:author="Bolívar Aponte Rolón" w:date="2024-09-05T11:12:00Z">
        <w:r>
          <w:rPr/>
          <w:delText xml:space="preserve"> &lt; .0001) when considering the complete data set . We did not observe a significant relationship between herbivory (%) and LPS, ACI, LMA, and Shannon diversity index for FEF (Figure S7b - S7e) for the complete data set. However, we did observe a general decline in herbivory as FEF diversity increased which aligns with our first prediction. Furthermore, we see a significant negative relationship between herbivory and Shannon diversity for the </w:delText>
        </w:r>
      </w:del>
      <w:del w:id="915" w:author="Bolívar Aponte Rolón" w:date="2024-08-19T15:47:00Z">
        <w:r>
          <w:rPr>
            <w:i/>
            <w:iCs/>
          </w:rPr>
          <w:delText>E-</w:delText>
        </w:r>
      </w:del>
      <w:del w:id="916" w:author="Bolívar Aponte Rolón" w:date="2024-09-05T11:12:00Z">
        <w:r>
          <w:rPr>
            <w:i/>
            <w:iCs/>
          </w:rPr>
          <w:delText xml:space="preserve"> treatment group (Figure S7e; R</w:delText>
        </w:r>
      </w:del>
      <w:del w:id="917" w:author="Bolívar Aponte Rolón" w:date="2024-09-05T11:12:00Z">
        <w:r>
          <w:rPr>
            <w:i/>
            <w:iCs/>
            <w:vertAlign w:val="superscript"/>
          </w:rPr>
          <w:delText>2</w:delText>
        </w:r>
      </w:del>
      <w:del w:id="918" w:author="Bolívar Aponte Rolón" w:date="2024-09-05T11:12:00Z">
        <w:r>
          <w:rPr>
            <w:i/>
            <w:iCs/>
            <w:vertAlign w:val="subscript"/>
          </w:rPr>
          <w:delText>adj</w:delText>
        </w:r>
      </w:del>
      <w:del w:id="919" w:author="Bolívar Aponte Rolón" w:date="2024-09-05T11:12:00Z">
        <w:r>
          <w:rPr>
            <w:i/>
            <w:iCs/>
          </w:rPr>
          <w:delText xml:space="preserve"> = 0.138, F~1, 103~ = 17.7, p &lt; .0001). We also saw an increase in herbivory for the </w:delText>
        </w:r>
      </w:del>
      <w:del w:id="920" w:author="Bolívar Aponte Rolón" w:date="2024-08-19T15:48:00Z">
        <w:r>
          <w:rPr>
            <w:i/>
            <w:iCs/>
          </w:rPr>
          <w:delText>E+</w:delText>
        </w:r>
      </w:del>
      <w:del w:id="921" w:author="Bolívar Aponte Rolón" w:date="2024-09-05T11:12:00Z">
        <w:r>
          <w:rPr>
            <w:i/>
            <w:iCs/>
          </w:rPr>
          <w:delText xml:space="preserve"> treatment group as Shannon diversity index for FEF increased, but this is not statistically significant (Figure S7e; R</w:delText>
        </w:r>
      </w:del>
      <w:del w:id="922" w:author="Bolívar Aponte Rolón" w:date="2024-09-05T11:12:00Z">
        <w:r>
          <w:rPr>
            <w:i/>
            <w:iCs/>
            <w:vertAlign w:val="superscript"/>
          </w:rPr>
          <w:delText>2</w:delText>
        </w:r>
      </w:del>
      <w:del w:id="923" w:author="Bolívar Aponte Rolón" w:date="2024-09-05T11:12:00Z">
        <w:r>
          <w:rPr>
            <w:i/>
            <w:iCs/>
            <w:vertAlign w:val="subscript"/>
          </w:rPr>
          <w:delText>adj</w:delText>
        </w:r>
      </w:del>
      <w:del w:id="924" w:author="Bolívar Aponte Rolón" w:date="2024-09-05T11:12:00Z">
        <w:r>
          <w:rPr>
            <w:i/>
            <w:iCs/>
          </w:rPr>
          <w:delText xml:space="preserve"> = 0.024, F~1, 103~ = 3.55, p = 0.062). A result contrary to our expectations. We noted significant negative relationships between pathogen damage and LPS (Figure S8b; R</w:delText>
        </w:r>
      </w:del>
      <w:del w:id="925" w:author="Bolívar Aponte Rolón" w:date="2024-09-05T11:12:00Z">
        <w:r>
          <w:rPr>
            <w:i/>
            <w:iCs/>
            <w:vertAlign w:val="superscript"/>
          </w:rPr>
          <w:delText>2</w:delText>
        </w:r>
      </w:del>
      <w:del w:id="926" w:author="Bolívar Aponte Rolón" w:date="2024-09-05T11:12:00Z">
        <w:r>
          <w:rPr>
            <w:i/>
            <w:iCs/>
            <w:vertAlign w:val="subscript"/>
          </w:rPr>
          <w:delText>adj</w:delText>
        </w:r>
      </w:del>
      <w:del w:id="927" w:author="Bolívar Aponte Rolón" w:date="2024-09-05T11:12:00Z">
        <w:r>
          <w:rPr>
            <w:i/>
            <w:iCs/>
          </w:rPr>
          <w:delText xml:space="preserve"> = 0.078, F~1, 380~ = 33.32, p &lt; .0001), ACI (Figure S8c; R</w:delText>
        </w:r>
      </w:del>
      <w:del w:id="928" w:author="Bolívar Aponte Rolón" w:date="2024-09-05T11:12:00Z">
        <w:r>
          <w:rPr>
            <w:i/>
            <w:iCs/>
            <w:vertAlign w:val="superscript"/>
          </w:rPr>
          <w:delText>2</w:delText>
        </w:r>
      </w:del>
      <w:del w:id="929" w:author="Bolívar Aponte Rolón" w:date="2024-09-05T11:12:00Z">
        <w:r>
          <w:rPr>
            <w:i/>
            <w:iCs/>
            <w:vertAlign w:val="subscript"/>
          </w:rPr>
          <w:delText>adj</w:delText>
        </w:r>
      </w:del>
      <w:del w:id="930" w:author="Bolívar Aponte Rolón" w:date="2024-09-05T11:12:00Z">
        <w:r>
          <w:rPr>
            <w:i/>
            <w:iCs/>
          </w:rPr>
          <w:delText xml:space="preserve"> = 0.033, F~1, 380~ = 14.34, p = .0002) and LMA (Figure S8d; R</w:delText>
        </w:r>
      </w:del>
      <w:del w:id="931" w:author="Bolívar Aponte Rolón" w:date="2024-09-05T11:12:00Z">
        <w:r>
          <w:rPr>
            <w:i/>
            <w:iCs/>
            <w:vertAlign w:val="superscript"/>
          </w:rPr>
          <w:delText>2</w:delText>
        </w:r>
      </w:del>
      <w:del w:id="932" w:author="Bolívar Aponte Rolón" w:date="2024-09-05T11:12:00Z">
        <w:r>
          <w:rPr>
            <w:i/>
            <w:iCs/>
            <w:vertAlign w:val="subscript"/>
          </w:rPr>
          <w:delText>adj</w:delText>
        </w:r>
      </w:del>
      <w:del w:id="933" w:author="Bolívar Aponte Rolón" w:date="2024-09-05T11:12:00Z">
        <w:r>
          <w:rPr>
            <w:i/>
            <w:iCs/>
          </w:rPr>
          <w:delText xml:space="preserve"> = 0.030, F~1, 380~ = 12.6, p &lt; .001) when considering the complete data set. Pathogen damage did not have a significant correlation with LT(Figure S8a; R</w:delText>
        </w:r>
      </w:del>
      <w:del w:id="934" w:author="Bolívar Aponte Rolón" w:date="2024-09-05T11:12:00Z">
        <w:r>
          <w:rPr>
            <w:i/>
            <w:iCs/>
            <w:vertAlign w:val="superscript"/>
          </w:rPr>
          <w:delText>2</w:delText>
        </w:r>
      </w:del>
      <w:del w:id="935" w:author="Bolívar Aponte Rolón" w:date="2024-09-05T11:12:00Z">
        <w:r>
          <w:rPr>
            <w:i/>
            <w:iCs/>
            <w:vertAlign w:val="subscript"/>
          </w:rPr>
          <w:delText>adj</w:delText>
        </w:r>
      </w:del>
      <w:del w:id="936" w:author="Bolívar Aponte Rolón" w:date="2024-09-05T11:12:00Z">
        <w:r>
          <w:rPr>
            <w:i/>
            <w:iCs/>
          </w:rPr>
          <w:delText xml:space="preserve"> = -0.001, F~1, 380~ = 0.50, p = .482). The </w:delText>
        </w:r>
      </w:del>
      <w:del w:id="937" w:author="Bolívar Aponte Rolón" w:date="2024-08-19T15:47:00Z">
        <w:r>
          <w:rPr>
            <w:i/>
            <w:iCs/>
          </w:rPr>
          <w:delText>E-</w:delText>
        </w:r>
      </w:del>
      <w:del w:id="938" w:author="Bolívar Aponte Rolón" w:date="2024-09-05T11:12:00Z">
        <w:r>
          <w:rPr>
            <w:i/>
            <w:iCs/>
          </w:rPr>
          <w:delText xml:space="preserve"> and </w:delText>
        </w:r>
      </w:del>
      <w:del w:id="939" w:author="Bolívar Aponte Rolón" w:date="2024-08-19T15:48:00Z">
        <w:r>
          <w:rPr>
            <w:i/>
            <w:iCs/>
          </w:rPr>
          <w:delText>E+</w:delText>
        </w:r>
      </w:del>
      <w:del w:id="940" w:author="Bolívar Aponte Rolón" w:date="2024-09-05T11:12:00Z">
        <w:r>
          <w:rPr>
            <w:i/>
            <w:iCs/>
          </w:rPr>
          <w:delText xml:space="preserve"> treatment groups follow the same general trend as the complete data set. Contrary to our predictions, we found a statistically significant positive relationship between pathogen damage and Shannon diversity index in the complete data set (Figure S8e; R</w:delText>
        </w:r>
      </w:del>
      <w:del w:id="941" w:author="Bolívar Aponte Rolón" w:date="2024-09-05T11:12:00Z">
        <w:r>
          <w:rPr>
            <w:i/>
            <w:iCs/>
            <w:vertAlign w:val="superscript"/>
          </w:rPr>
          <w:delText>2</w:delText>
        </w:r>
      </w:del>
      <w:del w:id="942" w:author="Bolívar Aponte Rolón" w:date="2024-09-05T11:12:00Z">
        <w:r>
          <w:rPr>
            <w:i/>
            <w:iCs/>
            <w:vertAlign w:val="subscript"/>
          </w:rPr>
          <w:delText>adj</w:delText>
        </w:r>
      </w:del>
      <w:del w:id="943" w:author="Bolívar Aponte Rolón" w:date="2024-09-05T11:12:00Z">
        <w:r>
          <w:rPr>
            <w:i/>
            <w:iCs/>
          </w:rPr>
          <w:delText xml:space="preserve"> = 0.015, F~1, 380~ = 6.90, p &lt; .01). Upon further scrutiny, only the </w:delText>
        </w:r>
      </w:del>
      <w:del w:id="944" w:author="Bolívar Aponte Rolón" w:date="2024-08-19T15:48:00Z">
        <w:r>
          <w:rPr>
            <w:i/>
            <w:iCs/>
          </w:rPr>
          <w:delText>E+</w:delText>
        </w:r>
      </w:del>
      <w:del w:id="945" w:author="Bolívar Aponte Rolón" w:date="2024-09-05T11:12:00Z">
        <w:r>
          <w:rPr/>
          <w:delText xml:space="preserve"> treatment group has a significant positive correlation between pathogen damage and Shannon diversity index (Figure S8e;</w:delText>
        </w:r>
      </w:del>
      <w:del w:id="946" w:author="Bolívar Aponte Rolón" w:date="2024-09-05T11:12:00Z">
        <w:r>
          <w:rPr>
            <w:i/>
            <w:iCs/>
          </w:rPr>
          <w:delText>R</w:delText>
        </w:r>
      </w:del>
      <w:del w:id="947" w:author="Bolívar Aponte Rolón" w:date="2024-09-05T11:12:00Z">
        <w:r>
          <w:rPr>
            <w:i/>
            <w:iCs/>
            <w:vertAlign w:val="superscript"/>
          </w:rPr>
          <w:delText>2</w:delText>
        </w:r>
      </w:del>
      <w:del w:id="948" w:author="Bolívar Aponte Rolón" w:date="2024-09-05T11:12:00Z">
        <w:r>
          <w:rPr>
            <w:i/>
            <w:iCs/>
            <w:vertAlign w:val="subscript"/>
          </w:rPr>
          <w:delText>adj</w:delText>
        </w:r>
      </w:del>
      <w:del w:id="949" w:author="Bolívar Aponte Rolón" w:date="2024-09-05T11:12:00Z">
        <w:r>
          <w:rPr/>
          <w:delText xml:space="preserve"> = 0.031, </w:delText>
        </w:r>
      </w:del>
      <w:del w:id="950" w:author="Bolívar Aponte Rolón" w:date="2024-09-05T11:12:00Z">
        <w:r>
          <w:rPr>
            <w:i/>
            <w:iCs/>
          </w:rPr>
          <w:delText>F</w:delText>
        </w:r>
      </w:del>
      <w:del w:id="951" w:author="Bolívar Aponte Rolón" w:date="2024-09-05T11:12:00Z">
        <w:r>
          <w:rPr/>
          <w:delText xml:space="preserve">~1, 188~ = 7.11, </w:delText>
        </w:r>
      </w:del>
      <w:del w:id="952" w:author="Bolívar Aponte Rolón" w:date="2024-09-05T11:12:00Z">
        <w:r>
          <w:rPr>
            <w:i/>
            <w:iCs/>
          </w:rPr>
          <w:delText>p</w:delText>
        </w:r>
      </w:del>
      <w:del w:id="953" w:author="Bolívar Aponte Rolón" w:date="2024-09-05T11:12:00Z">
        <w:r>
          <w:rPr/>
          <w:delText xml:space="preserve"> &lt; .01).</w:delText>
        </w:r>
      </w:del>
    </w:p>
    <w:p>
      <w:pPr>
        <w:pStyle w:val="BodyText"/>
        <w:rPr/>
      </w:pPr>
      <w:del w:id="955" w:author="Bolívar Aponte Rolón" w:date="2024-09-05T11:12:00Z">
        <w:r>
          <w:rPr/>
          <w:delText xml:space="preserve">Leaf thickness and LMA have opposite outcomes in plant’s response to herbivory. The best-fit for our GLMMs showed that fixed effects LT, LMA, and </w:delText>
        </w:r>
      </w:del>
      <w:del w:id="956" w:author="Bolívar Aponte Rolón" w:date="2024-08-19T15:48:00Z">
        <w:r>
          <w:rPr>
            <w:i/>
            <w:iCs/>
          </w:rPr>
          <w:delText>E+</w:delText>
        </w:r>
      </w:del>
      <w:del w:id="957" w:author="Bolívar Aponte Rolón" w:date="2024-09-05T11:12:00Z">
        <w:r>
          <w:rPr>
            <w:i/>
            <w:iCs/>
          </w:rPr>
          <w:delText xml:space="preserve"> treatment group are statistically significant predictors of herbivory damage (Table 2). No measure of FEF abundance or diversity was present in the final model. Leaf mass per area is a significant positive predictor of herbivory with the greatest effect size (estimate = 1741, t(200) = 3.53 p &lt; .001). While LT is a significant negative predictor of herbivory damage (estimate = -0.01, t(200) = -2.52, p = .01) and </w:delText>
        </w:r>
      </w:del>
      <w:del w:id="958" w:author="Bolívar Aponte Rolón" w:date="2024-08-19T15:48:00Z">
        <w:r>
          <w:rPr>
            <w:i/>
            <w:iCs/>
          </w:rPr>
          <w:delText>E+</w:delText>
        </w:r>
      </w:del>
      <w:del w:id="959" w:author="Bolívar Aponte Rolón" w:date="2024-09-05T11:12:00Z">
        <w:r>
          <w:rPr>
            <w:i/>
            <w:iCs/>
          </w:rPr>
          <w:delText xml:space="preserve"> as well (estimate = -0.78, t(200) = -4.62, p &lt; .001). The best fit model for pathogen damage did not reveal any of the leaf functional traits as significant predictors (Table 2). Like our previous model, no measure of FEF abundance or diversity was present in final model. Even though it was not significant, LMA showed the greatest effect size (estimate = 171.7, t(352) = 0.96, p = .34).</w:delText>
        </w:r>
      </w:del>
      <w:ins w:id="960" w:author="Bolívar Aponte Rolón" w:date="2024-09-05T11:12:00Z">
        <w:r>
          <w:rPr>
            <w:color w:val="FF0000"/>
          </w:rPr>
          <w:t xml:space="preserve">We observed similar patterns when we performed simple linear regressions on the raw </w:t>
        </w:r>
      </w:ins>
      <w:ins w:id="961" w:author="Bolívar Aponte Rolón" w:date="2024-09-05T11:12:00Z">
        <w:del w:id="962" w:author="Arnold, Betsy - (fungi) [2]" w:date="2024-10-07T10:06:00Z">
          <w:r>
            <w:rPr>
              <w:color w:val="FF0000"/>
            </w:rPr>
            <w:delText>LFTs</w:delText>
          </w:r>
        </w:del>
      </w:ins>
      <w:ins w:id="963" w:author="Arnold, Betsy - (fungi) [2]" w:date="2024-10-07T10:06:00Z">
        <w:r>
          <w:rPr>
            <w:color w:val="FF0000"/>
          </w:rPr>
          <w:t>leaf traits</w:t>
        </w:r>
      </w:ins>
      <w:ins w:id="964" w:author="Bolívar Aponte Rolón" w:date="2024-09-05T11:12:00Z">
        <w:r>
          <w:rPr>
            <w:color w:val="FF0000"/>
          </w:rPr>
          <w:t xml:space="preserve"> and logit transformed herbivory and pathogen damage data (</w:t>
        </w:r>
      </w:ins>
      <w:hyperlink w:anchor="tbl-linearreg">
        <w:ins w:id="965" w:author="Bolívar Aponte Rolón" w:date="2024-09-05T11:12:00Z">
          <w:r>
            <w:rPr>
              <w:rStyle w:val="Hyperlink"/>
              <w:color w:val="FF0000"/>
            </w:rPr>
            <w:t>Table </w:t>
          </w:r>
        </w:ins>
      </w:hyperlink>
      <w:ins w:id="966" w:author="Bolívar Aponte Rolón" w:date="2024-09-05T11:12:00Z">
        <w:r>
          <w:rPr>
            <w:rStyle w:val="Hyperlink"/>
            <w:color w:val="FF0000"/>
          </w:rPr>
          <w:t>4</w:t>
        </w:r>
      </w:ins>
      <w:ins w:id="967" w:author="Bolívar Aponte Rolón" w:date="2024-09-05T11:12:00Z">
        <w:r>
          <w:rPr>
            <w:color w:val="FF0000"/>
          </w:rPr>
          <w:t>; Figure S7 - S8, respectively). We observed a significant positive relationship between herbivory and LT (</w:t>
        </w:r>
      </w:ins>
      <w:hyperlink w:anchor="tbl-linearreg">
        <w:ins w:id="968" w:author="Bolívar Aponte Rolón" w:date="2024-09-05T11:12:00Z">
          <w:r>
            <w:rPr>
              <w:rStyle w:val="Hyperlink"/>
              <w:color w:val="FF0000"/>
            </w:rPr>
            <w:t>Table </w:t>
          </w:r>
        </w:ins>
      </w:hyperlink>
      <w:ins w:id="969" w:author="Bolívar Aponte Rolón" w:date="2024-09-05T11:12:00Z">
        <w:r>
          <w:rPr>
            <w:rStyle w:val="Hyperlink"/>
            <w:color w:val="FF0000"/>
          </w:rPr>
          <w:t>4</w:t>
        </w:r>
      </w:ins>
      <w:ins w:id="970" w:author="Bolívar Aponte Rolón" w:date="2024-09-05T11:12:00Z">
        <w:r>
          <w:rPr>
            <w:color w:val="FF0000"/>
          </w:rPr>
          <w:t xml:space="preserve"> and Figure S7a; </w:t>
        </w:r>
      </w:ins>
      <w:ins w:id="971" w:author="Bolívar Aponte Rolón" w:date="2024-09-05T11:12:00Z">
        <w:r>
          <w:rPr>
            <w:i/>
            <w:iCs/>
            <w:color w:val="FF0000"/>
          </w:rPr>
          <w:t>p</w:t>
        </w:r>
      </w:ins>
      <w:ins w:id="972" w:author="Bolívar Aponte Rolón" w:date="2024-09-05T11:12:00Z">
        <w:r>
          <w:rPr>
            <w:color w:val="FF0000"/>
          </w:rPr>
          <w:t xml:space="preserve"> &lt; .0001) when considering the complete data set. We did not observe a significant relationship between herbivory and LPS, ACI, LMA, </w:t>
        </w:r>
      </w:ins>
      <w:ins w:id="973" w:author="Bolívar Aponte Rolón" w:date="2024-09-05T11:12:00Z">
        <w:del w:id="974" w:author="Arnold, Betsy - (fungi) [2]" w:date="2024-10-07T10:06:00Z">
          <w:r>
            <w:rPr>
              <w:color w:val="FF0000"/>
            </w:rPr>
            <w:delText xml:space="preserve">and </w:delText>
          </w:r>
        </w:del>
      </w:ins>
      <w:ins w:id="975" w:author="Arnold, Betsy - (fungi) [2]" w:date="2024-10-07T10:06:00Z">
        <w:r>
          <w:rPr>
            <w:color w:val="FF0000"/>
          </w:rPr>
          <w:t xml:space="preserve">or </w:t>
        </w:r>
      </w:ins>
      <w:ins w:id="976" w:author="Bolívar Aponte Rolón" w:date="2024-09-05T11:12:00Z">
        <w:r>
          <w:rPr>
            <w:color w:val="FF0000"/>
          </w:rPr>
          <w:t>Shannon diversity index for FEF (</w:t>
        </w:r>
      </w:ins>
      <w:hyperlink w:anchor="tbl-linearreg">
        <w:ins w:id="977" w:author="Bolívar Aponte Rolón" w:date="2024-09-05T11:12:00Z">
          <w:r>
            <w:rPr>
              <w:rStyle w:val="Hyperlink"/>
              <w:color w:val="FF0000"/>
            </w:rPr>
            <w:t>Table </w:t>
          </w:r>
        </w:ins>
      </w:hyperlink>
      <w:ins w:id="978" w:author="Bolívar Aponte Rolón" w:date="2024-09-05T11:12:00Z">
        <w:r>
          <w:rPr>
            <w:rStyle w:val="Hyperlink"/>
            <w:color w:val="FF0000"/>
          </w:rPr>
          <w:t xml:space="preserve">4 </w:t>
        </w:r>
      </w:ins>
      <w:ins w:id="979" w:author="Bolívar Aponte Rolón" w:date="2024-09-05T11:12:00Z">
        <w:r>
          <w:rPr>
            <w:color w:val="FF0000"/>
          </w:rPr>
          <w:t>and Figure S7b - S7e) for the complete data. However, we did observe a general decline in herbivory as FEF diversity increased</w:t>
        </w:r>
      </w:ins>
      <w:ins w:id="980" w:author="Arnold, Betsy - (fungi) [2]" w:date="2024-10-07T10:06:00Z">
        <w:r>
          <w:rPr>
            <w:color w:val="FF0000"/>
          </w:rPr>
          <w:t>,</w:t>
        </w:r>
      </w:ins>
      <w:ins w:id="981" w:author="Bolívar Aponte Rolón" w:date="2024-09-05T11:12:00Z">
        <w:r>
          <w:rPr>
            <w:color w:val="FF0000"/>
          </w:rPr>
          <w:t xml:space="preserve"> which aligns with our first prediction. Furthermore, we saw a significant negative relationship between herbivory and Shannon diversity for the </w:t>
        </w:r>
      </w:ins>
      <w:ins w:id="982" w:author="Bolívar Aponte Rolón" w:date="2024-09-05T11:12:00Z">
        <w:r>
          <w:rPr>
            <w:i/>
            <w:iCs/>
            <w:color w:val="FF0000"/>
          </w:rPr>
          <w:t>E-low</w:t>
        </w:r>
      </w:ins>
      <w:ins w:id="983" w:author="Bolívar Aponte Rolón" w:date="2024-09-05T11:12:00Z">
        <w:r>
          <w:rPr>
            <w:color w:val="FF0000"/>
          </w:rPr>
          <w:t xml:space="preserve"> treatment group (</w:t>
        </w:r>
      </w:ins>
      <w:hyperlink w:anchor="tbl-linearreg">
        <w:ins w:id="984" w:author="Bolívar Aponte Rolón" w:date="2024-09-05T11:12:00Z">
          <w:r>
            <w:rPr>
              <w:rStyle w:val="Hyperlink"/>
              <w:color w:val="FF0000"/>
            </w:rPr>
            <w:t>Table </w:t>
          </w:r>
        </w:ins>
      </w:hyperlink>
      <w:ins w:id="985" w:author="Bolívar Aponte Rolón" w:date="2024-09-05T11:12:00Z">
        <w:r>
          <w:rPr>
            <w:rStyle w:val="Hyperlink"/>
            <w:color w:val="FF0000"/>
          </w:rPr>
          <w:t>4</w:t>
        </w:r>
      </w:ins>
      <w:ins w:id="986" w:author="Bolívar Aponte Rolón" w:date="2024-09-05T11:12:00Z">
        <w:r>
          <w:rPr>
            <w:color w:val="FF0000"/>
          </w:rPr>
          <w:t xml:space="preserve"> and Figure S7e; </w:t>
        </w:r>
      </w:ins>
      <w:ins w:id="987" w:author="Bolívar Aponte Rolón" w:date="2024-09-05T11:12:00Z">
        <w:r>
          <w:rPr>
            <w:i/>
            <w:iCs/>
            <w:color w:val="FF0000"/>
          </w:rPr>
          <w:t>p</w:t>
        </w:r>
      </w:ins>
      <w:ins w:id="988" w:author="Bolívar Aponte Rolón" w:date="2024-09-05T11:12:00Z">
        <w:r>
          <w:rPr>
            <w:color w:val="FF0000"/>
          </w:rPr>
          <w:t xml:space="preserve"> &lt; .0001). We also saw an increase in herbivory for the </w:t>
        </w:r>
      </w:ins>
      <w:ins w:id="989" w:author="Bolívar Aponte Rolón" w:date="2024-09-05T11:12:00Z">
        <w:r>
          <w:rPr>
            <w:i/>
            <w:iCs/>
            <w:color w:val="FF0000"/>
          </w:rPr>
          <w:t>E-high</w:t>
        </w:r>
      </w:ins>
      <w:ins w:id="990" w:author="Bolívar Aponte Rolón" w:date="2024-09-05T11:12:00Z">
        <w:r>
          <w:rPr>
            <w:color w:val="FF0000"/>
          </w:rPr>
          <w:t xml:space="preserve"> treatment group as Shannon diversity index for FEF increased, but this was not statistically significant (</w:t>
        </w:r>
      </w:ins>
      <w:hyperlink w:anchor="tbl-linearreg">
        <w:ins w:id="991" w:author="Bolívar Aponte Rolón" w:date="2024-09-05T11:12:00Z">
          <w:r>
            <w:rPr>
              <w:rStyle w:val="Hyperlink"/>
              <w:color w:val="FF0000"/>
            </w:rPr>
            <w:t>Table </w:t>
          </w:r>
        </w:ins>
      </w:hyperlink>
      <w:ins w:id="992" w:author="Bolívar Aponte Rolón" w:date="2024-09-05T11:12:00Z">
        <w:r>
          <w:rPr>
            <w:rStyle w:val="Hyperlink"/>
            <w:color w:val="FF0000"/>
          </w:rPr>
          <w:t>4</w:t>
        </w:r>
      </w:ins>
      <w:ins w:id="993" w:author="Bolívar Aponte Rolón" w:date="2024-09-05T11:12:00Z">
        <w:r>
          <w:rPr>
            <w:color w:val="FF0000"/>
          </w:rPr>
          <w:t xml:space="preserve"> and Figure S7e; </w:t>
        </w:r>
      </w:ins>
      <w:ins w:id="994" w:author="Bolívar Aponte Rolón" w:date="2024-09-05T11:12:00Z">
        <w:r>
          <w:rPr>
            <w:i/>
            <w:iCs/>
            <w:color w:val="FF0000"/>
          </w:rPr>
          <w:t>p</w:t>
        </w:r>
      </w:ins>
      <w:ins w:id="995" w:author="Bolívar Aponte Rolón" w:date="2024-09-05T11:12:00Z">
        <w:r>
          <w:rPr>
            <w:color w:val="FF0000"/>
          </w:rPr>
          <w:t xml:space="preserve"> = 0.062</w:t>
        </w:r>
      </w:ins>
      <w:r>
        <w:rPr>
          <w:color w:val="FF0000"/>
          <w:rPrChange w:id="0" w:author="Bolívar Aponte Rolón" w:date="2024-10-22T20:43:00Z"/>
        </w:rPr>
        <w:t>).</w:t>
      </w:r>
    </w:p>
    <w:p>
      <w:pPr>
        <w:pStyle w:val="BodyText"/>
        <w:rPr>
          <w:ins w:id="1065" w:author="Bolívar Aponte Rolón" w:date="2024-09-05T11:12:00Z"/>
        </w:rPr>
      </w:pPr>
      <w:ins w:id="997" w:author="Bolívar Aponte Rolón" w:date="2024-09-05T11:12:00Z">
        <w:del w:id="998" w:author="Arnold, Betsy - (fungi) [2]" w:date="2024-10-07T10:07:00Z">
          <w:r>
            <w:rPr>
              <w:color w:val="FF0000"/>
            </w:rPr>
            <w:delText>W</w:delText>
          </w:r>
        </w:del>
      </w:ins>
      <w:ins w:id="999" w:author="Bolívar Aponte Rolón" w:date="2024-10-08T15:16:00Z">
        <w:r>
          <w:rPr>
            <w:color w:val="FF0000"/>
          </w:rPr>
          <w:t>I</w:t>
        </w:r>
      </w:ins>
      <w:ins w:id="1000" w:author="Arnold, Betsy - (fungi) [2]" w:date="2024-10-07T10:07:00Z">
        <w:del w:id="1001" w:author="Bolívar Aponte Rolón" w:date="2024-10-08T15:16:00Z">
          <w:r>
            <w:rPr>
              <w:color w:val="FF0000"/>
            </w:rPr>
            <w:delText>i</w:delText>
          </w:r>
        </w:del>
      </w:ins>
      <w:ins w:id="1002" w:author="Arnold, Betsy - (fungi) [2]" w:date="2024-10-07T10:07:00Z">
        <w:r>
          <w:rPr>
            <w:color w:val="FF0000"/>
          </w:rPr>
          <w:t>n turn, w</w:t>
        </w:r>
      </w:ins>
      <w:ins w:id="1003" w:author="Bolívar Aponte Rolón" w:date="2024-09-05T11:12:00Z">
        <w:r>
          <w:rPr>
            <w:color w:val="FF0000"/>
          </w:rPr>
          <w:t>e noted significant negative relationships between pathogen damage and LPS (</w:t>
        </w:r>
      </w:ins>
      <w:hyperlink w:anchor="tbl-linearreg">
        <w:ins w:id="1004" w:author="Bolívar Aponte Rolón" w:date="2024-09-05T11:12:00Z">
          <w:r>
            <w:rPr>
              <w:rStyle w:val="Hyperlink"/>
              <w:color w:val="FF0000"/>
            </w:rPr>
            <w:t>Table </w:t>
          </w:r>
        </w:ins>
      </w:hyperlink>
      <w:ins w:id="1005" w:author="Bolívar Aponte Rolón" w:date="2024-09-05T11:12:00Z">
        <w:r>
          <w:rPr>
            <w:rStyle w:val="Hyperlink"/>
            <w:color w:val="FF0000"/>
          </w:rPr>
          <w:t>4</w:t>
        </w:r>
      </w:ins>
      <w:ins w:id="1006" w:author="Bolívar Aponte Rolón" w:date="2024-09-05T11:12:00Z">
        <w:r>
          <w:rPr>
            <w:color w:val="FF0000"/>
          </w:rPr>
          <w:t xml:space="preserve"> and Figure S8b; </w:t>
        </w:r>
      </w:ins>
      <w:ins w:id="1007" w:author="Bolívar Aponte Rolón" w:date="2024-09-05T11:12:00Z">
        <w:r>
          <w:rPr>
            <w:i/>
            <w:iCs/>
            <w:color w:val="FF0000"/>
          </w:rPr>
          <w:t>p</w:t>
        </w:r>
      </w:ins>
      <w:ins w:id="1008" w:author="Bolívar Aponte Rolón" w:date="2024-09-05T11:12:00Z">
        <w:r>
          <w:rPr>
            <w:color w:val="FF0000"/>
          </w:rPr>
          <w:t xml:space="preserve"> &lt; .0001), ACI (</w:t>
        </w:r>
      </w:ins>
      <w:hyperlink w:anchor="tbl-linearreg">
        <w:ins w:id="1009" w:author="Bolívar Aponte Rolón" w:date="2024-09-05T11:12:00Z">
          <w:r>
            <w:rPr>
              <w:rStyle w:val="Hyperlink"/>
              <w:color w:val="FF0000"/>
            </w:rPr>
            <w:t>Table </w:t>
          </w:r>
        </w:ins>
      </w:hyperlink>
      <w:ins w:id="1010" w:author="Bolívar Aponte Rolón" w:date="2024-09-05T11:12:00Z">
        <w:r>
          <w:rPr>
            <w:rStyle w:val="Hyperlink"/>
            <w:color w:val="FF0000"/>
          </w:rPr>
          <w:t>4</w:t>
        </w:r>
      </w:ins>
      <w:ins w:id="1011" w:author="Bolívar Aponte Rolón" w:date="2024-09-05T11:12:00Z">
        <w:r>
          <w:rPr>
            <w:color w:val="FF0000"/>
          </w:rPr>
          <w:t xml:space="preserve"> and Figure S8c; </w:t>
        </w:r>
      </w:ins>
      <w:ins w:id="1012" w:author="Bolívar Aponte Rolón" w:date="2024-09-05T11:12:00Z">
        <w:r>
          <w:rPr>
            <w:i/>
            <w:iCs/>
            <w:color w:val="FF0000"/>
          </w:rPr>
          <w:t>p</w:t>
        </w:r>
      </w:ins>
      <w:ins w:id="1013" w:author="Bolívar Aponte Rolón" w:date="2024-09-05T11:12:00Z">
        <w:r>
          <w:rPr>
            <w:color w:val="FF0000"/>
          </w:rPr>
          <w:t xml:space="preserve"> = .0002) and LMA (</w:t>
        </w:r>
      </w:ins>
      <w:hyperlink w:anchor="tbl-linearreg">
        <w:ins w:id="1014" w:author="Bolívar Aponte Rolón" w:date="2024-09-05T11:12:00Z">
          <w:r>
            <w:rPr>
              <w:rStyle w:val="Hyperlink"/>
              <w:color w:val="FF0000"/>
            </w:rPr>
            <w:t>Table </w:t>
          </w:r>
        </w:ins>
      </w:hyperlink>
      <w:ins w:id="1015" w:author="Bolívar Aponte Rolón" w:date="2024-09-05T11:12:00Z">
        <w:r>
          <w:rPr>
            <w:rStyle w:val="Hyperlink"/>
            <w:color w:val="FF0000"/>
          </w:rPr>
          <w:t>4</w:t>
        </w:r>
      </w:ins>
      <w:ins w:id="1016" w:author="Bolívar Aponte Rolón" w:date="2024-09-05T11:12:00Z">
        <w:r>
          <w:rPr>
            <w:color w:val="FF0000"/>
          </w:rPr>
          <w:t xml:space="preserve"> and Figure S8d; </w:t>
        </w:r>
      </w:ins>
      <w:ins w:id="1017" w:author="Bolívar Aponte Rolón" w:date="2024-09-05T11:12:00Z">
        <w:r>
          <w:rPr>
            <w:i/>
            <w:iCs/>
            <w:color w:val="FF0000"/>
          </w:rPr>
          <w:t>p</w:t>
        </w:r>
      </w:ins>
      <w:ins w:id="1018" w:author="Bolívar Aponte Rolón" w:date="2024-09-05T11:12:00Z">
        <w:r>
          <w:rPr>
            <w:color w:val="FF0000"/>
          </w:rPr>
          <w:t xml:space="preserve"> &lt; .001) when considering the complete data set. Pathogen damage </w:t>
        </w:r>
      </w:ins>
      <w:ins w:id="1019" w:author="Bolívar Aponte Rolón" w:date="2024-09-05T11:12:00Z">
        <w:del w:id="1020" w:author="Arnold, Betsy - (fungi) [2]" w:date="2024-10-07T10:07:00Z">
          <w:r>
            <w:rPr>
              <w:color w:val="FF0000"/>
            </w:rPr>
            <w:delText>did not have a significant correlation with</w:delText>
          </w:r>
        </w:del>
      </w:ins>
      <w:ins w:id="1021" w:author="Arnold, Betsy - (fungi) [2]" w:date="2024-10-07T10:07:00Z">
        <w:r>
          <w:rPr>
            <w:color w:val="FF0000"/>
          </w:rPr>
          <w:t>was not correlated significantly with</w:t>
        </w:r>
      </w:ins>
      <w:ins w:id="1022" w:author="Bolívar Aponte Rolón" w:date="2024-09-05T11:12:00Z">
        <w:r>
          <w:rPr>
            <w:color w:val="FF0000"/>
          </w:rPr>
          <w:t xml:space="preserve"> LT (</w:t>
        </w:r>
      </w:ins>
      <w:hyperlink w:anchor="tbl-linearreg">
        <w:ins w:id="1023" w:author="Bolívar Aponte Rolón" w:date="2024-09-05T11:12:00Z">
          <w:r>
            <w:rPr>
              <w:rStyle w:val="Hyperlink"/>
              <w:color w:val="FF0000"/>
            </w:rPr>
            <w:t>Table </w:t>
          </w:r>
        </w:ins>
      </w:hyperlink>
      <w:ins w:id="1024" w:author="Bolívar Aponte Rolón" w:date="2024-09-05T11:12:00Z">
        <w:r>
          <w:rPr>
            <w:rStyle w:val="Hyperlink"/>
            <w:color w:val="FF0000"/>
          </w:rPr>
          <w:t>4</w:t>
        </w:r>
      </w:ins>
      <w:ins w:id="1025" w:author="Bolívar Aponte Rolón" w:date="2024-09-05T11:12:00Z">
        <w:r>
          <w:rPr>
            <w:color w:val="FF0000"/>
          </w:rPr>
          <w:t xml:space="preserve"> and Figure S8a; </w:t>
        </w:r>
      </w:ins>
      <w:ins w:id="1026" w:author="Bolívar Aponte Rolón" w:date="2024-09-05T11:12:00Z">
        <w:r>
          <w:rPr>
            <w:i/>
            <w:iCs/>
            <w:color w:val="FF0000"/>
          </w:rPr>
          <w:t>p</w:t>
        </w:r>
      </w:ins>
      <w:ins w:id="1027" w:author="Bolívar Aponte Rolón" w:date="2024-09-05T11:12:00Z">
        <w:r>
          <w:rPr>
            <w:color w:val="FF0000"/>
          </w:rPr>
          <w:t xml:space="preserve"> = .482). The </w:t>
        </w:r>
      </w:ins>
      <w:ins w:id="1028" w:author="Bolívar Aponte Rolón" w:date="2024-09-05T11:12:00Z">
        <w:r>
          <w:rPr>
            <w:i/>
            <w:iCs/>
            <w:color w:val="FF0000"/>
          </w:rPr>
          <w:t>E-low</w:t>
        </w:r>
      </w:ins>
      <w:ins w:id="1029" w:author="Bolívar Aponte Rolón" w:date="2024-09-05T11:12:00Z">
        <w:r>
          <w:rPr>
            <w:color w:val="FF0000"/>
          </w:rPr>
          <w:t xml:space="preserve"> and </w:t>
        </w:r>
      </w:ins>
      <w:ins w:id="1030" w:author="Bolívar Aponte Rolón" w:date="2024-09-05T11:12:00Z">
        <w:r>
          <w:rPr>
            <w:i/>
            <w:iCs/>
            <w:color w:val="FF0000"/>
          </w:rPr>
          <w:t>E-high</w:t>
        </w:r>
      </w:ins>
      <w:ins w:id="1031" w:author="Bolívar Aponte Rolón" w:date="2024-09-05T11:12:00Z">
        <w:r>
          <w:rPr>
            <w:color w:val="FF0000"/>
          </w:rPr>
          <w:t xml:space="preserve"> treatment groups follow</w:t>
        </w:r>
      </w:ins>
      <w:ins w:id="1032" w:author="Arnold, Betsy - (fungi) [2]" w:date="2024-10-07T10:08:00Z">
        <w:r>
          <w:rPr>
            <w:color w:val="FF0000"/>
          </w:rPr>
          <w:t>ed</w:t>
        </w:r>
      </w:ins>
      <w:ins w:id="1033" w:author="Bolívar Aponte Rolón" w:date="2024-09-05T11:12:00Z">
        <w:r>
          <w:rPr>
            <w:color w:val="FF0000"/>
          </w:rPr>
          <w:t xml:space="preserve"> the same general trend as the complete data set (</w:t>
        </w:r>
      </w:ins>
      <w:hyperlink w:anchor="tbl-linearreg">
        <w:ins w:id="1034" w:author="Bolívar Aponte Rolón" w:date="2024-09-05T11:12:00Z">
          <w:r>
            <w:rPr>
              <w:rStyle w:val="Hyperlink"/>
              <w:color w:val="FF0000"/>
            </w:rPr>
            <w:t>Table </w:t>
          </w:r>
        </w:ins>
      </w:hyperlink>
      <w:ins w:id="1035" w:author="Bolívar Aponte Rolón" w:date="2024-09-05T11:12:00Z">
        <w:r>
          <w:rPr>
            <w:rStyle w:val="Hyperlink"/>
            <w:color w:val="FF0000"/>
          </w:rPr>
          <w:t>4</w:t>
        </w:r>
      </w:ins>
      <w:ins w:id="1036" w:author="Bolívar Aponte Rolón" w:date="2024-09-05T11:12:00Z">
        <w:r>
          <w:rPr>
            <w:color w:val="FF0000"/>
          </w:rPr>
          <w:t xml:space="preserve"> and Figure S8). Contrary to our predictions, we found a statistically significant positive relationship between pathogen damage and Shannon diversity index in the complete data set (</w:t>
        </w:r>
      </w:ins>
      <w:hyperlink w:anchor="tbl-linearreg">
        <w:ins w:id="1037" w:author="Bolívar Aponte Rolón" w:date="2024-09-05T11:12:00Z">
          <w:r>
            <w:rPr>
              <w:rStyle w:val="Hyperlink"/>
              <w:color w:val="FF0000"/>
            </w:rPr>
            <w:t>Table </w:t>
          </w:r>
        </w:ins>
      </w:hyperlink>
      <w:ins w:id="1038" w:author="Bolívar Aponte Rolón" w:date="2024-09-05T11:12:00Z">
        <w:r>
          <w:rPr>
            <w:rStyle w:val="Hyperlink"/>
            <w:color w:val="FF0000"/>
          </w:rPr>
          <w:t>4</w:t>
        </w:r>
      </w:ins>
      <w:ins w:id="1039" w:author="Bolívar Aponte Rolón" w:date="2024-09-05T11:12:00Z">
        <w:r>
          <w:rPr>
            <w:color w:val="FF0000"/>
          </w:rPr>
          <w:t xml:space="preserve"> and Figure S8e; </w:t>
        </w:r>
      </w:ins>
      <w:ins w:id="1040" w:author="Bolívar Aponte Rolón" w:date="2024-09-05T11:12:00Z">
        <w:r>
          <w:rPr>
            <w:i/>
            <w:iCs/>
            <w:color w:val="FF0000"/>
          </w:rPr>
          <w:t>p</w:t>
        </w:r>
      </w:ins>
      <w:ins w:id="1041" w:author="Bolívar Aponte Rolón" w:date="2024-09-05T11:12:00Z">
        <w:r>
          <w:rPr>
            <w:color w:val="FF0000"/>
          </w:rPr>
          <w:t xml:space="preserve"> &lt; .01). Upon further scrutiny, only the </w:t>
        </w:r>
      </w:ins>
      <w:ins w:id="1042" w:author="Bolívar Aponte Rolón" w:date="2024-09-05T11:12:00Z">
        <w:r>
          <w:rPr>
            <w:i/>
            <w:iCs/>
            <w:color w:val="FF0000"/>
          </w:rPr>
          <w:t>E-high</w:t>
        </w:r>
      </w:ins>
      <w:ins w:id="1043" w:author="Bolívar Aponte Rolón" w:date="2024-09-05T11:12:00Z">
        <w:r>
          <w:rPr>
            <w:color w:val="FF0000"/>
          </w:rPr>
          <w:t xml:space="preserve"> treatment group had a significant positive correlation between pathogen damage and </w:t>
        </w:r>
      </w:ins>
      <w:ins w:id="1044" w:author="Bolívar Aponte Rolón" w:date="2024-09-05T11:12:00Z">
        <w:del w:id="1045" w:author="Arnold, Betsy - (fungi) [2]" w:date="2024-10-07T10:08:00Z">
          <w:r>
            <w:rPr>
              <w:color w:val="FF0000"/>
            </w:rPr>
            <w:delText>Shannon diversity index</w:delText>
          </w:r>
        </w:del>
      </w:ins>
      <w:ins w:id="1046" w:author="Arnold, Betsy - (fungi) [2]" w:date="2024-10-07T10:08:00Z">
        <w:r>
          <w:rPr>
            <w:color w:val="FF0000"/>
          </w:rPr>
          <w:t>FEF diversity</w:t>
        </w:r>
      </w:ins>
      <w:ins w:id="1047" w:author="Bolívar Aponte Rolón" w:date="2024-09-05T11:12:00Z">
        <w:r>
          <w:rPr>
            <w:color w:val="FF0000"/>
          </w:rPr>
          <w:t xml:space="preserve"> (</w:t>
        </w:r>
      </w:ins>
      <w:hyperlink w:anchor="tbl-linearreg">
        <w:ins w:id="1048" w:author="Bolívar Aponte Rolón" w:date="2024-09-05T11:12:00Z">
          <w:r>
            <w:rPr>
              <w:rStyle w:val="Hyperlink"/>
              <w:color w:val="FF0000"/>
            </w:rPr>
            <w:t>Table 3</w:t>
          </w:r>
        </w:ins>
      </w:hyperlink>
      <w:ins w:id="1049" w:author="Bolívar Aponte Rolón" w:date="2024-09-05T11:12:00Z">
        <w:r>
          <w:rPr>
            <w:color w:val="FF0000"/>
          </w:rPr>
          <w:t xml:space="preserve"> and Figure S8e; </w:t>
        </w:r>
      </w:ins>
      <w:ins w:id="1050" w:author="Bolívar Aponte Rolón" w:date="2024-09-05T11:12:00Z">
        <w:r>
          <w:rPr>
            <w:i/>
            <w:iCs/>
            <w:color w:val="FF0000"/>
          </w:rPr>
          <w:t>p</w:t>
        </w:r>
      </w:ins>
      <w:ins w:id="1051" w:author="Bolívar Aponte Rolón" w:date="2024-09-05T11:12:00Z">
        <w:r>
          <w:rPr>
            <w:color w:val="FF0000"/>
          </w:rPr>
          <w:t xml:space="preserve"> &lt; .01), while the </w:t>
        </w:r>
      </w:ins>
      <w:ins w:id="1052" w:author="Bolívar Aponte Rolón" w:date="2024-09-05T11:12:00Z">
        <w:r>
          <w:rPr>
            <w:i/>
            <w:iCs/>
            <w:color w:val="FF0000"/>
          </w:rPr>
          <w:t>E-low</w:t>
        </w:r>
      </w:ins>
      <w:ins w:id="1053" w:author="Bolívar Aponte Rolón" w:date="2024-09-05T11:12:00Z">
        <w:r>
          <w:rPr>
            <w:color w:val="FF0000"/>
          </w:rPr>
          <w:t xml:space="preserve"> treatment did not </w:t>
        </w:r>
      </w:ins>
      <w:ins w:id="1054" w:author="Bolívar Aponte Rolón" w:date="2024-09-05T11:12:00Z">
        <w:del w:id="1055" w:author="Arnold, Betsy - (fungi) [2]" w:date="2024-10-07T10:08:00Z">
          <w:r>
            <w:rPr>
              <w:color w:val="FF0000"/>
            </w:rPr>
            <w:delText xml:space="preserve">have a significant correlation </w:delText>
          </w:r>
        </w:del>
      </w:ins>
      <w:ins w:id="1056" w:author="Bolívar Aponte Rolón" w:date="2024-09-05T11:12:00Z">
        <w:r>
          <w:rPr>
            <w:color w:val="FF0000"/>
          </w:rPr>
          <w:t>(</w:t>
        </w:r>
      </w:ins>
      <w:hyperlink w:anchor="tbl-linearreg">
        <w:ins w:id="1057" w:author="Bolívar Aponte Rolón" w:date="2024-09-05T11:12:00Z">
          <w:r>
            <w:rPr>
              <w:rStyle w:val="Hyperlink"/>
              <w:color w:val="FF0000"/>
            </w:rPr>
            <w:t>Table </w:t>
          </w:r>
        </w:ins>
      </w:hyperlink>
      <w:ins w:id="1058" w:author="Bolívar Aponte Rolón" w:date="2024-09-05T11:12:00Z">
        <w:r>
          <w:rPr>
            <w:rStyle w:val="Hyperlink"/>
            <w:color w:val="FF0000"/>
          </w:rPr>
          <w:t>4</w:t>
        </w:r>
      </w:ins>
      <w:ins w:id="1059" w:author="Bolívar Aponte Rolón" w:date="2024-09-05T11:12:00Z">
        <w:r>
          <w:rPr>
            <w:color w:val="FF0000"/>
          </w:rPr>
          <w:t xml:space="preserve"> and Figure S8e; </w:t>
        </w:r>
      </w:ins>
      <w:ins w:id="1060" w:author="Bolívar Aponte Rolón" w:date="2024-09-05T11:12:00Z">
        <w:r>
          <w:rPr>
            <w:i/>
            <w:iCs/>
            <w:color w:val="FF0000"/>
          </w:rPr>
          <w:t>p</w:t>
        </w:r>
      </w:ins>
      <w:ins w:id="1061" w:author="Bolívar Aponte Rolón" w:date="2024-09-05T11:12:00Z">
        <w:r>
          <w:rPr>
            <w:color w:val="FF0000"/>
          </w:rPr>
          <w:t xml:space="preserve"> = 0.81)</w:t>
        </w:r>
      </w:ins>
      <w:ins w:id="1062" w:author="Bolívar Aponte Rolón" w:date="2024-09-05T11:12:00Z">
        <w:del w:id="1063" w:author="Van Bael, Sunshine A" w:date="2024-09-17T15:24:00Z">
          <w:r>
            <w:rPr>
              <w:color w:val="FF0000"/>
            </w:rPr>
            <w:delText xml:space="preserve"> </w:delText>
          </w:r>
        </w:del>
      </w:ins>
      <w:ins w:id="1064" w:author="Bolívar Aponte Rolón" w:date="2024-09-05T11:12:00Z">
        <w:r>
          <w:rPr>
            <w:color w:val="FF0000"/>
          </w:rPr>
          <w:t>.</w:t>
        </w:r>
      </w:ins>
    </w:p>
    <w:p>
      <w:pPr>
        <w:pStyle w:val="BodyText"/>
        <w:rPr/>
      </w:pPr>
      <w:ins w:id="1066" w:author="Bolívar Aponte Rolón" w:date="2024-09-05T11:12:00Z">
        <w:r>
          <w:rPr>
            <w:color w:val="FF0000"/>
          </w:rPr>
          <w:t xml:space="preserve">Variation in herbivory was described by LT, LMA, and </w:t>
        </w:r>
      </w:ins>
      <w:ins w:id="1067" w:author="Bolívar Aponte Rolón" w:date="2024-09-05T11:12:00Z">
        <w:r>
          <w:rPr>
            <w:i/>
            <w:iCs/>
            <w:color w:val="FF0000"/>
          </w:rPr>
          <w:t>E-high</w:t>
        </w:r>
      </w:ins>
      <w:ins w:id="1068" w:author="Bolívar Aponte Rolón" w:date="2024-09-05T11:12:00Z">
        <w:r>
          <w:rPr>
            <w:color w:val="FF0000"/>
          </w:rPr>
          <w:t xml:space="preserve"> treatment group, while none of the leaf functional traits and endophyte treatments were significant for </w:t>
        </w:r>
      </w:ins>
      <w:ins w:id="1069" w:author="Bolívar Aponte Rolón" w:date="2024-09-05T11:12:00Z">
        <w:del w:id="1070" w:author="Van Bael, Sunshine A" w:date="2024-10-29T15:41:00Z">
          <w:r>
            <w:rPr>
              <w:color w:val="FF0000"/>
            </w:rPr>
            <w:delText xml:space="preserve"> </w:delText>
          </w:r>
        </w:del>
      </w:ins>
      <w:ins w:id="1071" w:author="Bolívar Aponte Rolón" w:date="2024-09-05T11:12:00Z">
        <w:r>
          <w:rPr>
            <w:color w:val="FF0000"/>
          </w:rPr>
          <w:t>pathogen damage</w:t>
        </w:r>
      </w:ins>
      <w:r>
        <w:rPr>
          <w:color w:val="FF0000"/>
          <w:rPrChange w:id="0" w:author="Bolívar Aponte Rolón" w:date="2024-10-22T20:43:00Z"/>
        </w:rPr>
        <w:t xml:space="preserve">. </w:t>
      </w:r>
      <w:ins w:id="1073" w:author="Bolívar Aponte Rolón" w:date="2024-09-05T11:12:00Z">
        <w:r>
          <w:rPr>
            <w:color w:val="FF0000"/>
          </w:rPr>
          <w:t xml:space="preserve">The best-fit for our GLMMs showed that fixed effects LT, LMA, and </w:t>
        </w:r>
      </w:ins>
      <w:ins w:id="1074" w:author="Bolívar Aponte Rolón" w:date="2024-09-05T11:12:00Z">
        <w:r>
          <w:rPr>
            <w:i/>
            <w:iCs/>
            <w:color w:val="FF0000"/>
          </w:rPr>
          <w:t>E-high</w:t>
        </w:r>
      </w:ins>
      <w:ins w:id="1075" w:author="Bolívar Aponte Rolón" w:date="2024-09-05T11:12:00Z">
        <w:r>
          <w:rPr>
            <w:color w:val="FF0000"/>
          </w:rPr>
          <w:t xml:space="preserve"> treatment group were significant predictors of herbivory damage (</w:t>
        </w:r>
      </w:ins>
      <w:hyperlink w:anchor="tbl-tableGLMM">
        <w:ins w:id="1076" w:author="Bolívar Aponte Rolón" w:date="2024-09-05T11:12:00Z">
          <w:r>
            <w:rPr>
              <w:rStyle w:val="Hyperlink"/>
              <w:color w:val="FF0000"/>
            </w:rPr>
            <w:t>Table </w:t>
          </w:r>
        </w:ins>
      </w:hyperlink>
      <w:ins w:id="1077" w:author="Bolívar Aponte Rolón" w:date="2024-09-05T11:12:00Z">
        <w:r>
          <w:rPr>
            <w:rStyle w:val="Hyperlink"/>
            <w:color w:val="FF0000"/>
          </w:rPr>
          <w:t>5</w:t>
        </w:r>
      </w:ins>
      <w:ins w:id="1078" w:author="Bolívar Aponte Rolón" w:date="2024-09-05T11:12:00Z">
        <w:r>
          <w:rPr>
            <w:color w:val="FF0000"/>
          </w:rPr>
          <w:t xml:space="preserve">). No measure of FEF diversity was present in the final model. Leaf mass per area was a significant positive predictor of herbivory with the greatest effect size (estimate = 823.6, </w:t>
        </w:r>
      </w:ins>
      <w:ins w:id="1079" w:author="Bolívar Aponte Rolón" w:date="2024-09-05T11:12:00Z">
        <w:r>
          <w:rPr>
            <w:i/>
            <w:iCs/>
            <w:color w:val="FF0000"/>
          </w:rPr>
          <w:t>t</w:t>
        </w:r>
      </w:ins>
      <w:ins w:id="1080" w:author="Bolívar Aponte Rolón" w:date="2024-09-05T11:12:00Z">
        <w:r>
          <w:rPr>
            <w:color w:val="FF0000"/>
          </w:rPr>
          <w:t xml:space="preserve">(200) = 2.65 </w:t>
        </w:r>
      </w:ins>
      <w:ins w:id="1081" w:author="Bolívar Aponte Rolón" w:date="2024-09-05T11:12:00Z">
        <w:r>
          <w:rPr>
            <w:i/>
            <w:iCs/>
            <w:color w:val="FF0000"/>
          </w:rPr>
          <w:t>p</w:t>
        </w:r>
      </w:ins>
      <w:ins w:id="1082" w:author="Bolívar Aponte Rolón" w:date="2024-09-05T11:12:00Z">
        <w:r>
          <w:rPr>
            <w:color w:val="FF0000"/>
          </w:rPr>
          <w:t xml:space="preserve"> &lt; .01), while LT </w:t>
        </w:r>
      </w:ins>
      <w:ins w:id="1083" w:author="Van Bael, Sunshine A" w:date="2024-10-29T15:41:00Z">
        <w:r>
          <w:rPr>
            <w:color w:val="FF0000"/>
          </w:rPr>
          <w:t>wa</w:t>
        </w:r>
      </w:ins>
      <w:ins w:id="1084" w:author="Bolívar Aponte Rolón" w:date="2024-09-05T11:12:00Z">
        <w:del w:id="1085" w:author="Van Bael, Sunshine A" w:date="2024-10-29T15:41:00Z">
          <w:r>
            <w:rPr>
              <w:color w:val="FF0000"/>
            </w:rPr>
            <w:delText>i</w:delText>
          </w:r>
        </w:del>
      </w:ins>
      <w:ins w:id="1086" w:author="Bolívar Aponte Rolón" w:date="2024-09-05T11:12:00Z">
        <w:r>
          <w:rPr>
            <w:color w:val="FF0000"/>
          </w:rPr>
          <w:t xml:space="preserve">s a significant negative predictor of herbivory damage (estimate = -0.01, </w:t>
        </w:r>
      </w:ins>
      <w:ins w:id="1087" w:author="Bolívar Aponte Rolón" w:date="2024-09-05T11:12:00Z">
        <w:r>
          <w:rPr>
            <w:i/>
            <w:iCs/>
            <w:color w:val="FF0000"/>
          </w:rPr>
          <w:t>t</w:t>
        </w:r>
      </w:ins>
      <w:ins w:id="1088" w:author="Bolívar Aponte Rolón" w:date="2024-09-05T11:12:00Z">
        <w:r>
          <w:rPr>
            <w:color w:val="FF0000"/>
          </w:rPr>
          <w:t xml:space="preserve">(200) = -3.16, </w:t>
        </w:r>
      </w:ins>
      <w:ins w:id="1089" w:author="Bolívar Aponte Rolón" w:date="2024-09-05T11:12:00Z">
        <w:r>
          <w:rPr>
            <w:i/>
            <w:iCs/>
            <w:color w:val="FF0000"/>
          </w:rPr>
          <w:t>p</w:t>
        </w:r>
      </w:ins>
      <w:ins w:id="1090" w:author="Bolívar Aponte Rolón" w:date="2024-09-05T11:12:00Z">
        <w:r>
          <w:rPr>
            <w:color w:val="FF0000"/>
          </w:rPr>
          <w:t xml:space="preserve"> &lt; .01) and </w:t>
        </w:r>
      </w:ins>
      <w:ins w:id="1091" w:author="Bolívar Aponte Rolón" w:date="2024-09-05T11:12:00Z">
        <w:r>
          <w:rPr>
            <w:i/>
            <w:iCs/>
            <w:color w:val="FF0000"/>
          </w:rPr>
          <w:t>E-high</w:t>
        </w:r>
      </w:ins>
      <w:ins w:id="1092" w:author="Bolívar Aponte Rolón" w:date="2024-09-05T11:12:00Z">
        <w:r>
          <w:rPr>
            <w:color w:val="FF0000"/>
          </w:rPr>
          <w:t xml:space="preserve"> as well (estimate = -0.75, </w:t>
        </w:r>
      </w:ins>
      <w:ins w:id="1093" w:author="Bolívar Aponte Rolón" w:date="2024-09-05T11:12:00Z">
        <w:r>
          <w:rPr>
            <w:i/>
            <w:iCs/>
            <w:color w:val="FF0000"/>
          </w:rPr>
          <w:t>t</w:t>
        </w:r>
      </w:ins>
      <w:ins w:id="1094" w:author="Bolívar Aponte Rolón" w:date="2024-09-05T11:12:00Z">
        <w:r>
          <w:rPr>
            <w:color w:val="FF0000"/>
          </w:rPr>
          <w:t xml:space="preserve">(200) = -6.16, </w:t>
        </w:r>
      </w:ins>
      <w:ins w:id="1095" w:author="Bolívar Aponte Rolón" w:date="2024-09-05T11:12:00Z">
        <w:r>
          <w:rPr>
            <w:i/>
            <w:iCs/>
            <w:color w:val="FF0000"/>
          </w:rPr>
          <w:t>p</w:t>
        </w:r>
      </w:ins>
      <w:ins w:id="1096" w:author="Bolívar Aponte Rolón" w:date="2024-09-05T11:12:00Z">
        <w:r>
          <w:rPr>
            <w:color w:val="FF0000"/>
          </w:rPr>
          <w:t xml:space="preserve"> &lt; .001). The best fit model for pathogen damage did not reveal any of the </w:t>
        </w:r>
      </w:ins>
      <w:ins w:id="1097" w:author="Bolívar Aponte Rolón" w:date="2024-09-05T11:12:00Z">
        <w:del w:id="1098" w:author="Arnold, Betsy - (fungi) [2]" w:date="2024-10-07T10:26:00Z">
          <w:r>
            <w:rPr>
              <w:color w:val="FF0000"/>
            </w:rPr>
            <w:delText>LFTs</w:delText>
          </w:r>
        </w:del>
      </w:ins>
      <w:ins w:id="1099" w:author="Arnold, Betsy - (fungi) [2]" w:date="2024-10-07T10:26:00Z">
        <w:r>
          <w:rPr>
            <w:color w:val="FF0000"/>
          </w:rPr>
          <w:t>leaf functional traits</w:t>
        </w:r>
      </w:ins>
      <w:ins w:id="1100" w:author="Bolívar Aponte Rolón" w:date="2024-09-05T11:12:00Z">
        <w:r>
          <w:rPr>
            <w:color w:val="FF0000"/>
          </w:rPr>
          <w:t xml:space="preserve"> and FEF abundance or diversity as significant predictors (</w:t>
        </w:r>
      </w:ins>
      <w:hyperlink w:anchor="tbl-tableGLMM">
        <w:ins w:id="1101" w:author="Bolívar Aponte Rolón" w:date="2024-09-05T11:12:00Z">
          <w:r>
            <w:rPr>
              <w:rStyle w:val="Hyperlink"/>
              <w:color w:val="FF0000"/>
            </w:rPr>
            <w:t>Table </w:t>
          </w:r>
        </w:ins>
      </w:hyperlink>
      <w:ins w:id="1102" w:author="Bolívar Aponte Rolón" w:date="2024-09-05T11:12:00Z">
        <w:r>
          <w:rPr>
            <w:rStyle w:val="Hyperlink"/>
            <w:color w:val="FF0000"/>
          </w:rPr>
          <w:t>5</w:t>
        </w:r>
      </w:ins>
      <w:ins w:id="1103" w:author="Bolívar Aponte Rolón" w:date="2024-09-05T11:12:00Z">
        <w:r>
          <w:rPr>
            <w:color w:val="FF0000"/>
          </w:rPr>
          <w:t xml:space="preserve">). Even though it was not significant, LMA showed the greatest effect size (estimate = 225.62, </w:t>
        </w:r>
      </w:ins>
      <w:ins w:id="1104" w:author="Bolívar Aponte Rolón" w:date="2024-09-05T11:12:00Z">
        <w:r>
          <w:rPr>
            <w:i/>
            <w:iCs/>
            <w:color w:val="FF0000"/>
          </w:rPr>
          <w:t>t</w:t>
        </w:r>
      </w:ins>
      <w:ins w:id="1105" w:author="Bolívar Aponte Rolón" w:date="2024-09-05T11:12:00Z">
        <w:r>
          <w:rPr>
            <w:color w:val="FF0000"/>
          </w:rPr>
          <w:t xml:space="preserve">(352) = 1.61, </w:t>
        </w:r>
      </w:ins>
      <w:ins w:id="1106" w:author="Bolívar Aponte Rolón" w:date="2024-09-05T11:12:00Z">
        <w:r>
          <w:rPr>
            <w:i/>
            <w:iCs/>
            <w:color w:val="FF0000"/>
          </w:rPr>
          <w:t>p</w:t>
        </w:r>
      </w:ins>
      <w:ins w:id="1107" w:author="Bolívar Aponte Rolón" w:date="2024-09-05T11:12:00Z">
        <w:r>
          <w:rPr>
            <w:color w:val="FF0000"/>
          </w:rPr>
          <w:t xml:space="preserve"> = .25).</w:t>
        </w:r>
      </w:ins>
    </w:p>
    <w:p>
      <w:pPr>
        <w:pStyle w:val="Heading1"/>
        <w:rPr>
          <w:ins w:id="1108" w:author="Bolívar Aponte Rolón" w:date="2024-10-22T15:55:00Z"/>
        </w:rPr>
      </w:pPr>
      <w:bookmarkStart w:id="18" w:name="discussion"/>
      <w:r>
        <w:rPr/>
        <w:t>6. Discussion</w:t>
      </w:r>
    </w:p>
    <w:p>
      <w:pPr>
        <w:pStyle w:val="FirstParagraph"/>
        <w:rPr>
          <w:del w:id="1110" w:author="Bolívar Aponte Rolón" w:date="2024-10-28T11:16:00Z"/>
        </w:rPr>
      </w:pPr>
      <w:del w:id="1109" w:author="Bolívar Aponte Rolón" w:date="2024-10-28T11:16:00Z">
        <w:r>
          <w:rPr/>
        </w:r>
      </w:del>
    </w:p>
    <w:p>
      <w:pPr>
        <w:pStyle w:val="FirstParagraph"/>
        <w:rPr/>
      </w:pPr>
      <w:del w:id="1111" w:author="Arnold, Betsy - (fungi) [2]" w:date="2024-10-07T10:27:00Z">
        <w:r>
          <w:rPr/>
          <w:delText xml:space="preserve">Thi is the first study to examine the interplay of FEF communities and leaf functional traits in response to the effects of generalist herbivore and pathogen in tropical tree species. </w:delText>
        </w:r>
      </w:del>
      <w:r>
        <w:rPr/>
        <w:t xml:space="preserve">Integrating the role FEF communities into a conceptual framework that includes trade-offs to plants’ constitutive and induced defenses in response to natural enemies </w:t>
      </w:r>
      <w:ins w:id="1112" w:author="Arnold, Betsy - (fungi) [2]" w:date="2024-10-07T11:21:00Z">
        <w:r>
          <w:rPr>
            <w:color w:val="FF0000"/>
          </w:rPr>
          <w:t xml:space="preserve">can </w:t>
        </w:r>
      </w:ins>
      <w:del w:id="1113" w:author="Arnold, Betsy - (fungi) [2]" w:date="2024-10-07T11:21:00Z">
        <w:r>
          <w:rPr>
            <w:color w:val="FF0000"/>
          </w:rPr>
          <w:delText>help us</w:delText>
        </w:r>
      </w:del>
      <w:ins w:id="1114" w:author="Arnold, Betsy - (fungi) [2]" w:date="2024-10-07T11:21:00Z">
        <w:r>
          <w:rPr>
            <w:color w:val="FF0000"/>
          </w:rPr>
          <w:t>help clarify</w:t>
        </w:r>
      </w:ins>
      <w:r>
        <w:rPr/>
        <w:t xml:space="preserve"> </w:t>
      </w:r>
      <w:del w:id="1115" w:author="Arnold, Betsy - (fungi) [2]" w:date="2024-10-07T11:21:00Z">
        <w:r>
          <w:rPr/>
          <w:delText xml:space="preserve">understand </w:delText>
        </w:r>
      </w:del>
      <w:r>
        <w:rPr/>
        <w:t>the importance of FEF communities in the maintenance of plant diversity in tropical forests. Our findings suggest that foliar endophytic fungi (FEF) communities</w:t>
      </w:r>
      <w:ins w:id="1116" w:author="Van Bael, Sunshine A" w:date="2024-09-17T15:23:00Z">
        <w:r>
          <w:rPr/>
          <w:t xml:space="preserve"> </w:t>
        </w:r>
      </w:ins>
      <w:del w:id="1117" w:author="Bolívar Aponte Rolón" w:date="2024-08-19T16:03:00Z">
        <w:r>
          <w:rPr/>
          <w:delText xml:space="preserve"> improve and leaf traits </w:delText>
        </w:r>
      </w:del>
      <w:del w:id="1118" w:author="Arnold, Betsy - (fungi)" w:date="2024-10-07T11:21:00Z">
        <w:r>
          <w:rPr/>
          <w:delText xml:space="preserve">work to </w:delText>
        </w:r>
      </w:del>
      <w:ins w:id="1119" w:author="Arnold, Betsy - (fungi)" w:date="2024-10-07T11:21:00Z">
        <w:r>
          <w:rPr>
            <w:color w:val="FF0000"/>
          </w:rPr>
          <w:t>may</w:t>
        </w:r>
      </w:ins>
      <w:ins w:id="1120" w:author="Arnold, Betsy - (fungi)" w:date="2024-10-07T11:21:00Z">
        <w:r>
          <w:rPr/>
          <w:t xml:space="preserve"> </w:t>
        </w:r>
      </w:ins>
      <w:r>
        <w:rPr/>
        <w:t>improve leaf defenses against generalist herbivores</w:t>
      </w:r>
      <w:del w:id="1121" w:author="Bolívar Aponte Rolón" w:date="2024-10-08T15:10:00Z">
        <w:r>
          <w:rPr/>
          <w:delText xml:space="preserve"> and pathogen</w:delText>
        </w:r>
      </w:del>
      <w:r>
        <w:rPr/>
        <w:t xml:space="preserve"> in tropical trees. Across all host species, we saw that the </w:t>
      </w:r>
      <w:del w:id="1122" w:author="Bolívar Aponte Rolón" w:date="2024-08-19T15:48:00Z">
        <w:r>
          <w:rPr>
            <w:i/>
            <w:iCs/>
          </w:rPr>
          <w:delText>E+</w:delText>
        </w:r>
      </w:del>
      <w:ins w:id="1123" w:author="Bolívar Aponte Rolón" w:date="2024-08-19T15:48:00Z">
        <w:r>
          <w:rPr>
            <w:i/>
            <w:iCs/>
            <w:color w:val="FF0000"/>
          </w:rPr>
          <w:t>E-high</w:t>
        </w:r>
      </w:ins>
      <w:r>
        <w:rPr/>
        <w:t xml:space="preserve"> treatment group exhibited lower herbivory damage than the </w:t>
      </w:r>
      <w:del w:id="1124" w:author="Bolívar Aponte Rolón" w:date="2024-08-19T15:47:00Z">
        <w:r>
          <w:rPr>
            <w:i/>
            <w:iCs/>
          </w:rPr>
          <w:delText>E-</w:delText>
        </w:r>
      </w:del>
      <w:ins w:id="1125" w:author="Bolívar Aponte Rolón" w:date="2024-08-19T15:47:00Z">
        <w:r>
          <w:rPr>
            <w:i/>
            <w:iCs/>
            <w:color w:val="FF0000"/>
          </w:rPr>
          <w:t>E-low</w:t>
        </w:r>
      </w:ins>
      <w:r>
        <w:rPr/>
        <w:t xml:space="preserve"> treatment group. At the host species level, we saw that </w:t>
      </w:r>
      <w:del w:id="1126" w:author="Bolívar Aponte Rolón" w:date="2024-08-19T15:48:00Z">
        <w:r>
          <w:rPr>
            <w:i/>
            <w:iCs/>
          </w:rPr>
          <w:delText>E+</w:delText>
        </w:r>
      </w:del>
      <w:ins w:id="1127" w:author="Bolívar Aponte Rolón" w:date="2024-08-19T15:48:00Z">
        <w:r>
          <w:rPr>
            <w:i/>
            <w:iCs/>
            <w:color w:val="FF0000"/>
          </w:rPr>
          <w:t>E-high</w:t>
        </w:r>
      </w:ins>
      <w:r>
        <w:rPr/>
        <w:t xml:space="preserve"> had less herbivory damage, however these differences were not significant between treatment groups</w:t>
      </w:r>
      <w:del w:id="1128" w:author="Arnold, Betsy - (fungi)" w:date="2024-10-07T11:22:00Z">
        <w:r>
          <w:rPr/>
          <w:delText>. This is probably due to a small replicate size in treated individuals per species used in herbivory assay trials.</w:delText>
        </w:r>
      </w:del>
      <w:ins w:id="1129" w:author="Arnold, Betsy - (fungi)" w:date="2024-10-07T11:22:00Z">
        <w:r>
          <w:rPr>
            <w:color w:val="FF0000"/>
          </w:rPr>
          <w:t>, likely reflecting our small sample size within species.</w:t>
        </w:r>
      </w:ins>
      <w:r>
        <w:rPr/>
        <w:t xml:space="preserve"> Our results align with Estrada et al.</w:t>
      </w:r>
      <w:del w:id="1130" w:author="Arnold, Betsy - (fungi)" w:date="2024-10-07T11:22:00Z">
        <w:r>
          <w:rPr/>
          <w:delText>,</w:delText>
        </w:r>
      </w:del>
      <w:r>
        <w:rPr/>
        <w:t xml:space="preserve"> (2013), where</w:t>
      </w:r>
      <w:ins w:id="1131" w:author="Arnold, Betsy - (fungi)" w:date="2024-10-07T11:22:00Z">
        <w:r>
          <w:rPr/>
          <w:t xml:space="preserve"> </w:t>
        </w:r>
      </w:ins>
      <w:ins w:id="1132" w:author="Arnold, Betsy - (fungi)" w:date="2024-10-07T11:22:00Z">
        <w:r>
          <w:rPr>
            <w:color w:val="FF0000"/>
          </w:rPr>
          <w:t xml:space="preserve">effects of </w:t>
        </w:r>
      </w:ins>
      <w:del w:id="1133" w:author="Bolívar Aponte Rolón" w:date="2024-10-28T12:05:00Z">
        <w:r>
          <w:rPr>
            <w:color w:val="FF0000"/>
          </w:rPr>
          <w:delText xml:space="preserve"> </w:delText>
        </w:r>
      </w:del>
      <w:r>
        <w:rPr/>
        <w:t>leaf-cutter ant</w:t>
      </w:r>
      <w:del w:id="1134" w:author="Arnold, Betsy - (fungi)" w:date="2024-10-07T11:22:00Z">
        <w:r>
          <w:rPr/>
          <w:delText xml:space="preserve"> effects</w:delText>
        </w:r>
      </w:del>
      <w:ins w:id="1135" w:author="Arnold, Betsy - (fungi)" w:date="2024-10-07T11:22:00Z">
        <w:r>
          <w:rPr/>
          <w:t>s</w:t>
        </w:r>
      </w:ins>
      <w:r>
        <w:rPr/>
        <w:t xml:space="preserve"> were significantly reduced in paper disks and leaves treated with higher densities of a common endophyte. In a laboratory setting, Bittleston et al.</w:t>
      </w:r>
      <w:del w:id="1136" w:author="Arnold, Betsy - (fungi)" w:date="2024-10-07T11:22:00Z">
        <w:r>
          <w:rPr/>
          <w:delText>,</w:delText>
        </w:r>
      </w:del>
      <w:r>
        <w:rPr/>
        <w:t xml:space="preserve"> (2011) found similar patterns in herbivory reduction using </w:t>
      </w:r>
      <w:r>
        <w:rPr>
          <w:i/>
          <w:iCs/>
        </w:rPr>
        <w:t>C. alliodora</w:t>
      </w:r>
      <w:r>
        <w:rPr/>
        <w:t xml:space="preserve"> treated with high and low FEF loads and laboratory</w:t>
      </w:r>
      <w:ins w:id="1137" w:author="Arnold, Betsy - (fungi)" w:date="2024-10-07T11:23:00Z">
        <w:r>
          <w:rPr/>
          <w:t>-</w:t>
        </w:r>
      </w:ins>
      <w:del w:id="1138" w:author="Arnold, Betsy - (fungi)" w:date="2024-10-07T11:23:00Z">
        <w:r>
          <w:rPr/>
          <w:delText xml:space="preserve"> </w:delText>
        </w:r>
      </w:del>
      <w:r>
        <w:rPr/>
        <w:t xml:space="preserve">reared colonies of </w:t>
      </w:r>
      <w:r>
        <w:rPr>
          <w:i/>
          <w:iCs/>
        </w:rPr>
        <w:t>Atta colombica</w:t>
      </w:r>
      <w:r>
        <w:rPr/>
        <w:t xml:space="preserve">. In a field study, Coblentz and Van Bael (2013) found that leaf-cutter ants preferred leaves with a lower FEF abundance when compared to surrounding leaf material (material not selected by ants). Rocha et al. (2017), found endophytic </w:t>
      </w:r>
      <w:r>
        <w:rPr>
          <w:i/>
          <w:iCs/>
        </w:rPr>
        <w:t>Trichoderma</w:t>
      </w:r>
      <w:r>
        <w:rPr/>
        <w:t xml:space="preserve"> more frequently isolated from leaf cuttings rejected by </w:t>
      </w:r>
      <w:del w:id="1139" w:author="Arnold, Betsy - (fungi)" w:date="2024-10-07T11:23:00Z">
        <w:r>
          <w:rPr/>
          <w:delText xml:space="preserve">queen-less leaf-cutter ant colonies of </w:delText>
        </w:r>
      </w:del>
      <w:r>
        <w:rPr>
          <w:i/>
          <w:iCs/>
        </w:rPr>
        <w:t>A. sexdens rubropilosa</w:t>
      </w:r>
      <w:r>
        <w:rPr/>
        <w:t xml:space="preserve"> in southeast Brazil. Our results track findings from previous studies that focus on single host-endophyte </w:t>
      </w:r>
      <w:del w:id="1140" w:author="Arnold, Betsy - (fungi)" w:date="2024-10-07T11:23:00Z">
        <w:r>
          <w:rPr/>
          <w:delText xml:space="preserve">interactions </w:delText>
        </w:r>
      </w:del>
      <w:ins w:id="1141" w:author="Arnold, Betsy - (fungi)" w:date="2024-10-07T11:23:00Z">
        <w:r>
          <w:rPr>
            <w:color w:val="FF0000"/>
          </w:rPr>
          <w:t xml:space="preserve">experiments </w:t>
        </w:r>
      </w:ins>
      <w:r>
        <w:rPr/>
        <w:t>or haphazard field collection</w:t>
      </w:r>
      <w:ins w:id="1142" w:author="Arnold, Betsy - (fungi)" w:date="2024-10-07T11:24:00Z">
        <w:r>
          <w:rPr/>
          <w:t>s,</w:t>
        </w:r>
      </w:ins>
      <w:r>
        <w:rPr/>
        <w:t xml:space="preserve"> and build upon them by using multiple host tree species and field inoculated FEF communities.</w:t>
      </w:r>
    </w:p>
    <w:p>
      <w:pPr>
        <w:pStyle w:val="BodyText"/>
        <w:rPr>
          <w:i/>
          <w:i/>
          <w:iCs/>
          <w:del w:id="1152" w:author="Bolívar Aponte Rolón" w:date="2024-09-05T16:32:00Z"/>
        </w:rPr>
      </w:pPr>
      <w:del w:id="1143" w:author="Bolívar Aponte Rolón" w:date="2024-09-05T16:32:00Z">
        <w:r>
          <w:rPr/>
          <w:delText xml:space="preserve">Our GLMM analysis allowed us to look at FEF and leaf traits at the same time; for herbivory damage we observed only LMA, LT and </w:delText>
        </w:r>
      </w:del>
      <w:del w:id="1144" w:author="Bolívar Aponte Rolón" w:date="2024-08-19T15:48:00Z">
        <w:r>
          <w:rPr>
            <w:i/>
            <w:iCs/>
          </w:rPr>
          <w:delText>E+</w:delText>
        </w:r>
      </w:del>
      <w:del w:id="1145" w:author="Bolívar Aponte Rolón" w:date="2024-09-05T16:32:00Z">
        <w:r>
          <w:rPr>
            <w:i/>
            <w:iCs/>
          </w:rPr>
          <w:delText xml:space="preserve"> treatment group as strong predictors (Table 2). Using data from all the assays in simple linear regressions, FEF diversity and community composition correlated negatively with herbivory damage, since we saw reduced herbivory as Shannon diversity index increased (black regression line in Figure S7e). As a caveat to these results, we saw an inverse relationship between the treatment groups with the </w:delText>
        </w:r>
      </w:del>
      <w:del w:id="1146" w:author="Bolívar Aponte Rolón" w:date="2024-08-19T15:48:00Z">
        <w:r>
          <w:rPr>
            <w:i/>
            <w:iCs/>
          </w:rPr>
          <w:delText>E+</w:delText>
        </w:r>
      </w:del>
      <w:del w:id="1147" w:author="Bolívar Aponte Rolón" w:date="2024-09-05T16:32:00Z">
        <w:r>
          <w:rPr>
            <w:i/>
            <w:iCs/>
          </w:rPr>
          <w:delText xml:space="preserve"> group positively correlating to herbivory and </w:delText>
        </w:r>
      </w:del>
      <w:del w:id="1148" w:author="Bolívar Aponte Rolón" w:date="2024-08-19T15:47:00Z">
        <w:r>
          <w:rPr>
            <w:i/>
            <w:iCs/>
          </w:rPr>
          <w:delText>E-</w:delText>
        </w:r>
      </w:del>
      <w:del w:id="1149" w:author="Bolívar Aponte Rolón" w:date="2024-09-05T16:32:00Z">
        <w:r>
          <w:rPr>
            <w:i/>
            <w:iCs/>
          </w:rPr>
          <w:delText xml:space="preserve"> group negatively correlating to herbivory (yellow and pink regression lines, respectively, in Figure S7e). The contrast between GLMM and simple linear regressions point to the nuanced role of FEF diversity in combating herbivory; leaf functional traits, LMA and LT, overshadowed FEF diversity in our results. The FEF abundance, measured as </w:delText>
        </w:r>
      </w:del>
      <w:del w:id="1150" w:author="Bolívar Aponte Rolón" w:date="2024-08-19T15:48:00Z">
        <w:r>
          <w:rPr>
            <w:i/>
            <w:iCs/>
          </w:rPr>
          <w:delText>E+</w:delText>
        </w:r>
      </w:del>
      <w:del w:id="1151" w:author="Bolívar Aponte Rolón" w:date="2024-09-05T16:32:00Z">
        <w:r>
          <w:rPr/>
          <w:delText xml:space="preserve"> treatment group, also played a strong role in predicting herbivory, but less so diversity and community composition. </w:delText>
        </w:r>
      </w:del>
    </w:p>
    <w:p>
      <w:pPr>
        <w:pStyle w:val="BodyText"/>
        <w:rPr>
          <w:i/>
          <w:i/>
          <w:iCs/>
          <w:del w:id="1182" w:author="Bolívar Aponte Rolón" w:date="2024-09-05T16:32:00Z"/>
        </w:rPr>
      </w:pPr>
      <w:del w:id="1153" w:author="Bolívar Aponte Rolón" w:date="2024-09-05T16:32:00Z">
        <w:r>
          <w:rPr/>
          <w:delText xml:space="preserve">We did not observe the same pattern for pathogen damage since there were no significant differences between treatment groups when considering all tree species combined (Figure 2b). Similar to herbivory damage, pathogen damage was not significantly different across treatment groups per species. Interestingly we saw that the </w:delText>
        </w:r>
      </w:del>
      <w:del w:id="1154" w:author="Bolívar Aponte Rolón" w:date="2024-08-19T15:48:00Z">
        <w:r>
          <w:rPr>
            <w:i/>
            <w:iCs/>
          </w:rPr>
          <w:delText>E+</w:delText>
        </w:r>
      </w:del>
      <w:del w:id="1155" w:author="Bolívar Aponte Rolón" w:date="2024-09-05T16:32:00Z">
        <w:r>
          <w:rPr>
            <w:i/>
            <w:iCs/>
          </w:rPr>
          <w:delText xml:space="preserve"> group had equal or slightly higher pathogen damage than the </w:delText>
        </w:r>
      </w:del>
      <w:del w:id="1156" w:author="Bolívar Aponte Rolón" w:date="2024-08-19T15:47:00Z">
        <w:r>
          <w:rPr>
            <w:i/>
            <w:iCs/>
          </w:rPr>
          <w:delText>E-</w:delText>
        </w:r>
      </w:del>
      <w:del w:id="1157" w:author="Bolívar Aponte Rolón" w:date="2024-09-05T16:32:00Z">
        <w:r>
          <w:rPr>
            <w:i/>
            <w:iCs/>
          </w:rPr>
          <w:delText xml:space="preserve"> group in all tree species (Figure S6b). The best-fit GLMM for pathogen damage showed LMA and LT as weak predictors (Table 2). On the other hand, with simple linear regressions we saw a significant increase in pathogen damage as Shannon diversity index increased for the complete data set (Figure S8e). Like our herbivory damage models, the contrast between GLMM and simple linear regression point to a nuanced role of FEF abundance and diversity in combating a pathogen. Pathogen damage significantly increased in the </w:delText>
        </w:r>
      </w:del>
      <w:del w:id="1158" w:author="Bolívar Aponte Rolón" w:date="2024-08-19T15:48:00Z">
        <w:r>
          <w:rPr>
            <w:i/>
            <w:iCs/>
          </w:rPr>
          <w:delText>E+</w:delText>
        </w:r>
      </w:del>
      <w:del w:id="1159" w:author="Bolívar Aponte Rolón" w:date="2024-09-05T16:32:00Z">
        <w:r>
          <w:rPr>
            <w:i/>
            <w:iCs/>
          </w:rPr>
          <w:delText xml:space="preserve"> group as Shannon diversity increased, but the </w:delText>
        </w:r>
      </w:del>
      <w:del w:id="1160" w:author="Bolívar Aponte Rolón" w:date="2024-08-19T15:47:00Z">
        <w:r>
          <w:rPr>
            <w:i/>
            <w:iCs/>
          </w:rPr>
          <w:delText>E-</w:delText>
        </w:r>
      </w:del>
      <w:del w:id="1161" w:author="Bolívar Aponte Rolón" w:date="2024-09-05T16:32:00Z">
        <w:r>
          <w:rPr/>
          <w:delText xml:space="preserve"> group did not (Figure S8e). González-Tauber (2016) found the opposite trend when examining </w:delText>
        </w:r>
      </w:del>
      <w:del w:id="1162" w:author="Bolívar Aponte Rolón" w:date="2024-09-05T16:32:00Z">
        <w:r>
          <w:rPr>
            <w:i/>
            <w:iCs/>
          </w:rPr>
          <w:delText>in vitro</w:delText>
        </w:r>
      </w:del>
      <w:del w:id="1163" w:author="Bolívar Aponte Rolón" w:date="2024-09-05T16:32:00Z">
        <w:r>
          <w:rPr/>
          <w:delText xml:space="preserve"> the inhibitory effects of the most abundant genera (</w:delText>
        </w:r>
      </w:del>
      <w:del w:id="1164" w:author="Bolívar Aponte Rolón" w:date="2024-09-05T16:32:00Z">
        <w:r>
          <w:rPr>
            <w:i/>
            <w:iCs/>
          </w:rPr>
          <w:delText>Mycosphaerella</w:delText>
        </w:r>
      </w:del>
      <w:del w:id="1165" w:author="Bolívar Aponte Rolón" w:date="2024-09-05T16:32:00Z">
        <w:r>
          <w:rPr/>
          <w:delText xml:space="preserve"> sp., </w:delText>
        </w:r>
      </w:del>
      <w:del w:id="1166" w:author="Bolívar Aponte Rolón" w:date="2024-09-05T16:32:00Z">
        <w:r>
          <w:rPr>
            <w:i/>
            <w:iCs/>
          </w:rPr>
          <w:delText>Xylaria</w:delText>
        </w:r>
      </w:del>
      <w:del w:id="1167" w:author="Bolívar Aponte Rolón" w:date="2024-09-05T16:32:00Z">
        <w:r>
          <w:rPr/>
          <w:delText xml:space="preserve"> sp., </w:delText>
        </w:r>
      </w:del>
      <w:del w:id="1168" w:author="Bolívar Aponte Rolón" w:date="2024-09-05T16:32:00Z">
        <w:r>
          <w:rPr>
            <w:i/>
            <w:iCs/>
          </w:rPr>
          <w:delText>Diaporthe</w:delText>
        </w:r>
      </w:del>
      <w:del w:id="1169" w:author="Bolívar Aponte Rolón" w:date="2024-09-05T16:32:00Z">
        <w:r>
          <w:rPr/>
          <w:delText xml:space="preserve"> sp., and </w:delText>
        </w:r>
      </w:del>
      <w:del w:id="1170" w:author="Bolívar Aponte Rolón" w:date="2024-09-05T16:32:00Z">
        <w:r>
          <w:rPr>
            <w:i/>
            <w:iCs/>
          </w:rPr>
          <w:delText>Penicillium</w:delText>
        </w:r>
      </w:del>
      <w:del w:id="1171" w:author="Bolívar Aponte Rolón" w:date="2024-09-05T16:32:00Z">
        <w:r>
          <w:rPr/>
          <w:delText xml:space="preserve"> sp.) in FEF communities isolated from the southern temperate tree </w:delText>
        </w:r>
      </w:del>
      <w:del w:id="1172" w:author="Bolívar Aponte Rolón" w:date="2024-09-05T16:32:00Z">
        <w:r>
          <w:rPr>
            <w:i/>
            <w:iCs/>
          </w:rPr>
          <w:delText>Embothrium coccineum</w:delText>
        </w:r>
      </w:del>
      <w:del w:id="1173" w:author="Bolívar Aponte Rolón" w:date="2024-09-05T16:32:00Z">
        <w:r>
          <w:rPr/>
          <w:delText xml:space="preserve"> against three common pathogens (</w:delText>
        </w:r>
      </w:del>
      <w:del w:id="1174" w:author="Bolívar Aponte Rolón" w:date="2024-09-05T16:32:00Z">
        <w:r>
          <w:rPr>
            <w:i/>
            <w:iCs/>
          </w:rPr>
          <w:delText>Botrytis cinerea</w:delText>
        </w:r>
      </w:del>
      <w:del w:id="1175" w:author="Bolívar Aponte Rolón" w:date="2024-09-05T16:32:00Z">
        <w:r>
          <w:rPr/>
          <w:delText xml:space="preserve">, </w:delText>
        </w:r>
      </w:del>
      <w:del w:id="1176" w:author="Bolívar Aponte Rolón" w:date="2024-09-05T16:32:00Z">
        <w:r>
          <w:rPr>
            <w:i/>
            <w:iCs/>
          </w:rPr>
          <w:delText>Fusarium oxysporum</w:delText>
        </w:r>
      </w:del>
      <w:del w:id="1177" w:author="Bolívar Aponte Rolón" w:date="2024-09-05T16:32:00Z">
        <w:r>
          <w:rPr/>
          <w:delText xml:space="preserve"> and </w:delText>
        </w:r>
      </w:del>
      <w:del w:id="1178" w:author="Bolívar Aponte Rolón" w:date="2024-09-05T16:32:00Z">
        <w:r>
          <w:rPr>
            <w:i/>
            <w:iCs/>
          </w:rPr>
          <w:delText>Ceratocystis pilifera</w:delText>
        </w:r>
      </w:del>
      <w:del w:id="1179" w:author="Bolívar Aponte Rolón" w:date="2024-09-05T16:32:00Z">
        <w:r>
          <w:rPr/>
          <w:delText xml:space="preserve">). In our case, it is possible that the FEF abundance and diversity acquired from spore-fall have a synergistic interaction with </w:delText>
        </w:r>
      </w:del>
      <w:del w:id="1180" w:author="Bolívar Aponte Rolón" w:date="2024-09-05T16:32:00Z">
        <w:r>
          <w:rPr>
            <w:i/>
            <w:iCs/>
          </w:rPr>
          <w:delText>Calonectria</w:delText>
        </w:r>
      </w:del>
      <w:del w:id="1181" w:author="Bolívar Aponte Rolón" w:date="2024-09-05T16:32:00Z">
        <w:r>
          <w:rPr/>
          <w:delText xml:space="preserve"> sp., thus outweighing any benefits provided by single-species interactions, ultimately increasing pathogen damage intensity.</w:delText>
        </w:r>
      </w:del>
    </w:p>
    <w:p>
      <w:pPr>
        <w:pStyle w:val="BodyText"/>
        <w:rPr>
          <w:i/>
          <w:i/>
          <w:iCs/>
          <w:del w:id="1188" w:author="Bolívar Aponte Rolón" w:date="2024-10-08T20:39:00Z"/>
        </w:rPr>
      </w:pPr>
      <w:del w:id="1183" w:author="Bolívar Aponte Rolón" w:date="2024-09-05T16:32:00Z">
        <w:r>
          <w:rPr/>
          <w:delText xml:space="preserve">The leaf economic spectrum (LES) allows us to interpret our results based on the functional traits that can have an important role in understanding tripartite plant-insect-pathogen interaction. The LES describes how leaf functional traits with high values are characteristic of long-lived versus short-lived leaves Poorter &amp; Bongers (2006). The LES, thus acts as a host-imposed filter which FEF communities have to overcome to colonize leaf tissue, assemble, and carry out their life cycle. We did not measure leaf lifespan directly, but we interpret the values obtained for the leaf functional traits we measured as proxies for leaf lifespan, with the caveat that the traits were measured on seedlings and leaves were relatively young (&lt; 150 days). We saw that species with relatively low values of ACI, LMA, and LPS (Figures S2 - S5) constrained in PC1 axis (Figure 4b) experienced very little herbivory damage (i.e., </w:delText>
        </w:r>
      </w:del>
      <w:del w:id="1184" w:author="Bolívar Aponte Rolón" w:date="2024-09-05T16:32:00Z">
        <w:r>
          <w:rPr>
            <w:i/>
            <w:iCs/>
          </w:rPr>
          <w:delText>Dypteryx</w:delText>
        </w:r>
      </w:del>
      <w:ins w:id="1185" w:author="Bolívar Aponte Rolón" w:date="2024-09-24T16:24:00Z">
        <w:del w:id="1186" w:author="Van Bael, Sunshine A" w:date="2024-10-29T15:43:00Z">
          <w:r>
            <w:rPr>
              <w:i/>
              <w:iCs/>
            </w:rPr>
            <w:delText>Dipteryx</w:delText>
          </w:r>
        </w:del>
      </w:ins>
      <w:del w:id="1187" w:author="Bolívar Aponte Rolón" w:date="2024-09-05T16:32:00Z">
        <w:r>
          <w:rPr>
            <w:i/>
            <w:iCs/>
          </w:rPr>
          <w:delText xml:space="preserve"> sp.) or had much variability (i.e., C. alliodora) (Figure 5a). Species with relatively high values of ACI, LMA, and LPS like C. cainito experienced low to moderate herbivory damage (Figure 5a). A similar pattern was evident in the pathogen damage data set (Figure 5c). The contrast in the slopes of the regression lines in Figure 5a and 5c highlight the potential importance LES traits have to counter herbivory and pathogen damage. We view these findings and those presented in Figure S7 as support for our prediction, where leaves on the high end of the LES, are less attractive to leaf cutter-ants but the effects of FEF communities outweigh this selection factor after a certain threshold is reached, as mentioned above.</w:delText>
        </w:r>
      </w:del>
    </w:p>
    <w:p>
      <w:pPr>
        <w:pStyle w:val="BodyText"/>
        <w:rPr>
          <w:i/>
          <w:i/>
          <w:iCs/>
        </w:rPr>
      </w:pPr>
      <w:ins w:id="1189" w:author="Bolívar Aponte Rolón" w:date="2024-09-05T16:32:00Z">
        <w:del w:id="1190" w:author="Arnold, Betsy - (fungi)" w:date="2024-10-07T11:26:00Z">
          <w:r>
            <w:rPr/>
            <w:delText>The leaf economic spectrum (LES) provides a framework for interpreting results based on the functional traits that can have an important role in understanding tripartit plant-insect-pathogen interaction</w:delText>
          </w:r>
        </w:del>
      </w:ins>
      <w:ins w:id="1191" w:author="Van Bael, Sunshine A" w:date="2024-09-17T15:07:00Z">
        <w:del w:id="1192" w:author="Arnold, Betsy - (fungi)" w:date="2024-10-07T11:26:00Z">
          <w:r>
            <w:rPr/>
            <w:delText>s</w:delText>
          </w:r>
        </w:del>
      </w:ins>
      <w:ins w:id="1193" w:author="Bolívar Aponte Rolón" w:date="2024-09-05T16:32:00Z">
        <w:del w:id="1194" w:author="Arnold, Betsy - (fungi)" w:date="2024-10-07T11:26:00Z">
          <w:r>
            <w:rPr/>
            <w:delText xml:space="preserve">. </w:delText>
          </w:r>
        </w:del>
      </w:ins>
      <w:ins w:id="1195" w:author="Bolívar Aponte Rolón" w:date="2024-09-05T16:32:00Z">
        <w:del w:id="1196" w:author="Arnold, Betsy - (fungi)" w:date="2024-10-07T11:28:00Z">
          <w:r>
            <w:rPr/>
            <w:delText xml:space="preserve">The LES describes how LFTs with high values are characteristic of long-lived versus short-lived leaves </w:delText>
          </w:r>
        </w:del>
      </w:ins>
      <w:ins w:id="1197" w:author="Van Bael, Sunshine A" w:date="2024-09-17T15:08:00Z">
        <w:del w:id="1198" w:author="Arnold, Betsy - (fungi)" w:date="2024-10-07T11:28:00Z">
          <w:r>
            <w:rPr/>
            <w:delText>(</w:delText>
          </w:r>
        </w:del>
      </w:ins>
      <w:del w:id="1199" w:author="Arnold, Betsy - (fungi)" w:date="2024-10-07T11:28:00Z">
        <w:r>
          <w:rPr/>
          <w:delText xml:space="preserve">Poorter &amp; Bongers (2006). The </w:delText>
        </w:r>
      </w:del>
    </w:p>
    <w:p>
      <w:pPr>
        <w:pStyle w:val="BodyText"/>
        <w:rPr>
          <w:color w:val="FF0000"/>
          <w:ins w:id="1297" w:author="Bolívar Aponte Rolón" w:date="2024-10-28T11:17:00Z"/>
        </w:rPr>
      </w:pPr>
      <w:ins w:id="1200" w:author="Arnold, Betsy - (fungi)" w:date="2024-10-07T11:28:00Z">
        <w:r>
          <w:rPr>
            <w:color w:val="FF0000"/>
          </w:rPr>
          <w:t xml:space="preserve">The </w:t>
        </w:r>
      </w:ins>
      <w:ins w:id="1201" w:author="Bolívar Aponte Rolón" w:date="2024-09-05T16:32:00Z">
        <w:r>
          <w:rPr>
            <w:color w:val="FF0000"/>
          </w:rPr>
          <w:t>LES</w:t>
        </w:r>
      </w:ins>
      <w:ins w:id="1202" w:author="Arnold, Betsy - (fungi)" w:date="2024-10-07T11:28:00Z">
        <w:r>
          <w:rPr>
            <w:color w:val="FF0000"/>
          </w:rPr>
          <w:t>, which describes variation in leaf functional traits,</w:t>
        </w:r>
      </w:ins>
      <w:ins w:id="1203" w:author="Bolívar Aponte Rolón" w:date="2024-09-05T16:32:00Z">
        <w:del w:id="1204" w:author="Arnold, Betsy - (fungi)" w:date="2024-10-07T11:28:00Z">
          <w:r>
            <w:rPr>
              <w:color w:val="FF0000"/>
            </w:rPr>
            <w:delText>, thus</w:delText>
          </w:r>
        </w:del>
      </w:ins>
      <w:ins w:id="1205" w:author="Bolívar Aponte Rolón" w:date="2024-09-05T16:32:00Z">
        <w:r>
          <w:rPr>
            <w:color w:val="FF0000"/>
          </w:rPr>
          <w:t xml:space="preserve"> acts as a host-imposed filter </w:t>
        </w:r>
      </w:ins>
      <w:ins w:id="1206" w:author="Arnold, Betsy - (fungi)" w:date="2024-10-07T11:28:00Z">
        <w:r>
          <w:rPr>
            <w:color w:val="FF0000"/>
          </w:rPr>
          <w:t xml:space="preserve">with </w:t>
        </w:r>
      </w:ins>
      <w:ins w:id="1207" w:author="Bolívar Aponte Rolón" w:date="2024-09-05T16:32:00Z">
        <w:r>
          <w:rPr>
            <w:color w:val="FF0000"/>
          </w:rPr>
          <w:t xml:space="preserve">which FEF </w:t>
        </w:r>
      </w:ins>
      <w:ins w:id="1208" w:author="Bolívar Aponte Rolón" w:date="2024-09-05T16:32:00Z">
        <w:del w:id="1209" w:author="Arnold, Betsy - (fungi)" w:date="2024-10-07T11:28:00Z">
          <w:r>
            <w:rPr>
              <w:color w:val="FF0000"/>
            </w:rPr>
            <w:delText>communities must overcome</w:delText>
          </w:r>
        </w:del>
      </w:ins>
      <w:ins w:id="1210" w:author="Arnold, Betsy - (fungi)" w:date="2024-10-07T11:28:00Z">
        <w:r>
          <w:rPr>
            <w:color w:val="FF0000"/>
          </w:rPr>
          <w:t>interact</w:t>
        </w:r>
      </w:ins>
      <w:ins w:id="1211" w:author="Bolívar Aponte Rolón" w:date="2024-09-05T16:32:00Z">
        <w:r>
          <w:rPr>
            <w:color w:val="FF0000"/>
          </w:rPr>
          <w:t xml:space="preserve"> to colonize leaf tissue</w:t>
        </w:r>
      </w:ins>
      <w:ins w:id="1212" w:author="Arnold, Betsy - (fungi)" w:date="2024-10-07T11:28:00Z">
        <w:r>
          <w:rPr>
            <w:color w:val="FF0000"/>
          </w:rPr>
          <w:t xml:space="preserve"> </w:t>
        </w:r>
      </w:ins>
      <w:ins w:id="1213" w:author="Bolívar Aponte Rolón" w:date="2024-09-05T16:32:00Z">
        <w:del w:id="1214" w:author="Arnold, Betsy - (fungi)" w:date="2024-10-07T11:28:00Z">
          <w:r>
            <w:rPr>
              <w:color w:val="FF0000"/>
            </w:rPr>
            <w:delText xml:space="preserve">, assemble, </w:delText>
          </w:r>
        </w:del>
      </w:ins>
      <w:ins w:id="1215" w:author="Bolívar Aponte Rolón" w:date="2024-09-05T16:32:00Z">
        <w:r>
          <w:rPr>
            <w:color w:val="FF0000"/>
          </w:rPr>
          <w:t>and carry out their life cycle</w:t>
        </w:r>
      </w:ins>
      <w:ins w:id="1216" w:author="Arnold, Betsy - (fungi)" w:date="2024-10-07T11:28:00Z">
        <w:r>
          <w:rPr>
            <w:color w:val="FF0000"/>
          </w:rPr>
          <w:t xml:space="preserve"> (Tellez et al., 20</w:t>
        </w:r>
      </w:ins>
      <w:ins w:id="1217" w:author="Arnold, Betsy - (fungi)" w:date="2024-10-07T11:28:00Z">
        <w:del w:id="1218" w:author="Bolívar Aponte Rolón" w:date="2024-10-28T12:05:00Z">
          <w:r>
            <w:rPr>
              <w:color w:val="FF0000"/>
            </w:rPr>
            <w:delText>18</w:delText>
          </w:r>
        </w:del>
      </w:ins>
      <w:ins w:id="1219" w:author="Bolívar Aponte Rolón" w:date="2024-10-28T12:06:00Z">
        <w:r>
          <w:rPr>
            <w:color w:val="FF0000"/>
          </w:rPr>
          <w:t>22</w:t>
        </w:r>
      </w:ins>
      <w:ins w:id="1220" w:author="Arnold, Betsy - (fungi)" w:date="2024-10-07T11:28:00Z">
        <w:r>
          <w:rPr>
            <w:color w:val="FF0000"/>
          </w:rPr>
          <w:t>)</w:t>
        </w:r>
      </w:ins>
      <w:ins w:id="1221" w:author="Bolívar Aponte Rolón" w:date="2024-09-05T16:32:00Z">
        <w:r>
          <w:rPr>
            <w:color w:val="FF0000"/>
          </w:rPr>
          <w:t xml:space="preserve">. </w:t>
        </w:r>
      </w:ins>
      <w:ins w:id="1222" w:author="Bolívar Aponte Rolón" w:date="2024-09-05T16:32:00Z">
        <w:del w:id="1223" w:author="Arnold, Betsy - (fungi)" w:date="2024-10-07T11:29:00Z">
          <w:r>
            <w:rPr>
              <w:color w:val="FF0000"/>
            </w:rPr>
            <w:delText>Th</w:delText>
          </w:r>
        </w:del>
      </w:ins>
      <w:ins w:id="1224" w:author="Van Bael, Sunshine A" w:date="2024-09-17T15:08:00Z">
        <w:del w:id="1225" w:author="Arnold, Betsy - (fungi)" w:date="2024-10-07T11:29:00Z">
          <w:r>
            <w:rPr>
              <w:color w:val="FF0000"/>
            </w:rPr>
            <w:delText>r</w:delText>
          </w:r>
        </w:del>
      </w:ins>
      <w:ins w:id="1226" w:author="Bolívar Aponte Rolón" w:date="2024-09-05T16:32:00Z">
        <w:del w:id="1227" w:author="Arnold, Betsy - (fungi)" w:date="2024-10-07T11:29:00Z">
          <w:r>
            <w:rPr>
              <w:color w:val="FF0000"/>
            </w:rPr>
            <w:delText>ough this lens</w:delText>
          </w:r>
        </w:del>
      </w:ins>
      <w:ins w:id="1228" w:author="Arnold, Betsy - (fungi)" w:date="2024-10-07T11:29:00Z">
        <w:r>
          <w:rPr>
            <w:color w:val="FF0000"/>
          </w:rPr>
          <w:t>Using the LES as a lens,</w:t>
        </w:r>
      </w:ins>
      <w:ins w:id="1229" w:author="Bolívar Aponte Rolón" w:date="2024-09-05T16:32:00Z">
        <w:r>
          <w:rPr>
            <w:color w:val="FF0000"/>
          </w:rPr>
          <w:t xml:space="preserve"> we found partial support for </w:t>
        </w:r>
      </w:ins>
      <w:ins w:id="1230" w:author="Arnold, Betsy - (fungi)" w:date="2024-10-07T11:29:00Z">
        <w:r>
          <w:rPr>
            <w:color w:val="FF0000"/>
          </w:rPr>
          <w:t xml:space="preserve">two </w:t>
        </w:r>
      </w:ins>
      <w:ins w:id="1231" w:author="Bolívar Aponte Rolón" w:date="2024-09-05T16:32:00Z">
        <w:r>
          <w:rPr>
            <w:color w:val="FF0000"/>
          </w:rPr>
          <w:t>predictions</w:t>
        </w:r>
      </w:ins>
      <w:ins w:id="1232" w:author="Arnold, Betsy - (fungi)" w:date="2024-10-07T11:29:00Z">
        <w:r>
          <w:rPr>
            <w:color w:val="FF0000"/>
          </w:rPr>
          <w:t xml:space="preserve">: </w:t>
        </w:r>
      </w:ins>
      <w:ins w:id="1233" w:author="Bolívar Aponte Rolón" w:date="2024-09-05T16:32:00Z">
        <w:del w:id="1234" w:author="Arnold, Betsy - (fungi)" w:date="2024-10-07T11:29:00Z">
          <w:r>
            <w:rPr>
              <w:color w:val="FF0000"/>
            </w:rPr>
            <w:delText xml:space="preserve">: 2) </w:delText>
          </w:r>
        </w:del>
      </w:ins>
      <w:ins w:id="1235" w:author="Bolívar Aponte Rolón" w:date="2024-09-05T16:32:00Z">
        <w:r>
          <w:rPr>
            <w:i/>
            <w:iCs/>
            <w:color w:val="FF0000"/>
          </w:rPr>
          <w:t>tree species with leaf functional traits on the low end of the LES would have less herbivory and pathogen damage when treated with high FEF loads (</w:t>
        </w:r>
      </w:ins>
      <w:ins w:id="1236" w:author="Bolívar Aponte Rolón" w:date="2024-09-05T16:32:00Z">
        <w:r>
          <w:rPr>
            <w:color w:val="FF0000"/>
          </w:rPr>
          <w:t>E-high</w:t>
        </w:r>
      </w:ins>
      <w:ins w:id="1237" w:author="Bolívar Aponte Rolón" w:date="2024-09-05T16:32:00Z">
        <w:r>
          <w:rPr>
            <w:i/>
            <w:iCs/>
            <w:color w:val="FF0000"/>
          </w:rPr>
          <w:t>) compared to their low FEF counterparts (</w:t>
        </w:r>
      </w:ins>
      <w:ins w:id="1238" w:author="Bolívar Aponte Rolón" w:date="2024-09-05T16:32:00Z">
        <w:r>
          <w:rPr>
            <w:color w:val="FF0000"/>
          </w:rPr>
          <w:t>E-low</w:t>
        </w:r>
      </w:ins>
      <w:ins w:id="1239" w:author="Bolívar Aponte Rolón" w:date="2024-09-05T16:32:00Z">
        <w:r>
          <w:rPr>
            <w:i/>
            <w:iCs/>
            <w:color w:val="FF0000"/>
          </w:rPr>
          <w:t>)</w:t>
        </w:r>
      </w:ins>
      <w:ins w:id="1240" w:author="Bolívar Aponte Rolón" w:date="2024-09-05T16:32:00Z">
        <w:r>
          <w:rPr>
            <w:color w:val="FF0000"/>
          </w:rPr>
          <w:t xml:space="preserve">; and </w:t>
        </w:r>
      </w:ins>
      <w:ins w:id="1241" w:author="Bolívar Aponte Rolón" w:date="2024-09-05T16:32:00Z">
        <w:del w:id="1242" w:author="Arnold, Betsy - (fungi)" w:date="2024-10-07T11:29:00Z">
          <w:r>
            <w:rPr>
              <w:color w:val="FF0000"/>
            </w:rPr>
            <w:delText xml:space="preserve">3) </w:delText>
          </w:r>
        </w:del>
      </w:ins>
      <w:ins w:id="1243" w:author="Bolívar Aponte Rolón" w:date="2024-09-05T16:32:00Z">
        <w:r>
          <w:rPr>
            <w:i/>
            <w:iCs/>
            <w:color w:val="FF0000"/>
          </w:rPr>
          <w:t>tree species with leaf functional traits o</w:t>
        </w:r>
      </w:ins>
      <w:ins w:id="1244" w:author="Bolívar Aponte Rolón" w:date="2024-09-05T16:32:00Z">
        <w:del w:id="1245" w:author="Van Bael, Sunshine A" w:date="2024-09-17T15:09:00Z">
          <w:r>
            <w:rPr>
              <w:i/>
              <w:iCs/>
              <w:color w:val="FF0000"/>
            </w:rPr>
            <w:delText>f</w:delText>
          </w:r>
        </w:del>
      </w:ins>
      <w:ins w:id="1246" w:author="Van Bael, Sunshine A" w:date="2024-09-17T15:09:00Z">
        <w:r>
          <w:rPr>
            <w:i/>
            <w:iCs/>
            <w:color w:val="FF0000"/>
          </w:rPr>
          <w:t>n</w:t>
        </w:r>
      </w:ins>
      <w:ins w:id="1247" w:author="Bolívar Aponte Rolón" w:date="2024-09-05T16:32:00Z">
        <w:r>
          <w:rPr>
            <w:i/>
            <w:iCs/>
            <w:color w:val="FF0000"/>
          </w:rPr>
          <w:t xml:space="preserve"> the high side of the LES treated with high FEF loads (</w:t>
        </w:r>
      </w:ins>
      <w:ins w:id="1248" w:author="Bolívar Aponte Rolón" w:date="2024-09-05T16:32:00Z">
        <w:r>
          <w:rPr>
            <w:color w:val="FF0000"/>
          </w:rPr>
          <w:t>E-high</w:t>
        </w:r>
      </w:ins>
      <w:ins w:id="1249" w:author="Bolívar Aponte Rolón" w:date="2024-09-05T16:32:00Z">
        <w:r>
          <w:rPr>
            <w:i/>
            <w:iCs/>
            <w:color w:val="FF0000"/>
          </w:rPr>
          <w:t>) would have no differences in herbivory and pathogen damage compared to their low FEF counterparts (</w:t>
        </w:r>
      </w:ins>
      <w:ins w:id="1250" w:author="Bolívar Aponte Rolón" w:date="2024-09-05T16:32:00Z">
        <w:r>
          <w:rPr>
            <w:color w:val="FF0000"/>
          </w:rPr>
          <w:t>E-low</w:t>
        </w:r>
      </w:ins>
      <w:ins w:id="1251" w:author="Bolívar Aponte Rolón" w:date="2024-09-05T16:32:00Z">
        <w:r>
          <w:rPr>
            <w:i/>
            <w:iCs/>
            <w:color w:val="FF0000"/>
          </w:rPr>
          <w:t>)</w:t>
        </w:r>
      </w:ins>
      <w:ins w:id="1252" w:author="Bolívar Aponte Rolón" w:date="2024-09-05T16:32:00Z">
        <w:r>
          <w:rPr>
            <w:color w:val="FF0000"/>
          </w:rPr>
          <w:t xml:space="preserve">. </w:t>
        </w:r>
      </w:ins>
      <w:ins w:id="1253" w:author="Bolívar Aponte Rolón" w:date="2024-09-05T16:32:00Z">
        <w:del w:id="1254" w:author="Arnold, Betsy - (fungi)" w:date="2024-10-07T11:29:00Z">
          <w:r>
            <w:rPr>
              <w:color w:val="FF0000"/>
            </w:rPr>
            <w:delText>While</w:delText>
          </w:r>
        </w:del>
      </w:ins>
      <w:ins w:id="1255" w:author="Arnold, Betsy - (fungi)" w:date="2024-10-07T11:29:00Z">
        <w:r>
          <w:rPr>
            <w:color w:val="FF0000"/>
          </w:rPr>
          <w:t>Although</w:t>
        </w:r>
      </w:ins>
      <w:ins w:id="1256" w:author="Bolívar Aponte Rolón" w:date="2024-09-05T16:32:00Z">
        <w:r>
          <w:rPr>
            <w:color w:val="FF0000"/>
          </w:rPr>
          <w:t xml:space="preserve"> we did not measure leaf lifespan directly, we interpret </w:t>
        </w:r>
      </w:ins>
      <w:ins w:id="1257" w:author="Bolívar Aponte Rolón" w:date="2024-09-05T16:32:00Z">
        <w:del w:id="1258" w:author="Arnold, Betsy - (fungi)" w:date="2024-10-07T11:29:00Z">
          <w:r>
            <w:rPr>
              <w:color w:val="FF0000"/>
            </w:rPr>
            <w:delText>the values obtained for the LFT</w:delText>
          </w:r>
        </w:del>
      </w:ins>
      <w:ins w:id="1259" w:author="Arnold, Betsy - (fungi)" w:date="2024-10-07T11:30:00Z">
        <w:r>
          <w:rPr>
            <w:color w:val="FF0000"/>
          </w:rPr>
          <w:t xml:space="preserve">our measurements of leaf functional traits </w:t>
        </w:r>
      </w:ins>
      <w:ins w:id="1260" w:author="Bolívar Aponte Rolón" w:date="2024-09-05T16:32:00Z">
        <w:del w:id="1261" w:author="Arnold, Betsy - (fungi)" w:date="2024-10-07T11:29:00Z">
          <w:r>
            <w:rPr>
              <w:color w:val="FF0000"/>
            </w:rPr>
            <w:delText xml:space="preserve">s we measured </w:delText>
          </w:r>
        </w:del>
      </w:ins>
      <w:ins w:id="1262" w:author="Bolívar Aponte Rolón" w:date="2024-09-05T16:32:00Z">
        <w:r>
          <w:rPr>
            <w:color w:val="FF0000"/>
          </w:rPr>
          <w:t>as proxies for leaf lifespan, with the caveat that the traits were measured on seedlings and leaves were relatively young (&lt; 150 days</w:t>
        </w:r>
      </w:ins>
      <w:ins w:id="1263" w:author="Van Bael, Sunshine A" w:date="2024-09-17T15:10:00Z">
        <w:r>
          <w:rPr>
            <w:color w:val="FF0000"/>
          </w:rPr>
          <w:t xml:space="preserve"> old</w:t>
        </w:r>
      </w:ins>
      <w:ins w:id="1264" w:author="Bolívar Aponte Rolón" w:date="2024-09-05T16:32:00Z">
        <w:r>
          <w:rPr>
            <w:color w:val="FF0000"/>
          </w:rPr>
          <w:t xml:space="preserve">). </w:t>
        </w:r>
      </w:ins>
      <w:ins w:id="1265" w:author="Bolívar Aponte Rolón" w:date="2024-09-05T16:32:00Z">
        <w:del w:id="1266" w:author="Sanchez, Mareli" w:date="2024-09-19T17:05:00Z">
          <w:r>
            <w:rPr>
              <w:color w:val="FF0000"/>
            </w:rPr>
            <w:delText xml:space="preserve">We saw that </w:delText>
          </w:r>
        </w:del>
      </w:ins>
      <w:ins w:id="1267" w:author="Sanchez, Mareli" w:date="2024-09-19T17:05:00Z">
        <w:r>
          <w:rPr>
            <w:color w:val="FF0000"/>
          </w:rPr>
          <w:t>S</w:t>
        </w:r>
      </w:ins>
      <w:ins w:id="1268" w:author="Bolívar Aponte Rolón" w:date="2024-09-05T16:32:00Z">
        <w:del w:id="1269" w:author="Sanchez, Mareli" w:date="2024-09-19T17:05:00Z">
          <w:r>
            <w:rPr>
              <w:color w:val="FF0000"/>
            </w:rPr>
            <w:delText>s</w:delText>
          </w:r>
        </w:del>
      </w:ins>
      <w:ins w:id="1270" w:author="Bolívar Aponte Rolón" w:date="2024-09-05T16:32:00Z">
        <w:r>
          <w:rPr>
            <w:color w:val="FF0000"/>
          </w:rPr>
          <w:t>pecies with relatively low values of ACI, LMA, and LPS (Figures S2 - S5) constrained in the PC1 axis (Figure 4b) experienced very little herbivory damage (</w:t>
        </w:r>
      </w:ins>
      <w:ins w:id="1271" w:author="Arnold, Betsy - (fungi)" w:date="2024-10-07T11:30:00Z">
        <w:r>
          <w:rPr>
            <w:color w:val="FF0000"/>
          </w:rPr>
          <w:t>e.g.</w:t>
        </w:r>
      </w:ins>
      <w:ins w:id="1272" w:author="Bolívar Aponte Rolón" w:date="2024-09-05T16:32:00Z">
        <w:del w:id="1273" w:author="Arnold, Betsy - (fungi)" w:date="2024-10-07T11:30:00Z">
          <w:r>
            <w:rPr>
              <w:color w:val="FF0000"/>
            </w:rPr>
            <w:delText>ie.</w:delText>
          </w:r>
        </w:del>
      </w:ins>
      <w:ins w:id="1274" w:author="Bolívar Aponte Rolón" w:date="2024-09-05T16:32:00Z">
        <w:r>
          <w:rPr>
            <w:color w:val="FF0000"/>
          </w:rPr>
          <w:t xml:space="preserve">, </w:t>
        </w:r>
      </w:ins>
      <w:ins w:id="1275" w:author="Bolívar Aponte Rolón" w:date="2024-09-05T16:32:00Z">
        <w:r>
          <w:rPr>
            <w:i/>
            <w:iCs/>
            <w:color w:val="FF0000"/>
          </w:rPr>
          <w:t>Dipteryx</w:t>
        </w:r>
      </w:ins>
      <w:ins w:id="1276" w:author="Bolívar Aponte Rolón" w:date="2024-09-05T16:32:00Z">
        <w:r>
          <w:rPr>
            <w:color w:val="FF0000"/>
          </w:rPr>
          <w:t xml:space="preserve"> sp.) or </w:t>
        </w:r>
      </w:ins>
      <w:ins w:id="1277" w:author="Bolívar Aponte Rolón" w:date="2024-09-05T16:32:00Z">
        <w:del w:id="1278" w:author="Arnold, Betsy - (fungi)" w:date="2024-10-07T11:30:00Z">
          <w:r>
            <w:rPr>
              <w:color w:val="FF0000"/>
            </w:rPr>
            <w:delText>had much</w:delText>
          </w:r>
        </w:del>
      </w:ins>
      <w:ins w:id="1279" w:author="Arnold, Betsy - (fungi)" w:date="2024-10-07T11:30:00Z">
        <w:r>
          <w:rPr>
            <w:color w:val="FF0000"/>
          </w:rPr>
          <w:t>were highly</w:t>
        </w:r>
      </w:ins>
      <w:ins w:id="1280" w:author="Bolívar Aponte Rolón" w:date="2024-09-05T16:32:00Z">
        <w:r>
          <w:rPr>
            <w:color w:val="FF0000"/>
          </w:rPr>
          <w:t xml:space="preserve"> variab</w:t>
        </w:r>
      </w:ins>
      <w:ins w:id="1281" w:author="Bolívar Aponte Rolón" w:date="2024-09-05T16:32:00Z">
        <w:del w:id="1282" w:author="Van Bael, Sunshine A" w:date="2024-10-29T15:45:00Z">
          <w:r>
            <w:rPr>
              <w:color w:val="FF0000"/>
            </w:rPr>
            <w:delText>i</w:delText>
          </w:r>
        </w:del>
      </w:ins>
      <w:ins w:id="1283" w:author="Bolívar Aponte Rolón" w:date="2024-09-05T16:32:00Z">
        <w:r>
          <w:rPr>
            <w:color w:val="FF0000"/>
          </w:rPr>
          <w:t>l</w:t>
        </w:r>
      </w:ins>
      <w:ins w:id="1284" w:author="Arnold, Betsy - (fungi)" w:date="2024-10-07T11:30:00Z">
        <w:r>
          <w:rPr>
            <w:color w:val="FF0000"/>
          </w:rPr>
          <w:t>e</w:t>
        </w:r>
      </w:ins>
      <w:ins w:id="1285" w:author="Bolívar Aponte Rolón" w:date="2024-09-05T16:32:00Z">
        <w:del w:id="1286" w:author="Arnold, Betsy - (fungi)" w:date="2024-10-07T11:30:00Z">
          <w:r>
            <w:rPr>
              <w:color w:val="FF0000"/>
            </w:rPr>
            <w:delText>ity</w:delText>
          </w:r>
        </w:del>
      </w:ins>
      <w:ins w:id="1287" w:author="Bolívar Aponte Rolón" w:date="2024-09-05T16:32:00Z">
        <w:r>
          <w:rPr>
            <w:color w:val="FF0000"/>
          </w:rPr>
          <w:t xml:space="preserve"> (i.e., </w:t>
        </w:r>
      </w:ins>
      <w:ins w:id="1288" w:author="Bolívar Aponte Rolón" w:date="2024-09-05T16:32:00Z">
        <w:r>
          <w:rPr>
            <w:i/>
            <w:iCs/>
            <w:color w:val="FF0000"/>
          </w:rPr>
          <w:t>C. alliodora</w:t>
        </w:r>
      </w:ins>
      <w:ins w:id="1289" w:author="Bolívar Aponte Rolón" w:date="2024-09-05T16:32:00Z">
        <w:r>
          <w:rPr>
            <w:color w:val="FF0000"/>
          </w:rPr>
          <w:t xml:space="preserve">) (Figure 5a), regardless of endophyte treatment. Overall, </w:t>
        </w:r>
      </w:ins>
      <w:ins w:id="1290" w:author="Bolívar Aponte Rolón" w:date="2024-09-05T16:32:00Z">
        <w:del w:id="1291" w:author="Arnold, Betsy - (fungi)" w:date="2024-10-07T11:30:00Z">
          <w:r>
            <w:rPr>
              <w:color w:val="FF0000"/>
            </w:rPr>
            <w:delText>S</w:delText>
          </w:r>
        </w:del>
      </w:ins>
      <w:ins w:id="1292" w:author="Arnold, Betsy - (fungi)" w:date="2024-10-07T11:30:00Z">
        <w:r>
          <w:rPr>
            <w:color w:val="FF0000"/>
          </w:rPr>
          <w:t>s</w:t>
        </w:r>
      </w:ins>
      <w:ins w:id="1293" w:author="Bolívar Aponte Rolón" w:date="2024-09-05T16:32:00Z">
        <w:r>
          <w:rPr>
            <w:color w:val="FF0000"/>
          </w:rPr>
          <w:t xml:space="preserve">pecies with relatively high values of ACI, LMA, and LPS like </w:t>
        </w:r>
      </w:ins>
      <w:ins w:id="1294" w:author="Bolívar Aponte Rolón" w:date="2024-09-05T16:32:00Z">
        <w:r>
          <w:rPr>
            <w:i/>
            <w:iCs/>
            <w:color w:val="FF0000"/>
          </w:rPr>
          <w:t>C. cainito</w:t>
        </w:r>
      </w:ins>
      <w:ins w:id="1295" w:author="Bolívar Aponte Rolón" w:date="2024-09-05T16:32:00Z">
        <w:r>
          <w:rPr>
            <w:color w:val="FF0000"/>
          </w:rPr>
          <w:t xml:space="preserve"> experienced low to moderate herbivory damage (Figure 5a)</w:t>
        </w:r>
      </w:ins>
      <w:r>
        <w:rPr>
          <w:color w:val="FF0000"/>
          <w:rPrChange w:id="0" w:author="Bolívar Aponte Rolón" w:date="2024-10-22T20:45:00Z"/>
        </w:rPr>
        <w:t>.</w:t>
      </w:r>
    </w:p>
    <w:p>
      <w:pPr>
        <w:pStyle w:val="BodyText"/>
        <w:rPr>
          <w:color w:val="FF0000"/>
          <w:del w:id="1299" w:author="Bolívar Aponte Rolón" w:date="2024-10-28T11:20:00Z"/>
        </w:rPr>
      </w:pPr>
      <w:del w:id="1298" w:author="Bolívar Aponte Rolón" w:date="2024-10-28T11:16:00Z">
        <w:r>
          <w:rPr/>
          <w:delText xml:space="preserve"> </w:delText>
        </w:r>
      </w:del>
    </w:p>
    <w:p>
      <w:pPr>
        <w:pStyle w:val="BodyText"/>
        <w:rPr>
          <w:color w:val="FF0000"/>
        </w:rPr>
      </w:pPr>
      <w:ins w:id="1300" w:author="Bolívar Aponte Rolón" w:date="2024-09-05T16:32:00Z">
        <w:r>
          <w:rPr>
            <w:color w:val="FF0000"/>
          </w:rPr>
          <w:t xml:space="preserve">Our GLMM analysis allowed us to look at FEF and leaf traits at the same time; </w:t>
        </w:r>
      </w:ins>
      <w:ins w:id="1301" w:author="Bolívar Aponte Rolón" w:date="2024-09-05T16:32:00Z">
        <w:del w:id="1302" w:author="Sanchez, Mareli" w:date="2024-09-20T16:34:00Z">
          <w:r>
            <w:rPr>
              <w:color w:val="FF0000"/>
            </w:rPr>
            <w:delText xml:space="preserve">for herbivory damage </w:delText>
          </w:r>
        </w:del>
      </w:ins>
      <w:ins w:id="1303" w:author="Bolívar Aponte Rolón" w:date="2024-09-05T16:32:00Z">
        <w:r>
          <w:rPr>
            <w:color w:val="FF0000"/>
          </w:rPr>
          <w:t xml:space="preserve">we observed only LMA, LT and </w:t>
        </w:r>
      </w:ins>
      <w:ins w:id="1304" w:author="Bolívar Aponte Rolón" w:date="2024-09-05T16:32:00Z">
        <w:r>
          <w:rPr>
            <w:i/>
            <w:iCs/>
            <w:color w:val="FF0000"/>
          </w:rPr>
          <w:t>E-high</w:t>
        </w:r>
      </w:ins>
      <w:ins w:id="1305" w:author="Bolívar Aponte Rolón" w:date="2024-09-05T16:32:00Z">
        <w:r>
          <w:rPr>
            <w:color w:val="FF0000"/>
          </w:rPr>
          <w:t xml:space="preserve"> treatment group as strong predictors</w:t>
        </w:r>
      </w:ins>
      <w:ins w:id="1306" w:author="Sanchez, Mareli" w:date="2024-09-20T16:34:00Z">
        <w:r>
          <w:rPr>
            <w:color w:val="FF0000"/>
          </w:rPr>
          <w:t xml:space="preserve"> of herbivory damage</w:t>
        </w:r>
      </w:ins>
      <w:ins w:id="1307" w:author="Bolívar Aponte Rolón" w:date="2024-09-05T16:32:00Z">
        <w:r>
          <w:rPr>
            <w:color w:val="FF0000"/>
          </w:rPr>
          <w:t xml:space="preserve"> (</w:t>
        </w:r>
      </w:ins>
      <w:hyperlink w:anchor="tbl-tableGLMM">
        <w:ins w:id="1308" w:author="Bolívar Aponte Rolón" w:date="2024-09-05T16:32:00Z">
          <w:r>
            <w:rPr>
              <w:rStyle w:val="Hyperlink"/>
              <w:color w:val="FF0000"/>
            </w:rPr>
            <w:t>Table 5</w:t>
          </w:r>
        </w:ins>
      </w:hyperlink>
      <w:ins w:id="1309" w:author="Bolívar Aponte Rolón" w:date="2024-09-05T16:32:00Z">
        <w:r>
          <w:rPr>
            <w:color w:val="FF0000"/>
          </w:rPr>
          <w:t>). Using data from all the assays in simple linear regressions, FEF diversity and community composition correlated negatively with herbivory damage</w:t>
        </w:r>
      </w:ins>
      <w:ins w:id="1310" w:author="Bolívar Aponte Rolón" w:date="2024-09-05T16:32:00Z">
        <w:del w:id="1311" w:author="Arnold, Betsy - (fungi)" w:date="2024-10-07T11:31:00Z">
          <w:r>
            <w:rPr>
              <w:color w:val="FF0000"/>
            </w:rPr>
            <w:delText>, since we saw reduced herbivory as Shannon diversity index increased</w:delText>
          </w:r>
        </w:del>
      </w:ins>
      <w:ins w:id="1312" w:author="Bolívar Aponte Rolón" w:date="2024-09-05T16:32:00Z">
        <w:r>
          <w:rPr>
            <w:color w:val="FF0000"/>
          </w:rPr>
          <w:t xml:space="preserve"> (</w:t>
        </w:r>
      </w:ins>
      <w:hyperlink w:anchor="tbl-linearreg">
        <w:ins w:id="1313" w:author="Bolívar Aponte Rolón" w:date="2024-09-05T16:32:00Z">
          <w:r>
            <w:rPr>
              <w:rStyle w:val="Hyperlink"/>
              <w:color w:val="FF0000"/>
            </w:rPr>
            <w:t>Table 4</w:t>
          </w:r>
        </w:ins>
      </w:hyperlink>
      <w:ins w:id="1314" w:author="Bolívar Aponte Rolón" w:date="2024-09-05T16:32:00Z">
        <w:r>
          <w:rPr>
            <w:color w:val="FF0000"/>
          </w:rPr>
          <w:t xml:space="preserve">; black regression line in Figure S7e). As a caveat to these results, we saw an inverse relationship between the treatment groups with the </w:t>
        </w:r>
      </w:ins>
      <w:ins w:id="1315" w:author="Bolívar Aponte Rolón" w:date="2024-09-05T16:32:00Z">
        <w:r>
          <w:rPr>
            <w:i/>
            <w:iCs/>
            <w:color w:val="FF0000"/>
          </w:rPr>
          <w:t>E-high</w:t>
        </w:r>
      </w:ins>
      <w:ins w:id="1316" w:author="Bolívar Aponte Rolón" w:date="2024-09-05T16:32:00Z">
        <w:r>
          <w:rPr>
            <w:color w:val="FF0000"/>
          </w:rPr>
          <w:t xml:space="preserve"> group positively correlating to herbivory and </w:t>
        </w:r>
      </w:ins>
      <w:ins w:id="1317" w:author="Bolívar Aponte Rolón" w:date="2024-09-05T16:32:00Z">
        <w:r>
          <w:rPr>
            <w:i/>
            <w:iCs/>
            <w:color w:val="FF0000"/>
          </w:rPr>
          <w:t>E-low</w:t>
        </w:r>
      </w:ins>
      <w:ins w:id="1318" w:author="Bolívar Aponte Rolón" w:date="2024-09-05T16:32:00Z">
        <w:r>
          <w:rPr>
            <w:color w:val="FF0000"/>
          </w:rPr>
          <w:t xml:space="preserve"> group negatively correlating to herbivory (</w:t>
        </w:r>
      </w:ins>
      <w:hyperlink w:anchor="tbl-linearreg">
        <w:ins w:id="1319" w:author="Bolívar Aponte Rolón" w:date="2024-09-05T16:32:00Z">
          <w:r>
            <w:rPr>
              <w:rStyle w:val="Hyperlink"/>
              <w:color w:val="FF0000"/>
            </w:rPr>
            <w:t>Table 4</w:t>
          </w:r>
        </w:ins>
      </w:hyperlink>
      <w:ins w:id="1320" w:author="Bolívar Aponte Rolón" w:date="2024-09-05T16:32:00Z">
        <w:r>
          <w:rPr>
            <w:color w:val="FF0000"/>
          </w:rPr>
          <w:t>; yellow and pink regression lines, respectively, in Figure S7e). The contrast between GLMM and simple linear regressions point to the nuanced role of FEF diversity in combating herbivory; LMA and LT</w:t>
        </w:r>
      </w:ins>
      <w:ins w:id="1321" w:author="Bolívar Aponte Rolón" w:date="2024-09-05T16:32:00Z">
        <w:del w:id="1322" w:author="Arnold, Betsy - (fungi)" w:date="2024-10-07T11:31:00Z">
          <w:r>
            <w:rPr>
              <w:color w:val="FF0000"/>
            </w:rPr>
            <w:delText>,</w:delText>
          </w:r>
        </w:del>
      </w:ins>
      <w:ins w:id="1323" w:author="Bolívar Aponte Rolón" w:date="2024-09-05T16:32:00Z">
        <w:r>
          <w:rPr>
            <w:color w:val="FF0000"/>
          </w:rPr>
          <w:t xml:space="preserve"> overshadowed FEF diversity in our results. </w:t>
        </w:r>
      </w:ins>
      <w:ins w:id="1324" w:author="Bolívar Aponte Rolón" w:date="2024-09-05T16:32:00Z">
        <w:del w:id="1325" w:author="Arnold, Betsy - (fungi)" w:date="2024-10-07T11:31:00Z">
          <w:r>
            <w:rPr>
              <w:color w:val="FF0000"/>
            </w:rPr>
            <w:delText xml:space="preserve">The FEF abundance, measured as </w:delText>
          </w:r>
        </w:del>
      </w:ins>
      <w:ins w:id="1326" w:author="Bolívar Aponte Rolón" w:date="2024-09-05T16:32:00Z">
        <w:del w:id="1327" w:author="Arnold, Betsy - (fungi)" w:date="2024-10-07T11:31:00Z">
          <w:r>
            <w:rPr>
              <w:i/>
              <w:iCs/>
              <w:color w:val="FF0000"/>
            </w:rPr>
            <w:delText>E-high</w:delText>
          </w:r>
        </w:del>
      </w:ins>
      <w:del w:id="1328" w:author="Arnold, Betsy - (fungi)" w:date="2024-10-07T11:31:00Z">
        <w:r>
          <w:rPr>
            <w:i/>
            <w:iCs/>
            <w:color w:val="FF0000"/>
          </w:rPr>
          <w:delText xml:space="preserve"> treatment group, also played a strong role in predicting herbivory, but less so diversity and community composition</w:delText>
        </w:r>
      </w:del>
    </w:p>
    <w:p>
      <w:pPr>
        <w:pStyle w:val="BodyText"/>
        <w:rPr>
          <w:ins w:id="1361" w:author="Arnold, Betsy - (fungi)" w:date="2024-10-07T11:32:00Z"/>
        </w:rPr>
      </w:pPr>
      <w:ins w:id="1329" w:author="Bolívar Aponte Rolón" w:date="2024-09-05T16:32:00Z">
        <w:r>
          <w:rPr>
            <w:color w:val="FF0000"/>
          </w:rPr>
          <w:t>We did not observe the same pattern for pathogen damage</w:t>
        </w:r>
      </w:ins>
      <w:ins w:id="1330" w:author="Bolívar Aponte Rolón" w:date="2024-09-05T16:32:00Z">
        <w:del w:id="1331" w:author="Van Bael, Sunshine A" w:date="2024-10-29T15:45:00Z">
          <w:r>
            <w:rPr>
              <w:color w:val="FF0000"/>
            </w:rPr>
            <w:delText xml:space="preserve"> </w:delText>
          </w:r>
        </w:del>
      </w:ins>
      <w:ins w:id="1332" w:author="Bolívar Aponte Rolón" w:date="2024-09-05T16:32:00Z">
        <w:del w:id="1333" w:author="Arnold, Betsy - (fungi)" w:date="2024-10-07T11:32:00Z">
          <w:r>
            <w:rPr>
              <w:color w:val="FF0000"/>
            </w:rPr>
            <w:delText>since there</w:delText>
          </w:r>
        </w:del>
      </w:ins>
      <w:ins w:id="1334" w:author="Arnold, Betsy - (fungi)" w:date="2024-10-07T11:32:00Z">
        <w:r>
          <w:rPr>
            <w:color w:val="FF0000"/>
          </w:rPr>
          <w:t>. There</w:t>
        </w:r>
      </w:ins>
      <w:ins w:id="1335" w:author="Bolívar Aponte Rolón" w:date="2024-09-05T16:32:00Z">
        <w:r>
          <w:rPr>
            <w:color w:val="FF0000"/>
          </w:rPr>
          <w:t xml:space="preserve"> were no significant differences between treatment groups when considering all tree species </w:t>
        </w:r>
      </w:ins>
      <w:ins w:id="1336" w:author="Bolívar Aponte Rolón" w:date="2024-09-05T16:32:00Z">
        <w:del w:id="1337" w:author="Arnold, Betsy - (fungi)" w:date="2024-10-07T11:32:00Z">
          <w:r>
            <w:rPr>
              <w:color w:val="FF0000"/>
            </w:rPr>
            <w:delText xml:space="preserve">combined </w:delText>
          </w:r>
        </w:del>
      </w:ins>
      <w:ins w:id="1338" w:author="Arnold, Betsy - (fungi)" w:date="2024-10-07T11:32:00Z">
        <w:r>
          <w:rPr>
            <w:color w:val="FF0000"/>
          </w:rPr>
          <w:t xml:space="preserve">together </w:t>
        </w:r>
      </w:ins>
      <w:ins w:id="1339" w:author="Bolívar Aponte Rolón" w:date="2024-09-05T16:32:00Z">
        <w:r>
          <w:rPr>
            <w:color w:val="FF0000"/>
          </w:rPr>
          <w:t>(Figure 2b)</w:t>
        </w:r>
      </w:ins>
      <w:ins w:id="1340" w:author="Arnold, Betsy - (fungi)" w:date="2024-10-07T11:32:00Z">
        <w:r>
          <w:rPr>
            <w:color w:val="FF0000"/>
          </w:rPr>
          <w:t xml:space="preserve"> or separately</w:t>
        </w:r>
      </w:ins>
      <w:ins w:id="1341" w:author="Bolívar Aponte Rolón" w:date="2024-09-05T16:32:00Z">
        <w:r>
          <w:rPr>
            <w:color w:val="FF0000"/>
          </w:rPr>
          <w:t xml:space="preserve">. Like herbivory damage, pathogen damage </w:t>
        </w:r>
      </w:ins>
      <w:ins w:id="1342" w:author="Bolívar Aponte Rolón" w:date="2024-09-05T16:32:00Z">
        <w:del w:id="1343" w:author="Arnold, Betsy - (fungi)" w:date="2024-10-07T11:32:00Z">
          <w:r>
            <w:rPr>
              <w:color w:val="FF0000"/>
            </w:rPr>
            <w:delText>was not significantly different</w:delText>
          </w:r>
        </w:del>
      </w:ins>
      <w:ins w:id="1344" w:author="Arnold, Betsy - (fungi)" w:date="2024-10-07T11:32:00Z">
        <w:r>
          <w:rPr>
            <w:color w:val="FF0000"/>
          </w:rPr>
          <w:t>did not differ significantly</w:t>
        </w:r>
      </w:ins>
      <w:ins w:id="1345" w:author="Bolívar Aponte Rolón" w:date="2024-09-05T16:32:00Z">
        <w:r>
          <w:rPr>
            <w:color w:val="FF0000"/>
          </w:rPr>
          <w:t xml:space="preserve"> across treatment groups per species. Interestingly </w:t>
        </w:r>
      </w:ins>
      <w:ins w:id="1346" w:author="Bolívar Aponte Rolón" w:date="2024-09-05T16:32:00Z">
        <w:del w:id="1347" w:author="Arnold, Betsy - (fungi)" w:date="2024-10-07T11:32:00Z">
          <w:r>
            <w:rPr>
              <w:color w:val="FF0000"/>
            </w:rPr>
            <w:delText xml:space="preserve">we saw that the </w:delText>
          </w:r>
        </w:del>
      </w:ins>
      <w:ins w:id="1348" w:author="Arnold, Betsy - (fungi)" w:date="2024-10-07T11:32:00Z">
        <w:r>
          <w:rPr>
            <w:color w:val="FF0000"/>
          </w:rPr>
          <w:t xml:space="preserve">the </w:t>
        </w:r>
      </w:ins>
      <w:ins w:id="1349" w:author="Bolívar Aponte Rolón" w:date="2024-09-05T16:32:00Z">
        <w:r>
          <w:rPr>
            <w:i/>
            <w:iCs/>
            <w:color w:val="FF0000"/>
          </w:rPr>
          <w:t>E-high</w:t>
        </w:r>
      </w:ins>
      <w:ins w:id="1350" w:author="Bolívar Aponte Rolón" w:date="2024-09-05T16:32:00Z">
        <w:r>
          <w:rPr>
            <w:color w:val="FF0000"/>
          </w:rPr>
          <w:t xml:space="preserve"> group had equal or slightly higher pathogen damage </w:t>
        </w:r>
      </w:ins>
      <w:ins w:id="1351" w:author="Bolívar Aponte Rolón" w:date="2024-09-05T16:32:00Z">
        <w:del w:id="1352" w:author="Arnold, Betsy - (fungi)" w:date="2024-10-07T11:32:00Z">
          <w:r>
            <w:rPr>
              <w:color w:val="FF0000"/>
            </w:rPr>
            <w:delText xml:space="preserve">than </w:delText>
          </w:r>
        </w:del>
      </w:ins>
      <w:ins w:id="1353" w:author="Arnold, Betsy - (fungi)" w:date="2024-10-07T11:32:00Z">
        <w:r>
          <w:rPr>
            <w:color w:val="FF0000"/>
          </w:rPr>
          <w:t xml:space="preserve">relative to </w:t>
        </w:r>
      </w:ins>
      <w:ins w:id="1354" w:author="Bolívar Aponte Rolón" w:date="2024-09-05T16:32:00Z">
        <w:r>
          <w:rPr>
            <w:color w:val="FF0000"/>
          </w:rPr>
          <w:t xml:space="preserve">the </w:t>
        </w:r>
      </w:ins>
      <w:ins w:id="1355" w:author="Bolívar Aponte Rolón" w:date="2024-09-05T16:32:00Z">
        <w:r>
          <w:rPr>
            <w:i/>
            <w:iCs/>
            <w:color w:val="FF0000"/>
          </w:rPr>
          <w:t>E-low</w:t>
        </w:r>
      </w:ins>
      <w:ins w:id="1356" w:author="Bolívar Aponte Rolón" w:date="2024-09-05T16:32:00Z">
        <w:r>
          <w:rPr>
            <w:color w:val="FF0000"/>
          </w:rPr>
          <w:t xml:space="preserve"> group in all tree species (Figure S6b). The best-fit GLMM for pathogen damage showed LMA and LT as weak predictors (</w:t>
        </w:r>
      </w:ins>
      <w:hyperlink w:anchor="tbl-tableGLMM">
        <w:ins w:id="1357" w:author="Bolívar Aponte Rolón" w:date="2024-09-05T16:32:00Z">
          <w:r>
            <w:rPr>
              <w:rStyle w:val="Hyperlink"/>
              <w:color w:val="FF0000"/>
            </w:rPr>
            <w:t>Table 5</w:t>
          </w:r>
        </w:ins>
      </w:hyperlink>
      <w:ins w:id="1358" w:author="Bolívar Aponte Rolón" w:date="2024-09-05T16:32:00Z">
        <w:r>
          <w:rPr>
            <w:color w:val="FF0000"/>
          </w:rPr>
          <w:t>). On the other hand, with simple linear regressions we saw a significant increase in pathogen damage as Shannon diversity index increased for the complete data set (</w:t>
        </w:r>
      </w:ins>
      <w:hyperlink w:anchor="tbl-linearreg">
        <w:ins w:id="1359" w:author="Bolívar Aponte Rolón" w:date="2024-09-05T16:32:00Z">
          <w:r>
            <w:rPr>
              <w:rStyle w:val="Hyperlink"/>
              <w:color w:val="FF0000"/>
            </w:rPr>
            <w:t>Table 4</w:t>
          </w:r>
        </w:ins>
      </w:hyperlink>
      <w:ins w:id="1360" w:author="Bolívar Aponte Rolón" w:date="2024-09-05T16:32:00Z">
        <w:r>
          <w:rPr>
            <w:color w:val="FF0000"/>
          </w:rPr>
          <w:t xml:space="preserve"> and Figure S8e). </w:t>
        </w:r>
      </w:ins>
    </w:p>
    <w:p>
      <w:pPr>
        <w:pStyle w:val="BodyText"/>
        <w:rPr>
          <w:ins w:id="1411" w:author="Bolívar Aponte Rolón" w:date="2024-10-28T11:20:00Z"/>
        </w:rPr>
      </w:pPr>
      <w:ins w:id="1362" w:author="Bolívar Aponte Rolón" w:date="2024-09-05T16:32:00Z">
        <w:r>
          <w:rPr>
            <w:color w:val="FF0000"/>
          </w:rPr>
          <w:t>Like our herbivory damage models, the contrast between GLMM and simple linear regression point</w:t>
        </w:r>
      </w:ins>
      <w:ins w:id="1363" w:author="Arnold, Betsy - (fungi)" w:date="2024-10-07T11:32:00Z">
        <w:r>
          <w:rPr>
            <w:color w:val="FF0000"/>
          </w:rPr>
          <w:t>s</w:t>
        </w:r>
      </w:ins>
      <w:ins w:id="1364" w:author="Bolívar Aponte Rolón" w:date="2024-09-05T16:32:00Z">
        <w:r>
          <w:rPr>
            <w:color w:val="FF0000"/>
          </w:rPr>
          <w:t xml:space="preserve"> to a nuanced role of FEF abundance and diversity in combating a pathogen. Pathogen damage significantly increased in the </w:t>
        </w:r>
      </w:ins>
      <w:ins w:id="1365" w:author="Bolívar Aponte Rolón" w:date="2024-09-05T16:32:00Z">
        <w:r>
          <w:rPr>
            <w:i/>
            <w:iCs/>
            <w:color w:val="FF0000"/>
          </w:rPr>
          <w:t>E-high</w:t>
        </w:r>
      </w:ins>
      <w:ins w:id="1366" w:author="Bolívar Aponte Rolón" w:date="2024-09-05T16:32:00Z">
        <w:r>
          <w:rPr>
            <w:color w:val="FF0000"/>
          </w:rPr>
          <w:t xml:space="preserve"> group as Shannon diversity increased, but </w:t>
        </w:r>
      </w:ins>
      <w:ins w:id="1367" w:author="Arnold, Betsy - (fungi)" w:date="2024-10-07T11:33:00Z">
        <w:r>
          <w:rPr>
            <w:color w:val="FF0000"/>
          </w:rPr>
          <w:t>in the</w:t>
        </w:r>
      </w:ins>
      <w:ins w:id="1368" w:author="Bolívar Aponte Rolón" w:date="2024-09-05T16:32:00Z">
        <w:del w:id="1369" w:author="Arnold, Betsy - (fungi)" w:date="2024-10-07T11:33:00Z">
          <w:r>
            <w:rPr>
              <w:color w:val="FF0000"/>
            </w:rPr>
            <w:delText>the</w:delText>
          </w:r>
        </w:del>
      </w:ins>
      <w:ins w:id="1370" w:author="Bolívar Aponte Rolón" w:date="2024-09-05T16:32:00Z">
        <w:r>
          <w:rPr>
            <w:color w:val="FF0000"/>
          </w:rPr>
          <w:t xml:space="preserve"> </w:t>
        </w:r>
      </w:ins>
      <w:ins w:id="1371" w:author="Bolívar Aponte Rolón" w:date="2024-09-05T16:32:00Z">
        <w:r>
          <w:rPr>
            <w:i/>
            <w:iCs/>
            <w:color w:val="FF0000"/>
          </w:rPr>
          <w:t>E-low</w:t>
        </w:r>
      </w:ins>
      <w:ins w:id="1372" w:author="Bolívar Aponte Rolón" w:date="2024-09-05T16:32:00Z">
        <w:r>
          <w:rPr>
            <w:color w:val="FF0000"/>
          </w:rPr>
          <w:t xml:space="preserve"> group </w:t>
        </w:r>
      </w:ins>
      <w:ins w:id="1373" w:author="Arnold, Betsy - (fungi)" w:date="2024-10-07T11:33:00Z">
        <w:r>
          <w:rPr>
            <w:color w:val="FF0000"/>
          </w:rPr>
          <w:t xml:space="preserve">it </w:t>
        </w:r>
      </w:ins>
      <w:ins w:id="1374" w:author="Bolívar Aponte Rolón" w:date="2024-09-05T16:32:00Z">
        <w:r>
          <w:rPr>
            <w:color w:val="FF0000"/>
          </w:rPr>
          <w:t>did not (</w:t>
        </w:r>
      </w:ins>
      <w:hyperlink w:anchor="tbl-linearreg">
        <w:ins w:id="1375" w:author="Bolívar Aponte Rolón" w:date="2024-09-05T16:32:00Z">
          <w:r>
            <w:rPr>
              <w:rStyle w:val="Hyperlink"/>
              <w:color w:val="FF0000"/>
            </w:rPr>
            <w:t>Table 4</w:t>
          </w:r>
        </w:ins>
      </w:hyperlink>
      <w:ins w:id="1376" w:author="Bolívar Aponte Rolón" w:date="2024-09-05T16:32:00Z">
        <w:r>
          <w:rPr>
            <w:color w:val="FF0000"/>
          </w:rPr>
          <w:t xml:space="preserve"> and Figure S8e). González-Tauber (2016) found the opposite trend when examining </w:t>
        </w:r>
      </w:ins>
      <w:ins w:id="1377" w:author="Bolívar Aponte Rolón" w:date="2024-09-05T16:32:00Z">
        <w:r>
          <w:rPr>
            <w:i/>
            <w:iCs/>
            <w:color w:val="FF0000"/>
          </w:rPr>
          <w:t>in vitro</w:t>
        </w:r>
      </w:ins>
      <w:ins w:id="1378" w:author="Bolívar Aponte Rolón" w:date="2024-09-05T16:32:00Z">
        <w:r>
          <w:rPr>
            <w:color w:val="FF0000"/>
          </w:rPr>
          <w:t xml:space="preserve"> the inhibitory effects of the most abundant genera (</w:t>
        </w:r>
      </w:ins>
      <w:ins w:id="1379" w:author="Bolívar Aponte Rolón" w:date="2024-09-05T16:32:00Z">
        <w:r>
          <w:rPr>
            <w:i/>
            <w:iCs/>
            <w:color w:val="FF0000"/>
          </w:rPr>
          <w:t>Mycosphaerella</w:t>
        </w:r>
      </w:ins>
      <w:ins w:id="1380" w:author="Bolívar Aponte Rolón" w:date="2024-09-05T16:32:00Z">
        <w:r>
          <w:rPr>
            <w:color w:val="FF0000"/>
          </w:rPr>
          <w:t xml:space="preserve"> sp., </w:t>
        </w:r>
      </w:ins>
      <w:ins w:id="1381" w:author="Bolívar Aponte Rolón" w:date="2024-09-05T16:32:00Z">
        <w:r>
          <w:rPr>
            <w:i/>
            <w:iCs/>
            <w:color w:val="FF0000"/>
          </w:rPr>
          <w:t>Xylaria</w:t>
        </w:r>
      </w:ins>
      <w:ins w:id="1382" w:author="Bolívar Aponte Rolón" w:date="2024-09-05T16:32:00Z">
        <w:r>
          <w:rPr>
            <w:color w:val="FF0000"/>
          </w:rPr>
          <w:t xml:space="preserve"> sp., </w:t>
        </w:r>
      </w:ins>
      <w:ins w:id="1383" w:author="Bolívar Aponte Rolón" w:date="2024-09-05T16:32:00Z">
        <w:r>
          <w:rPr>
            <w:i/>
            <w:iCs/>
            <w:color w:val="FF0000"/>
          </w:rPr>
          <w:t>Diaporthe</w:t>
        </w:r>
      </w:ins>
      <w:ins w:id="1384" w:author="Bolívar Aponte Rolón" w:date="2024-09-05T16:32:00Z">
        <w:r>
          <w:rPr>
            <w:color w:val="FF0000"/>
          </w:rPr>
          <w:t xml:space="preserve"> sp., and </w:t>
        </w:r>
      </w:ins>
      <w:ins w:id="1385" w:author="Bolívar Aponte Rolón" w:date="2024-09-05T16:32:00Z">
        <w:r>
          <w:rPr>
            <w:i/>
            <w:iCs/>
            <w:color w:val="FF0000"/>
          </w:rPr>
          <w:t>Penicillium</w:t>
        </w:r>
      </w:ins>
      <w:ins w:id="1386" w:author="Bolívar Aponte Rolón" w:date="2024-09-05T16:32:00Z">
        <w:r>
          <w:rPr>
            <w:color w:val="FF0000"/>
          </w:rPr>
          <w:t xml:space="preserve"> sp.) in FEF communities isolated from the southern temperate tree </w:t>
        </w:r>
      </w:ins>
      <w:ins w:id="1387" w:author="Bolívar Aponte Rolón" w:date="2024-09-05T16:32:00Z">
        <w:r>
          <w:rPr>
            <w:i/>
            <w:iCs/>
            <w:color w:val="FF0000"/>
          </w:rPr>
          <w:t>Embothrium coccineum</w:t>
        </w:r>
      </w:ins>
      <w:ins w:id="1388" w:author="Bolívar Aponte Rolón" w:date="2024-09-05T16:32:00Z">
        <w:r>
          <w:rPr>
            <w:color w:val="FF0000"/>
          </w:rPr>
          <w:t xml:space="preserve"> against three common pathogens (</w:t>
        </w:r>
      </w:ins>
      <w:ins w:id="1389" w:author="Bolívar Aponte Rolón" w:date="2024-09-05T16:32:00Z">
        <w:r>
          <w:rPr>
            <w:i/>
            <w:iCs/>
            <w:color w:val="FF0000"/>
          </w:rPr>
          <w:t>Botrytis cinerea</w:t>
        </w:r>
      </w:ins>
      <w:ins w:id="1390" w:author="Bolívar Aponte Rolón" w:date="2024-09-05T16:32:00Z">
        <w:r>
          <w:rPr>
            <w:color w:val="FF0000"/>
          </w:rPr>
          <w:t xml:space="preserve">, </w:t>
        </w:r>
      </w:ins>
      <w:ins w:id="1391" w:author="Bolívar Aponte Rolón" w:date="2024-09-05T16:32:00Z">
        <w:r>
          <w:rPr>
            <w:i/>
            <w:iCs/>
            <w:color w:val="FF0000"/>
          </w:rPr>
          <w:t>Fusarium oxysporum</w:t>
        </w:r>
      </w:ins>
      <w:ins w:id="1392" w:author="Bolívar Aponte Rolón" w:date="2024-09-05T16:32:00Z">
        <w:r>
          <w:rPr>
            <w:color w:val="FF0000"/>
          </w:rPr>
          <w:t xml:space="preserve"> and </w:t>
        </w:r>
      </w:ins>
      <w:ins w:id="1393" w:author="Bolívar Aponte Rolón" w:date="2024-09-05T16:32:00Z">
        <w:r>
          <w:rPr>
            <w:i/>
            <w:iCs/>
            <w:color w:val="FF0000"/>
          </w:rPr>
          <w:t>Ceratocystis pilifera</w:t>
        </w:r>
      </w:ins>
      <w:ins w:id="1394" w:author="Bolívar Aponte Rolón" w:date="2024-09-05T16:32:00Z">
        <w:r>
          <w:rPr>
            <w:color w:val="FF0000"/>
          </w:rPr>
          <w:t xml:space="preserve">). In our case, it is possible that the FEF abundance and diversity acquired from spore-fall have a synergistic interaction with </w:t>
        </w:r>
      </w:ins>
      <w:ins w:id="1395" w:author="Bolívar Aponte Rolón" w:date="2024-09-05T16:32:00Z">
        <w:r>
          <w:rPr>
            <w:i/>
            <w:iCs/>
            <w:color w:val="FF0000"/>
          </w:rPr>
          <w:t>C. variabilis</w:t>
        </w:r>
      </w:ins>
      <w:ins w:id="1396" w:author="Bolívar Aponte Rolón" w:date="2024-09-05T16:32:00Z">
        <w:r>
          <w:rPr>
            <w:color w:val="FF0000"/>
          </w:rPr>
          <w:t>, thus outweighing any benefits provided by single-species interactions</w:t>
        </w:r>
      </w:ins>
      <w:ins w:id="1397" w:author="Arnold, Betsy - (fungi)" w:date="2024-10-07T11:33:00Z">
        <w:r>
          <w:rPr>
            <w:color w:val="FF0000"/>
          </w:rPr>
          <w:t xml:space="preserve"> and</w:t>
        </w:r>
      </w:ins>
      <w:ins w:id="1398" w:author="Bolívar Aponte Rolón" w:date="2024-09-05T16:32:00Z">
        <w:del w:id="1399" w:author="Arnold, Betsy - (fungi)" w:date="2024-10-07T11:33:00Z">
          <w:r>
            <w:rPr>
              <w:color w:val="FF0000"/>
            </w:rPr>
            <w:delText>,</w:delText>
          </w:r>
        </w:del>
      </w:ins>
      <w:ins w:id="1400" w:author="Bolívar Aponte Rolón" w:date="2024-09-05T16:32:00Z">
        <w:r>
          <w:rPr>
            <w:color w:val="FF0000"/>
          </w:rPr>
          <w:t xml:space="preserve"> ultimately increasing pathogen damage intensity. Arnold et al. (2003) found significant differences in pathogen damage between </w:t>
        </w:r>
      </w:ins>
      <w:ins w:id="1401" w:author="Bolívar Aponte Rolón" w:date="2024-09-05T16:32:00Z">
        <w:r>
          <w:rPr>
            <w:i/>
            <w:iCs/>
            <w:color w:val="FF0000"/>
          </w:rPr>
          <w:t>E-high</w:t>
        </w:r>
      </w:ins>
      <w:ins w:id="1402" w:author="Bolívar Aponte Rolón" w:date="2024-09-05T16:32:00Z">
        <w:r>
          <w:rPr>
            <w:color w:val="FF0000"/>
          </w:rPr>
          <w:t xml:space="preserve"> and </w:t>
        </w:r>
      </w:ins>
      <w:ins w:id="1403" w:author="Bolívar Aponte Rolón" w:date="2024-09-05T16:32:00Z">
        <w:r>
          <w:rPr>
            <w:i/>
            <w:iCs/>
            <w:color w:val="FF0000"/>
          </w:rPr>
          <w:t>E-low</w:t>
        </w:r>
      </w:ins>
      <w:ins w:id="1404" w:author="Bolívar Aponte Rolón" w:date="2024-09-05T16:32:00Z">
        <w:r>
          <w:rPr>
            <w:color w:val="FF0000"/>
          </w:rPr>
          <w:t xml:space="preserve"> treatments groups of </w:t>
        </w:r>
      </w:ins>
      <w:ins w:id="1405" w:author="Bolívar Aponte Rolón" w:date="2024-09-05T16:32:00Z">
        <w:r>
          <w:rPr>
            <w:i/>
            <w:iCs/>
            <w:color w:val="FF0000"/>
          </w:rPr>
          <w:t>T. cacao</w:t>
        </w:r>
      </w:ins>
      <w:ins w:id="1406" w:author="Bolívar Aponte Rolón" w:date="2024-09-05T16:32:00Z">
        <w:r>
          <w:rPr>
            <w:color w:val="FF0000"/>
          </w:rPr>
          <w:t xml:space="preserve"> when exposed to </w:t>
        </w:r>
      </w:ins>
      <w:ins w:id="1407" w:author="Bolívar Aponte Rolón" w:date="2024-09-05T16:32:00Z">
        <w:r>
          <w:rPr>
            <w:i/>
            <w:iCs/>
            <w:color w:val="FF0000"/>
          </w:rPr>
          <w:t>Phytophthora</w:t>
        </w:r>
      </w:ins>
      <w:ins w:id="1408" w:author="Bolívar Aponte Rolón" w:date="2024-09-05T16:32:00Z">
        <w:r>
          <w:rPr>
            <w:color w:val="FF0000"/>
          </w:rPr>
          <w:t xml:space="preserve"> sp. Our study focused on the effect of a pathogen on relatively young leaves </w:t>
        </w:r>
      </w:ins>
      <w:ins w:id="1409" w:author="Bolívar Aponte Rolón" w:date="2024-09-05T16:32:00Z">
        <w:r>
          <w:rPr>
            <w:i/>
            <w:iCs/>
            <w:color w:val="FF0000"/>
          </w:rPr>
          <w:t>versus</w:t>
        </w:r>
      </w:ins>
      <w:ins w:id="1410" w:author="Bolívar Aponte Rolón" w:date="2024-09-05T16:32:00Z">
        <w:r>
          <w:rPr>
            <w:color w:val="FF0000"/>
          </w:rPr>
          <w:t xml:space="preserve"> Arnold et al. (2003) where they observed leaves from different life stages and the effects of the pathogen increased relative to leaf age. A lack of leaves at different life stages as well as a low sample size might explain the lack of differences in pathogen damage present in this study.</w:t>
        </w:r>
      </w:ins>
    </w:p>
    <w:p>
      <w:pPr>
        <w:pStyle w:val="BodyText"/>
        <w:rPr>
          <w:rFonts w:ascii="TeX Gyre Termes" w:hAnsi="TeX Gyre Termes"/>
          <w:color w:val="FF0000"/>
        </w:rPr>
      </w:pPr>
      <w:ins w:id="1412" w:author="Bolívar Aponte Rolón" w:date="2024-10-28T11:38:00Z">
        <w:r>
          <w:rPr>
            <w:rFonts w:eastAsia="Cambria"/>
            <w:color w:val="FF0000"/>
          </w:rPr>
          <w:t xml:space="preserve">Several hypotheses have been proposed to explain the protective effects of anthocyanins, including aposematism, mimicry of senescing leaves, and camouflage against the background substrate </w:t>
        </w:r>
      </w:ins>
      <w:ins w:id="1413" w:author="Bolívar Aponte Rolón" w:date="2024-10-28T11:20:00Z">
        <w:r>
          <w:rPr>
            <w:rFonts w:eastAsia="Cambria"/>
            <w:color w:val="FF0000"/>
          </w:rPr>
          <w:t>(Lev-Yadun &amp; Gould, 2008). Although</w:t>
        </w:r>
      </w:ins>
      <w:ins w:id="1414" w:author="Bolívar Aponte Rolón" w:date="2024-10-28T11:20:00Z">
        <w:del w:id="1415" w:author="Van Bael, Sunshine A" w:date="2024-10-29T15:47:00Z">
          <w:r>
            <w:rPr>
              <w:rFonts w:eastAsia="Cambria"/>
              <w:color w:val="FF0000"/>
            </w:rPr>
            <w:delText>,</w:delText>
          </w:r>
        </w:del>
      </w:ins>
      <w:ins w:id="1416" w:author="Bolívar Aponte Rolón" w:date="2024-10-28T11:20:00Z">
        <w:r>
          <w:rPr>
            <w:rFonts w:eastAsia="Cambria"/>
            <w:color w:val="FF0000"/>
          </w:rPr>
          <w:t xml:space="preserve"> our GLMMs did not identify ACI as a strong predictor, we observ</w:t>
        </w:r>
      </w:ins>
      <w:ins w:id="1417" w:author="Bolívar Aponte Rolón" w:date="2024-10-28T11:22:00Z">
        <w:r>
          <w:rPr>
            <w:rFonts w:eastAsia="Cambria"/>
            <w:color w:val="FF0000"/>
          </w:rPr>
          <w:t>ed a decline in herbivory with increased ACI levels (Figure S7c and Table 4) and a pronounced reduction in pathogen damage (Figure S8c and Table 4)</w:t>
        </w:r>
      </w:ins>
      <w:ins w:id="1418" w:author="Bolívar Aponte Rolón" w:date="2024-10-28T11:25:00Z">
        <w:r>
          <w:rPr>
            <w:rFonts w:eastAsia="Cambria"/>
            <w:color w:val="FF0000"/>
          </w:rPr>
          <w:t>.</w:t>
        </w:r>
      </w:ins>
      <w:ins w:id="1419" w:author="Bolívar Aponte Rolón" w:date="2024-10-28T11:27:00Z">
        <w:r>
          <w:rPr>
            <w:rFonts w:eastAsia="Cambria"/>
            <w:color w:val="FF0000"/>
          </w:rPr>
          <w:t xml:space="preserve"> </w:t>
        </w:r>
      </w:ins>
      <w:ins w:id="1420" w:author="Bolívar Aponte Rolón" w:date="2024-10-30T11:10:33Z">
        <w:r>
          <w:rPr>
            <w:rFonts w:eastAsia="Cambria"/>
            <w:color w:val="FF0000"/>
          </w:rPr>
          <w:t>These</w:t>
        </w:r>
      </w:ins>
      <w:ins w:id="1421" w:author="Bolívar Aponte Rolón" w:date="2024-10-28T11:44:00Z">
        <w:r>
          <w:rPr>
            <w:rFonts w:eastAsia="Cambria"/>
            <w:color w:val="FF0000"/>
          </w:rPr>
          <w:t xml:space="preserve"> results align with Coley and Aide's (1989) observations of reduced browsing by leaf-cutter ants, , which would be sensitive to fungi. </w:t>
        </w:r>
      </w:ins>
      <w:ins w:id="1422" w:author="Bolívar Aponte Rolón" w:date="2024-10-28T11:49:00Z">
        <w:r>
          <w:rPr>
            <w:rFonts w:eastAsia="Cambria"/>
            <w:color w:val="FF0000"/>
          </w:rPr>
          <w:t>Analogously, our pathogen assay results support the idea that anthocyanins are associated with reduced fungal, consistent with the findings of Tellez et al. (2016).</w:t>
        </w:r>
      </w:ins>
      <w:ins w:id="1423" w:author="Bolívar Aponte Rolón" w:date="2024-10-28T11:51:00Z">
        <w:r>
          <w:rPr>
            <w:rFonts w:eastAsia="Cambria"/>
            <w:color w:val="FF0000"/>
          </w:rPr>
          <w:t xml:space="preserve"> </w:t>
        </w:r>
      </w:ins>
      <w:ins w:id="1424" w:author="Bolívar Aponte Rolón" w:date="2024-10-28T11:54:00Z">
        <w:r>
          <w:rPr>
            <w:rFonts w:eastAsia="Cambria"/>
            <w:color w:val="FF0000"/>
          </w:rPr>
          <w:t xml:space="preserve">Overall, </w:t>
        </w:r>
      </w:ins>
      <w:ins w:id="1425" w:author="Bolívar Aponte Rolón" w:date="2024-10-30T11:07:41Z">
        <w:r>
          <w:rPr>
            <w:rFonts w:eastAsia="Cambria"/>
            <w:color w:val="FF0000"/>
          </w:rPr>
          <w:t>our results provide sufficient evidence to propose the inclusion of chemical traits, such as anthocyanin levels, as an additional axis within the LES framework, particularly in the context of plant-fungal interactions.</w:t>
        </w:r>
      </w:ins>
    </w:p>
    <w:p>
      <w:pPr>
        <w:pStyle w:val="BodyText"/>
        <w:rPr>
          <w:ins w:id="1431" w:author="Arnold, Betsy - (fungi)" w:date="2024-10-07T11:34:00Z"/>
        </w:rPr>
      </w:pPr>
      <w:r>
        <w:rPr/>
        <w:t xml:space="preserve">Comprehending the relationship </w:t>
      </w:r>
      <w:del w:id="1426" w:author="Arnold, Betsy - (fungi)" w:date="2024-10-07T11:34:00Z">
        <w:r>
          <w:rPr/>
          <w:delText>between the Leaf Economic Spectrum (LES),</w:delText>
        </w:r>
      </w:del>
      <w:ins w:id="1427" w:author="Arnold, Betsy - (fungi)" w:date="2024-10-07T11:34:00Z">
        <w:r>
          <w:rPr>
            <w:color w:val="FF0000"/>
          </w:rPr>
          <w:t>among</w:t>
        </w:r>
      </w:ins>
      <w:del w:id="1428" w:author="Arnold, Betsy - (fungi)" w:date="2024-10-07T11:34:00Z">
        <w:r>
          <w:rPr>
            <w:color w:val="FF0000"/>
          </w:rPr>
          <w:delText xml:space="preserve"> plant defenses,</w:delText>
        </w:r>
      </w:del>
      <w:ins w:id="1429" w:author="Bolívar Aponte Rolón" w:date="2024-10-22T20:48:00Z">
        <w:r>
          <w:rPr>
            <w:color w:val="FF0000"/>
          </w:rPr>
          <w:t xml:space="preserve"> </w:t>
        </w:r>
      </w:ins>
      <w:ins w:id="1430" w:author="Arnold, Betsy - (fungi)" w:date="2024-10-07T11:34:00Z">
        <w:r>
          <w:rPr>
            <w:color w:val="FF0000"/>
          </w:rPr>
          <w:t>leaf traits,</w:t>
        </w:r>
      </w:ins>
      <w:r>
        <w:rPr/>
        <w:t xml:space="preserve"> and FEF communities is crucial for understanding the complex interactions among plants, insects, and pathogens. The Optimal Defense Theory (ODT), as outlined by Stamp (2003), proposes three key predictions about plant defenses. First, a plant’s defense investment is directly proportional to the frequency of attacks, such as herbivory or pathogen intensity, and inversely related to the cost of resources (Holeski et al., 2010). Second, plants tend to allocate resources preferentially to parts with high reproductive value, especially when defense costs are minimal. Third, plants exhibit increased defensive responses after being attacked. This framework suggests that the likelihood of a plant to bolster its defenses following an attack is inversely related to its inherent defense traits (Holeski et al., 2010). </w:t>
      </w:r>
    </w:p>
    <w:p>
      <w:pPr>
        <w:pStyle w:val="BodyText"/>
        <w:rPr/>
      </w:pPr>
      <w:r>
        <w:rPr/>
        <w:t xml:space="preserve">Our results point to a preemptive low-cost investment strategy against plant enemies, particularly at the seedling stage, that is leveraged by species specific inherent defense mechanisms. We did not track herbivory or pathogen damage past the seedling stage, so an avenue for inquiry is to investigate how FEF communities change after herbivore and pathogen attacks and to determine the key life stages. A combination of </w:t>
      </w:r>
      <w:r>
        <w:rPr>
          <w:i/>
          <w:iCs/>
        </w:rPr>
        <w:t>in vitro</w:t>
      </w:r>
      <w:r>
        <w:rPr/>
        <w:t xml:space="preserve"> and </w:t>
      </w:r>
      <w:r>
        <w:rPr>
          <w:i/>
          <w:iCs/>
        </w:rPr>
        <w:t>in vivo</w:t>
      </w:r>
      <w:r>
        <w:rPr/>
        <w:t xml:space="preserve"> assays could help elucidate the roles of specific FEF OTUs. The use of </w:t>
      </w:r>
      <w:r>
        <w:rPr>
          <w:i/>
          <w:iCs/>
        </w:rPr>
        <w:t>in vitro</w:t>
      </w:r>
      <w:r>
        <w:rPr/>
        <w:t xml:space="preserve"> assays could help identify the potential anti-herbivore and anti-pathogen qualities of specific FEF OTUs. </w:t>
      </w:r>
      <w:r>
        <w:rPr>
          <w:i/>
          <w:iCs/>
        </w:rPr>
        <w:t>In vivo</w:t>
      </w:r>
      <w:r>
        <w:rPr/>
        <w:t xml:space="preserve"> inoculation assays could help identify the importance that specific FEF OTUs have in different developmental stages, especially in older stages.</w:t>
      </w:r>
      <w:bookmarkEnd w:id="18"/>
    </w:p>
    <w:p>
      <w:pPr>
        <w:pStyle w:val="Heading1"/>
        <w:rPr/>
      </w:pPr>
      <w:r>
        <w:rPr/>
        <w:t>7. Conclusion</w:t>
      </w:r>
    </w:p>
    <w:p>
      <w:pPr>
        <w:pStyle w:val="FirstParagraph"/>
        <w:rPr/>
      </w:pPr>
      <w:bookmarkStart w:id="19" w:name="conclusion"/>
      <w:r>
        <w:rPr/>
        <w:t>This study advances our understanding of the intricate interactions between plants and their FEF communities, particularly in the context of plant defense mechanisms against herbivores and pathogens.</w:t>
      </w:r>
      <w:ins w:id="1432" w:author="Bolívar Aponte Rolón" w:date="2024-09-24T15:59:00Z">
        <w:r>
          <w:rPr/>
          <w:t xml:space="preserve"> </w:t>
        </w:r>
      </w:ins>
      <w:ins w:id="1433" w:author="Bolívar Aponte Rolón" w:date="2024-09-24T15:59:00Z">
        <w:r>
          <w:rPr>
            <w:color w:val="FF0000"/>
          </w:rPr>
          <w:t>Previous studies focused on single host species or limited number of endophytes</w:t>
        </w:r>
      </w:ins>
      <w:ins w:id="1434" w:author="Arnold, Betsy - (fungi)" w:date="2024-10-07T11:35:00Z">
        <w:r>
          <w:rPr>
            <w:color w:val="FF0000"/>
          </w:rPr>
          <w:t>;</w:t>
        </w:r>
      </w:ins>
      <w:ins w:id="1435" w:author="Van Bael, Sunshine A" w:date="2024-10-29T15:49:00Z">
        <w:r>
          <w:rPr>
            <w:color w:val="FF0000"/>
          </w:rPr>
          <w:t xml:space="preserve"> </w:t>
        </w:r>
      </w:ins>
      <w:ins w:id="1436" w:author="Bolívar Aponte Rolón" w:date="2024-09-24T16:00:00Z">
        <w:del w:id="1437" w:author="Arnold, Betsy - (fungi)" w:date="2024-10-07T11:35:00Z">
          <w:r>
            <w:rPr>
              <w:color w:val="FF0000"/>
            </w:rPr>
            <w:delText xml:space="preserve">, </w:delText>
          </w:r>
        </w:del>
      </w:ins>
      <w:ins w:id="1438" w:author="Bolívar Aponte Rolón" w:date="2024-09-24T16:00:00Z">
        <w:r>
          <w:rPr>
            <w:color w:val="FF0000"/>
          </w:rPr>
          <w:t xml:space="preserve">our study uses multiple host species and </w:t>
        </w:r>
      </w:ins>
      <w:ins w:id="1439" w:author="Bolívar Aponte Rolón" w:date="2024-09-24T16:02:00Z">
        <w:del w:id="1440" w:author="Van Bael, Sunshine A" w:date="2024-10-29T15:49:00Z">
          <w:r>
            <w:rPr>
              <w:color w:val="FF0000"/>
            </w:rPr>
            <w:delText>associated</w:delText>
          </w:r>
        </w:del>
      </w:ins>
      <w:ins w:id="1441" w:author="Van Bael, Sunshine A" w:date="2024-10-29T15:49:00Z">
        <w:r>
          <w:rPr>
            <w:color w:val="FF0000"/>
          </w:rPr>
          <w:t>the natural</w:t>
        </w:r>
      </w:ins>
      <w:ins w:id="1442" w:author="Bolívar Aponte Rolón" w:date="2024-09-24T16:02:00Z">
        <w:r>
          <w:rPr>
            <w:color w:val="FF0000"/>
          </w:rPr>
          <w:t xml:space="preserve"> FEF community to have a better picture of community level dynamics. </w:t>
        </w:r>
      </w:ins>
      <w:del w:id="1443" w:author="Bolívar Aponte Rolón" w:date="2024-10-08T16:59:00Z">
        <w:r>
          <w:rPr>
            <w:color w:val="FF0000"/>
          </w:rPr>
          <w:delText xml:space="preserve"> </w:delText>
        </w:r>
      </w:del>
      <w:r>
        <w:rPr/>
        <w:t>Our findings highlight the complex dynamics of plant-herbivore-pathogen relationships and underscore the importance of FEF communities as a potentially low-cost, preemptive defense strategy for plants, especially during early growth stages. These insights not only shed light on the nuanced role of endophytes in plant ecology but also open avenues for future research, particularly in exploring the strategic resource allocation in plants and the specific contributions of FEF to plant resilience. As we continue to unravel these complex biological interactions, the knowledge gained holds promise not only for ecological theory but also for practical applications in agriculture, forestry, and conservation of the tropics.</w:t>
      </w:r>
      <w:bookmarkEnd w:id="19"/>
    </w:p>
    <w:p>
      <w:pPr>
        <w:pStyle w:val="Heading1"/>
        <w:rPr/>
      </w:pPr>
      <w:r>
        <w:rPr/>
        <w:t>8. Author Contributions</w:t>
      </w:r>
    </w:p>
    <w:p>
      <w:pPr>
        <w:pStyle w:val="FirstParagraph"/>
        <w:rPr/>
      </w:pPr>
      <w:r>
        <w:rPr>
          <w:rFonts w:eastAsia="Cambria" w:cs="" w:cstheme="minorBidi" w:eastAsiaTheme="minorHAnsi"/>
          <w:color w:val="auto"/>
          <w:lang w:val="en-US" w:eastAsia="en-US" w:bidi="ar-SA"/>
          <w:rPrChange w:id="0" w:author="Bolívar Aponte Rolón" w:date="2024-11-15T08:42:25Z">
            <w:rPr>
              <w:sz w:val="24"/>
              <w:kern w:val="0"/>
              <w:szCs w:val="24"/>
            </w:rPr>
          </w:rPrChange>
        </w:rPr>
        <w:t>A.</w:t>
      </w:r>
      <w:ins w:id="1445" w:author="Bolívar Aponte Rolón" w:date="2024-11-15T08:43:39Z">
        <w:r>
          <w:rPr>
            <w:color w:val="FF0000"/>
          </w:rPr>
          <w:t xml:space="preserve"> </w:t>
        </w:r>
      </w:ins>
      <w:r>
        <w:rPr>
          <w:rFonts w:eastAsia="Cambria" w:cs="" w:cstheme="minorBidi" w:eastAsiaTheme="minorHAnsi"/>
          <w:color w:val="auto"/>
          <w:lang w:val="en-US" w:eastAsia="en-US" w:bidi="ar-SA"/>
          <w:rPrChange w:id="0" w:author="Bolívar Aponte Rolón" w:date="2024-11-15T08:42:25Z">
            <w:rPr>
              <w:sz w:val="24"/>
              <w:kern w:val="0"/>
              <w:szCs w:val="24"/>
            </w:rPr>
          </w:rPrChange>
        </w:rPr>
        <w:t>E</w:t>
      </w:r>
      <w:ins w:id="1447" w:author="Bolívar Aponte Rolón" w:date="2024-11-15T08:41:47Z">
        <w:r>
          <w:rPr>
            <w:color w:val="FF0000"/>
          </w:rPr>
          <w:t xml:space="preserve">lizabeth </w:t>
        </w:r>
      </w:ins>
      <w:del w:id="1448" w:author="Bolívar Aponte Rolón" w:date="2024-11-15T08:41:51Z">
        <w:r>
          <w:rPr>
            <w:color w:val="FF0000"/>
          </w:rPr>
          <w:delText>.</w:delText>
        </w:r>
      </w:del>
      <w:r>
        <w:rPr>
          <w:rFonts w:eastAsia="Cambria" w:cs="" w:cstheme="minorBidi" w:eastAsiaTheme="minorHAnsi"/>
          <w:color w:val="auto"/>
          <w:lang w:val="en-US" w:eastAsia="en-US" w:bidi="ar-SA"/>
          <w:rPrChange w:id="0" w:author="Bolívar Aponte Rolón" w:date="2024-11-15T08:42:25Z">
            <w:rPr>
              <w:sz w:val="24"/>
              <w:kern w:val="0"/>
              <w:szCs w:val="24"/>
            </w:rPr>
          </w:rPrChange>
        </w:rPr>
        <w:t>A</w:t>
      </w:r>
      <w:ins w:id="1450" w:author="Bolívar Aponte Rolón" w:date="2024-11-15T08:41:53Z">
        <w:r>
          <w:rPr>
            <w:color w:val="FF0000"/>
          </w:rPr>
          <w:t>rnold</w:t>
        </w:r>
      </w:ins>
      <w:del w:id="1451" w:author="Bolívar Aponte Rolón" w:date="2024-11-15T08:41:59Z">
        <w:r>
          <w:rPr>
            <w:color w:val="FF0000"/>
          </w:rPr>
          <w:delText>.,</w:delText>
        </w:r>
      </w:del>
      <w:ins w:id="1452" w:author="Bolívar Aponte Rolón" w:date="2024-11-15T08:42:00Z">
        <w:r>
          <w:rPr>
            <w:color w:val="FF0000"/>
          </w:rPr>
          <w:t xml:space="preserve"> </w:t>
        </w:r>
      </w:ins>
      <w:ins w:id="1453" w:author="Bolívar Aponte Rolón" w:date="2024-11-15T08:43:37Z">
        <w:r>
          <w:rPr>
            <w:color w:val="FF0000"/>
          </w:rPr>
          <w:t>and</w:t>
        </w:r>
      </w:ins>
      <w:r>
        <w:rPr>
          <w:rFonts w:eastAsia="Cambria" w:cs="" w:cstheme="minorBidi" w:eastAsiaTheme="minorHAnsi"/>
          <w:color w:val="auto"/>
          <w:lang w:val="en-US" w:eastAsia="en-US" w:bidi="ar-SA"/>
          <w:rPrChange w:id="0" w:author="Bolívar Aponte Rolón" w:date="2024-11-15T08:42:25Z">
            <w:rPr>
              <w:sz w:val="24"/>
              <w:kern w:val="0"/>
              <w:szCs w:val="24"/>
            </w:rPr>
          </w:rPrChange>
        </w:rPr>
        <w:t xml:space="preserve"> S</w:t>
      </w:r>
      <w:ins w:id="1455" w:author="Bolívar Aponte Rolón" w:date="2024-11-15T08:42:04Z">
        <w:r>
          <w:rPr>
            <w:color w:val="FF0000"/>
          </w:rPr>
          <w:t>unshine</w:t>
        </w:r>
      </w:ins>
      <w:del w:id="1456" w:author="Bolívar Aponte Rolón" w:date="2024-11-15T08:42:09Z">
        <w:r>
          <w:rPr>
            <w:color w:val="FF0000"/>
          </w:rPr>
          <w:delText>.A.</w:delText>
        </w:r>
      </w:del>
      <w:ins w:id="1457" w:author="Bolívar Aponte Rolón" w:date="2024-11-15T08:42:11Z">
        <w:r>
          <w:rPr>
            <w:color w:val="FF0000"/>
          </w:rPr>
          <w:t xml:space="preserve"> </w:t>
        </w:r>
      </w:ins>
      <w:r>
        <w:rPr>
          <w:rFonts w:eastAsia="Cambria" w:cs="" w:cstheme="minorBidi" w:eastAsiaTheme="minorHAnsi"/>
          <w:color w:val="auto"/>
          <w:lang w:val="en-US" w:eastAsia="en-US" w:bidi="ar-SA"/>
          <w:rPrChange w:id="0" w:author="Bolívar Aponte Rolón" w:date="2024-11-15T08:42:25Z">
            <w:rPr>
              <w:sz w:val="24"/>
              <w:kern w:val="0"/>
              <w:szCs w:val="24"/>
            </w:rPr>
          </w:rPrChange>
        </w:rPr>
        <w:t>V</w:t>
      </w:r>
      <w:ins w:id="1459" w:author="Bolívar Aponte Rolón" w:date="2024-11-15T08:42:13Z">
        <w:r>
          <w:rPr>
            <w:color w:val="FF0000"/>
          </w:rPr>
          <w:t>an Bael</w:t>
        </w:r>
      </w:ins>
      <w:del w:id="1460" w:author="Bolívar Aponte Rolón" w:date="2024-11-15T08:42:16Z">
        <w:r>
          <w:rPr>
            <w:color w:val="FF0000"/>
          </w:rPr>
          <w:delText>.</w:delText>
        </w:r>
      </w:del>
      <w:r>
        <w:rPr>
          <w:rFonts w:eastAsia="Cambria" w:cs="" w:cstheme="minorBidi" w:eastAsiaTheme="minorHAnsi"/>
          <w:color w:val="auto"/>
          <w:lang w:val="en-US" w:eastAsia="en-US" w:bidi="ar-SA"/>
          <w:rPrChange w:id="0" w:author="Bolívar Aponte Rolón" w:date="2024-11-15T08:42:25Z">
            <w:rPr>
              <w:sz w:val="24"/>
              <w:kern w:val="0"/>
              <w:szCs w:val="24"/>
            </w:rPr>
          </w:rPrChange>
        </w:rPr>
        <w:t xml:space="preserve"> </w:t>
      </w:r>
      <w:r>
        <w:rPr/>
        <w:t>designed</w:t>
      </w:r>
      <w:ins w:id="1462" w:author="Bolívar Aponte Rolón" w:date="2024-11-15T08:42:30Z">
        <w:r>
          <w:rPr>
            <w:color w:val="FF0000"/>
          </w:rPr>
          <w:t xml:space="preserve"> the</w:t>
        </w:r>
      </w:ins>
      <w:r>
        <w:rPr/>
        <w:t xml:space="preserve"> research study. </w:t>
      </w:r>
      <w:del w:id="1463" w:author="Bolívar Aponte Rolón" w:date="2024-11-15T08:42:55Z">
        <w:r>
          <w:rPr/>
          <w:delText xml:space="preserve">M.S.J. and </w:delText>
        </w:r>
      </w:del>
      <w:ins w:id="1464" w:author="Bolívar Aponte Rolón" w:date="2024-11-15T08:42:58Z">
        <w:r>
          <w:rPr>
            <w:color w:val="FF0000"/>
          </w:rPr>
          <w:t>Bolívar</w:t>
        </w:r>
      </w:ins>
      <w:del w:id="1465" w:author="Bolívar Aponte Rolón" w:date="2024-11-15T08:42:55Z">
        <w:r>
          <w:rPr>
            <w:color w:val="FF0000"/>
          </w:rPr>
          <w:delText>B.A.R</w:delText>
        </w:r>
      </w:del>
      <w:ins w:id="1466" w:author="Bolívar Aponte Rolón" w:date="2024-11-15T08:43:01Z">
        <w:r>
          <w:rPr>
            <w:rFonts w:eastAsia="Cambria" w:cs="" w:cstheme="minorBidi" w:eastAsiaTheme="minorHAnsi"/>
            <w:color w:val="auto"/>
            <w:kern w:val="0"/>
            <w:sz w:val="24"/>
            <w:szCs w:val="24"/>
            <w:lang w:val="en-US" w:eastAsia="en-US" w:bidi="ar-SA"/>
          </w:rPr>
          <w:t xml:space="preserve"> </w:t>
        </w:r>
      </w:ins>
      <w:ins w:id="1467" w:author="Bolívar Aponte Rolón" w:date="2024-11-15T08:43:01Z">
        <w:r>
          <w:rPr>
            <w:rFonts w:eastAsia="Cambria" w:cs="" w:cstheme="minorBidi" w:eastAsiaTheme="minorHAnsi"/>
            <w:color w:val="FF0000"/>
            <w:kern w:val="0"/>
            <w:sz w:val="24"/>
            <w:szCs w:val="24"/>
            <w:lang w:val="en-US" w:eastAsia="en-US" w:bidi="ar-SA"/>
          </w:rPr>
          <w:t>Aponte Rolón and Mareli Sánchez Juliá</w:t>
        </w:r>
      </w:ins>
      <w:del w:id="1468" w:author="Bolívar Aponte Rolón" w:date="2024-11-15T08:43:48Z">
        <w:r>
          <w:rPr>
            <w:rFonts w:eastAsia="Cambria" w:cs="" w:cstheme="minorBidi" w:eastAsiaTheme="minorHAnsi"/>
            <w:color w:val="FF0000"/>
            <w:kern w:val="0"/>
            <w:sz w:val="24"/>
            <w:szCs w:val="24"/>
            <w:lang w:val="en-US" w:eastAsia="en-US" w:bidi="ar-SA"/>
          </w:rPr>
          <w:delText>.</w:delText>
        </w:r>
      </w:del>
      <w:r>
        <w:rPr/>
        <w:t xml:space="preserve"> performed experiments</w:t>
      </w:r>
      <w:del w:id="1469" w:author="Bolívar Aponte Rolón" w:date="2024-11-15T08:44:15Z">
        <w:r>
          <w:rPr/>
          <w:delText xml:space="preserve"> and </w:delText>
        </w:r>
      </w:del>
      <w:ins w:id="1470" w:author="Bolívar Aponte Rolón" w:date="2024-11-15T08:44:17Z">
        <w:r>
          <w:rPr/>
          <w:t xml:space="preserve">, </w:t>
        </w:r>
      </w:ins>
      <w:r>
        <w:rPr/>
        <w:t xml:space="preserve">collected </w:t>
      </w:r>
      <w:ins w:id="1471" w:author="Bolívar Aponte Rolón" w:date="2024-11-15T08:44:36Z">
        <w:r>
          <w:rPr>
            <w:color w:val="FF0000"/>
          </w:rPr>
          <w:t xml:space="preserve">and analyzed </w:t>
        </w:r>
      </w:ins>
      <w:r>
        <w:rPr/>
        <w:t>data.</w:t>
      </w:r>
      <w:del w:id="1472" w:author="Bolívar Aponte Rolón" w:date="2024-11-15T08:47:46Z">
        <w:r>
          <w:rPr/>
          <w:delText xml:space="preserve"> B.A.R. and M.S.J. analyzed data. </w:delText>
        </w:r>
      </w:del>
      <w:ins w:id="1473" w:author="Bolívar Aponte Rolón" w:date="2024-11-15T08:47:47Z">
        <w:r>
          <w:rPr/>
          <w:t xml:space="preserve"> </w:t>
        </w:r>
      </w:ins>
      <w:del w:id="1474" w:author="Bolívar Aponte Rolón" w:date="2024-11-15T08:47:56Z">
        <w:r>
          <w:rPr/>
          <w:delText>B.A.R.</w:delText>
        </w:r>
      </w:del>
      <w:ins w:id="1475" w:author="Bolívar Aponte Rolón" w:date="2024-11-15T08:47:56Z">
        <w:r>
          <w:rPr>
            <w:color w:val="FF0000"/>
          </w:rPr>
          <w:t>Bolívar</w:t>
        </w:r>
      </w:ins>
      <w:ins w:id="1476" w:author="Bolívar Aponte Rolón" w:date="2024-11-15T08:47:56Z">
        <w:r>
          <w:rPr>
            <w:rFonts w:eastAsia="Cambria" w:cs="" w:cstheme="minorBidi" w:eastAsiaTheme="minorHAnsi"/>
            <w:color w:val="auto"/>
            <w:kern w:val="0"/>
            <w:sz w:val="24"/>
            <w:szCs w:val="24"/>
            <w:lang w:val="en-US" w:eastAsia="en-US" w:bidi="ar-SA"/>
          </w:rPr>
          <w:t xml:space="preserve"> </w:t>
        </w:r>
      </w:ins>
      <w:ins w:id="1477" w:author="Bolívar Aponte Rolón" w:date="2024-11-15T08:47:56Z">
        <w:r>
          <w:rPr>
            <w:rFonts w:eastAsia="Cambria" w:cs="" w:cstheme="minorBidi" w:eastAsiaTheme="minorHAnsi"/>
            <w:color w:val="FF0000"/>
            <w:kern w:val="0"/>
            <w:sz w:val="24"/>
            <w:szCs w:val="24"/>
            <w:lang w:val="en-US" w:eastAsia="en-US" w:bidi="ar-SA"/>
          </w:rPr>
          <w:t>Aponte Rolón</w:t>
        </w:r>
      </w:ins>
      <w:r>
        <w:rPr/>
        <w:t xml:space="preserve"> wrote the manuscript with input from all authors. All authors</w:t>
      </w:r>
      <w:ins w:id="1478" w:author="Bolívar Aponte Rolón" w:date="2024-11-15T08:48:27Z">
        <w:r>
          <w:rPr/>
          <w:t xml:space="preserve"> </w:t>
        </w:r>
      </w:ins>
      <w:ins w:id="1479" w:author="Bolívar Aponte Rolón" w:date="2024-11-15T08:48:27Z">
        <w:r>
          <w:rPr>
            <w:color w:val="FF0000"/>
          </w:rPr>
          <w:t>contributed critically to the drafts and</w:t>
        </w:r>
      </w:ins>
      <w:r>
        <w:rPr/>
        <w:t xml:space="preserve"> gave final approval for publication. Our study included technicians based in the country where the study was carried out throughout the preparation phase of the project (seed collection and preparation). We recognize that more could have been done to engage local residents, students and scientists with our research as our project developed. We plan to address these caveats in future research</w:t>
      </w:r>
      <w:ins w:id="1480" w:author="Van Bael, Sunshine A" w:date="2024-09-17T15:22:00Z">
        <w:r>
          <w:rPr/>
          <w:t>.</w:t>
        </w:r>
      </w:ins>
    </w:p>
    <w:p>
      <w:pPr>
        <w:pStyle w:val="Heading1"/>
        <w:rPr/>
      </w:pPr>
      <w:r>
        <w:rPr/>
        <w:t>9. Acknowledgements</w:t>
      </w:r>
    </w:p>
    <w:p>
      <w:pPr>
        <w:pStyle w:val="FirstParagraph"/>
        <w:rPr/>
      </w:pPr>
      <w:del w:id="1481" w:author="Bolívar Aponte Rolón" w:date="2024-11-21T05:57:09Z">
        <w:bookmarkStart w:id="20" w:name="acknowledgements"/>
        <w:r>
          <w:rPr/>
          <w:delText>This research was funded by NSF DEB-1556583 to S.A.V. and NSF DEB-1556287 to A.E.A., and by the School of Plant Sciences and the College of Agriculture, Life and Environmental Sciences at The University of Arizona (AEA)</w:delText>
        </w:r>
      </w:del>
      <w:ins w:id="1482" w:author="Bolívar Aponte Rolón" w:date="2024-11-21T05:57:09Z">
        <w:r>
          <w:rPr/>
          <w:t xml:space="preserve">This research was funded by NSF DEB-1556583 to </w:t>
        </w:r>
      </w:ins>
      <w:ins w:id="1483" w:author="Bolívar Aponte Rolón" w:date="2024-11-21T05:57:09Z">
        <w:r>
          <w:rPr>
            <w:color w:val="FF0000"/>
          </w:rPr>
          <w:t>Sunshine Van Bael</w:t>
        </w:r>
      </w:ins>
      <w:ins w:id="1484" w:author="Bolívar Aponte Rolón" w:date="2024-11-21T05:57:09Z">
        <w:r>
          <w:rPr/>
          <w:t xml:space="preserve"> and NSF DEB-1556287 to </w:t>
        </w:r>
      </w:ins>
      <w:ins w:id="1485" w:author="Bolívar Aponte Rolón" w:date="2024-11-21T05:57:09Z">
        <w:r>
          <w:rPr>
            <w:color w:val="FF0000"/>
          </w:rPr>
          <w:t>A. Elizabeth Arnold</w:t>
        </w:r>
      </w:ins>
      <w:ins w:id="1486" w:author="Bolívar Aponte Rolón" w:date="2024-11-21T05:57:09Z">
        <w:r>
          <w:rPr/>
          <w:t>, and by the School of Plant Sciences and the College of Agriculture, Life and Environmental Sciences at The University of Arizona (</w:t>
        </w:r>
      </w:ins>
      <w:ins w:id="1487" w:author="Bolívar Aponte Rolón" w:date="2024-11-21T05:57:09Z">
        <w:r>
          <w:rPr>
            <w:color w:val="FF0000"/>
          </w:rPr>
          <w:t>A. Elizabeth Arnold</w:t>
        </w:r>
      </w:ins>
      <w:ins w:id="1488" w:author="Bolívar Aponte Rolón" w:date="2024-11-21T05:57:09Z">
        <w:r>
          <w:rPr/>
          <w:t>)</w:t>
        </w:r>
      </w:ins>
      <w:r>
        <w:rPr/>
        <w:t>.</w:t>
      </w:r>
      <w:ins w:id="1489" w:author="Bolívar Aponte Rolón" w:date="2024-10-08T10:27:00Z">
        <w:r>
          <w:rPr/>
          <w:t xml:space="preserve"> Data collection and analyses performed by the IIDS Genomics and Bioinformatics Resources Core at the University of Idaho were supported in part by NIH COBRE grant P30GM103324.</w:t>
        </w:r>
      </w:ins>
      <w:r>
        <w:rPr/>
        <w:t xml:space="preserve"> We thank Ming-Min Lee and Nicole Colón-Carrion for laboratory support. We thank the Republic of Panama for the opportunity to conduct research there, and the Smithsonian Tropical Research Institute for logistics support.</w:t>
      </w:r>
      <w:bookmarkEnd w:id="20"/>
    </w:p>
    <w:p>
      <w:pPr>
        <w:pStyle w:val="Heading1"/>
        <w:rPr/>
      </w:pPr>
      <w:r>
        <w:rPr/>
        <w:t>10. Conflict of Interest Statement</w:t>
      </w:r>
    </w:p>
    <w:p>
      <w:pPr>
        <w:pStyle w:val="FirstParagraph"/>
        <w:rPr/>
      </w:pPr>
      <w:bookmarkStart w:id="21" w:name="conflict-of-interest-statement"/>
      <w:r>
        <w:rPr/>
        <w:t>The authors declare no competing interests.</w:t>
      </w:r>
      <w:bookmarkEnd w:id="21"/>
    </w:p>
    <w:p>
      <w:pPr>
        <w:pStyle w:val="Heading1"/>
        <w:rPr/>
      </w:pPr>
      <w:bookmarkStart w:id="22" w:name="data-availability-statement"/>
      <w:r>
        <w:rPr/>
        <w:t>11. Data Availability Statement</w:t>
      </w:r>
      <w:bookmarkEnd w:id="22"/>
    </w:p>
    <w:p>
      <w:pPr>
        <w:pStyle w:val="BodyText"/>
        <w:rPr>
          <w:color w:val="FF0000"/>
          <w:del w:id="1499" w:author="Bolívar Aponte Rolón" w:date="2024-10-08T20:40:00Z"/>
        </w:rPr>
      </w:pPr>
      <w:del w:id="1490" w:author="Bolívar Aponte Rolón" w:date="2024-09-24T15:56:00Z">
        <w:r>
          <w:rPr/>
          <w:delText>The genomic data that support the findings of this study will be submited to NCBI-GenBank upon acceptance of this manuscript. The manuscript and code for reproducibility is available from corresponding author's GitHub.</w:delText>
        </w:r>
      </w:del>
      <w:ins w:id="1491" w:author="Bolívar Aponte Rolón" w:date="2024-09-24T15:56:00Z">
        <w:r>
          <w:rPr>
            <w:color w:val="FF0000"/>
          </w:rPr>
          <w:t xml:space="preserve">llumina </w:t>
        </w:r>
      </w:ins>
      <w:ins w:id="1492" w:author="Bolívar Aponte Rolón" w:date="2024-10-08T11:18:00Z">
        <w:r>
          <w:rPr>
            <w:color w:val="FF0000"/>
          </w:rPr>
          <w:t>amplic</w:t>
        </w:r>
      </w:ins>
      <w:r>
        <w:rPr>
          <w:color w:val="FF0000"/>
          <w:rPrChange w:id="0" w:author="Bolívar Aponte Rolón" w:date="2024-10-22T20:46:00Z"/>
        </w:rPr>
        <w:t>on s</w:t>
      </w:r>
      <w:ins w:id="1494" w:author="Bolívar Aponte Rolón" w:date="2024-09-24T15:56:00Z">
        <w:r>
          <w:rPr>
            <w:color w:val="FF0000"/>
          </w:rPr>
          <w:t>equences are available in NCBI-SRA (BioProject ID: PRJNA1162076). Leaf trait data and source code for figures, analysis and reproducible manuscript are available from Zenodo:</w:t>
        </w:r>
      </w:ins>
      <w:ins w:id="1495" w:author="Bolívar Aponte Rolón" w:date="2024-10-08T13:05:00Z">
        <w:r>
          <w:rPr>
            <w:color w:val="FF0000"/>
          </w:rPr>
          <w:t xml:space="preserve"> </w:t>
        </w:r>
      </w:ins>
      <w:hyperlink r:id="rId2">
        <w:ins w:id="1496" w:author="Bolívar Aponte Rolón" w:date="2024-11-19T15:35:07Z">
          <w:r>
            <w:rPr>
              <w:rStyle w:val="Hyperlink"/>
              <w:color w:val="FF0000"/>
            </w:rPr>
            <w:t>https://doi.org/10.5281/zenodo.13905339</w:t>
          </w:r>
        </w:ins>
      </w:hyperlink>
      <w:ins w:id="1497" w:author="Bolívar Aponte Rolón" w:date="2024-11-19T14:48:34Z">
        <w:r>
          <w:rPr>
            <w:color w:val="FF0000"/>
          </w:rPr>
          <w:t xml:space="preserve"> (Aponte Rolón et al. 2024)</w:t>
        </w:r>
      </w:ins>
      <w:ins w:id="1498" w:author="Bolívar Aponte Rolón" w:date="2024-11-19T15:18:31Z">
        <w:r>
          <w:rPr>
            <w:color w:val="FF0000"/>
          </w:rPr>
          <w:t>.</w:t>
        </w:r>
      </w:ins>
    </w:p>
    <w:p>
      <w:pPr>
        <w:pStyle w:val="BodyText"/>
        <w:rPr>
          <w:color w:val="FF0000"/>
        </w:rPr>
      </w:pPr>
      <w:r>
        <w:rPr>
          <w:color w:val="FF0000"/>
        </w:rPr>
      </w:r>
    </w:p>
    <w:p>
      <w:pPr>
        <w:pStyle w:val="Heading1"/>
        <w:rPr/>
      </w:pPr>
      <w:bookmarkStart w:id="23" w:name="references"/>
      <w:r>
        <w:rPr/>
        <w:t>12. References</w:t>
      </w:r>
    </w:p>
    <w:p>
      <w:pPr>
        <w:pStyle w:val="Bibliography"/>
        <w:rPr/>
      </w:pPr>
      <w:bookmarkStart w:id="24" w:name="refs"/>
      <w:bookmarkStart w:id="25" w:name="ref-anderson2010"/>
      <w:r>
        <w:rPr/>
        <w:t xml:space="preserve">Anderson, J. P., Gleason, C. A., Foley, R. C., Thrall, P. H., Burdon, J. B., &amp; Singh, K. B. (2010). Plants versus pathogens: An evolutionary arms race. </w:t>
      </w:r>
      <w:r>
        <w:rPr>
          <w:i/>
          <w:iCs/>
        </w:rPr>
        <w:t>Functional Plant Biology</w:t>
      </w:r>
      <w:r>
        <w:rPr/>
        <w:t xml:space="preserve">, </w:t>
      </w:r>
      <w:r>
        <w:rPr>
          <w:i/>
          <w:iCs/>
        </w:rPr>
        <w:t>37</w:t>
      </w:r>
      <w:r>
        <w:rPr/>
        <w:t xml:space="preserve">(6), 499. </w:t>
      </w:r>
      <w:hyperlink r:id="rId3">
        <w:r>
          <w:rPr>
            <w:rStyle w:val="Hyperlink"/>
          </w:rPr>
          <w:t>https://doi.org/10.1071/FP09304</w:t>
        </w:r>
      </w:hyperlink>
      <w:bookmarkEnd w:id="25"/>
    </w:p>
    <w:p>
      <w:pPr>
        <w:pStyle w:val="Bibliography"/>
        <w:rPr>
          <w:ins w:id="1502" w:author="Bolívar Aponte Rolón" w:date="2024-11-19T15:32:26Z"/>
        </w:rPr>
      </w:pPr>
      <w:bookmarkStart w:id="26" w:name="ref-anderson2017"/>
      <w:r>
        <w:rPr/>
        <w:t>Anderson, M. J. (2017). Permutational Multivariate Analysis of Variance (</w:t>
      </w:r>
      <w:del w:id="1500" w:author="Bolívar Aponte Rolón" w:date="2024-09-05T16:32:00Z">
        <w:r>
          <w:rPr/>
          <w:delText xml:space="preserve"> </w:delText>
        </w:r>
      </w:del>
      <w:r>
        <w:rPr/>
        <w:t>PERMANOVA</w:t>
      </w:r>
      <w:del w:id="1501" w:author="Bolívar Aponte Rolón" w:date="2024-09-05T16:32:00Z">
        <w:r>
          <w:rPr/>
          <w:delText xml:space="preserve"> </w:delText>
        </w:r>
      </w:del>
      <w:r>
        <w:rPr/>
        <w:t xml:space="preserve">). In </w:t>
      </w:r>
      <w:r>
        <w:rPr>
          <w:i/>
          <w:iCs/>
        </w:rPr>
        <w:t>Wiley StatsRef: Statistics Reference Online</w:t>
      </w:r>
      <w:r>
        <w:rPr/>
        <w:t xml:space="preserve"> (pp. 1–15). Wiley. </w:t>
      </w:r>
      <w:hyperlink r:id="rId4">
        <w:r>
          <w:rPr>
            <w:rStyle w:val="Hyperlink"/>
            <w:rFonts w:eastAsia="Cambria" w:cs=""/>
            <w:color w:themeColor="accent1" w:val="4F81BD"/>
            <w:lang w:val="en-US" w:eastAsia="en-US" w:bidi="ar-SA"/>
          </w:rPr>
          <w:t>https://doi.org/10.1002/9781118445112.stat07841</w:t>
        </w:r>
      </w:hyperlink>
      <w:bookmarkEnd w:id="26"/>
    </w:p>
    <w:p>
      <w:pPr>
        <w:pStyle w:val="Bibliography"/>
        <w:rPr>
          <w:color w:val="FF0000"/>
        </w:rPr>
      </w:pPr>
      <w:ins w:id="1503" w:author="Bolívar Aponte Rolón" w:date="2024-11-19T15:32:26Z">
        <w:r>
          <w:rPr>
            <w:color w:val="FF0000"/>
          </w:rPr>
          <w:t xml:space="preserve">Aponte Rolón, B. (2024). jibarozzo/endophyte-leaf-traits: Version 0.1.1 Release (0.1.1). Zenodo. </w:t>
        </w:r>
      </w:ins>
      <w:hyperlink r:id="rId5">
        <w:ins w:id="1504" w:author="Bolívar Aponte Rolón" w:date="2024-11-19T15:32:26Z">
          <w:r>
            <w:rPr>
              <w:rStyle w:val="Hyperlink"/>
              <w:color w:val="FF0000"/>
            </w:rPr>
            <w:t>https://doi.org/10.5281/zenodo.13905339</w:t>
          </w:r>
        </w:ins>
      </w:hyperlink>
      <w:ins w:id="1505" w:author="Bolívar Aponte Rolón" w:date="2024-11-19T15:32:26Z">
        <w:r>
          <w:rPr>
            <w:color w:val="FF0000"/>
          </w:rPr>
          <w:t xml:space="preserve"> </w:t>
        </w:r>
      </w:ins>
    </w:p>
    <w:p>
      <w:pPr>
        <w:pStyle w:val="Bibliography"/>
        <w:rPr/>
      </w:pPr>
      <w:bookmarkStart w:id="27" w:name="ref-arnold2007"/>
      <w:r>
        <w:rPr/>
        <w:t xml:space="preserve">Arnold, A. E., &amp; Engelbrecht, B. M. J. (2007). Fungal endophytes nearly double minimum leaf conductance in seedlings of a neotropical tree species. </w:t>
      </w:r>
      <w:r>
        <w:rPr>
          <w:i/>
          <w:iCs/>
        </w:rPr>
        <w:t>Journal of Tropical Ecology</w:t>
      </w:r>
      <w:r>
        <w:rPr/>
        <w:t xml:space="preserve">, </w:t>
      </w:r>
      <w:r>
        <w:rPr>
          <w:i/>
          <w:iCs/>
        </w:rPr>
        <w:t>23</w:t>
      </w:r>
      <w:r>
        <w:rPr/>
        <w:t xml:space="preserve">(3), 369–372. </w:t>
      </w:r>
      <w:hyperlink r:id="rId6">
        <w:r>
          <w:rPr>
            <w:rStyle w:val="Hyperlink"/>
          </w:rPr>
          <w:t>https://doi.org/10.1017/S0266467407004038</w:t>
        </w:r>
      </w:hyperlink>
      <w:bookmarkEnd w:id="27"/>
    </w:p>
    <w:p>
      <w:pPr>
        <w:pStyle w:val="Bibliography"/>
        <w:rPr/>
      </w:pPr>
      <w:bookmarkStart w:id="28" w:name="ref-arnold2000"/>
      <w:r>
        <w:rPr/>
        <w:t xml:space="preserve">Arnold, A. E., Maynard, Z., Gilbert, G. S., Coley, P. D., &amp; Kursar, T. A. (2000). Are tropical fungal endophytes hyperdiverse? </w:t>
      </w:r>
      <w:r>
        <w:rPr>
          <w:i/>
          <w:iCs/>
        </w:rPr>
        <w:t>Ecology Letters</w:t>
      </w:r>
      <w:r>
        <w:rPr/>
        <w:t xml:space="preserve">, </w:t>
      </w:r>
      <w:r>
        <w:rPr>
          <w:i/>
          <w:iCs/>
        </w:rPr>
        <w:t>3</w:t>
      </w:r>
      <w:r>
        <w:rPr/>
        <w:t xml:space="preserve">(4), 267–274. </w:t>
      </w:r>
      <w:hyperlink r:id="rId7">
        <w:r>
          <w:rPr>
            <w:rStyle w:val="Hyperlink"/>
          </w:rPr>
          <w:t>https://doi.org/10.1046/j.1461-0248.2000.00159.x</w:t>
        </w:r>
      </w:hyperlink>
      <w:bookmarkEnd w:id="28"/>
    </w:p>
    <w:p>
      <w:pPr>
        <w:pStyle w:val="Bibliography"/>
        <w:rPr/>
      </w:pPr>
      <w:bookmarkStart w:id="29" w:name="ref-arnold2003"/>
      <w:r>
        <w:rPr/>
        <w:t xml:space="preserve">Arnold, A. E., Mejía, L. C., Kyllo, D., Rojas, E. I., Maynard, Z., Robbins, N., &amp; Herre, E. A. (2003). Fungal endophytes limit pathogen damage in a tropical tree. </w:t>
      </w:r>
      <w:r>
        <w:rPr>
          <w:i/>
          <w:iCs/>
        </w:rPr>
        <w:t>Proceedings of the National Academy of Sciences</w:t>
      </w:r>
      <w:r>
        <w:rPr/>
        <w:t xml:space="preserve">, </w:t>
      </w:r>
      <w:r>
        <w:rPr>
          <w:i/>
          <w:iCs/>
        </w:rPr>
        <w:t>100</w:t>
      </w:r>
      <w:r>
        <w:rPr/>
        <w:t>(26), 15649–15654.</w:t>
      </w:r>
      <w:bookmarkEnd w:id="29"/>
    </w:p>
    <w:p>
      <w:pPr>
        <w:pStyle w:val="Bibliography"/>
        <w:rPr>
          <w:del w:id="1512" w:author="Bolívar Aponte Rolón" w:date="2024-11-19T15:19:13Z"/>
        </w:rPr>
      </w:pPr>
      <w:del w:id="1506" w:author="Bolívar Aponte Rolón" w:date="2024-11-19T15:19:12Z">
        <w:r>
          <w:rPr/>
          <w:delText xml:space="preserve">Bael, S. </w:delText>
        </w:r>
      </w:del>
      <w:del w:id="1507" w:author="Bolívar Aponte Rolón" w:date="2024-10-08T10:14:00Z">
        <w:r>
          <w:rPr/>
          <w:delText>V</w:delText>
        </w:r>
      </w:del>
      <w:del w:id="1508" w:author="Bolívar Aponte Rolón" w:date="2024-11-19T15:19:13Z">
        <w:r>
          <w:rPr/>
          <w:delText xml:space="preserve">A., Estrada, C., &amp; Arnold, A. E. (2017). Chapter 6 Foliar Endophyte Communities and Leaf Traits in Tropical Trees. In J. Dighton &amp; J. F. White (Eds.), </w:delText>
        </w:r>
      </w:del>
      <w:del w:id="1509" w:author="Bolívar Aponte Rolón" w:date="2024-11-19T15:19:13Z">
        <w:r>
          <w:rPr>
            <w:i/>
            <w:iCs/>
          </w:rPr>
          <w:delText>Mycology</w:delText>
        </w:r>
      </w:del>
      <w:del w:id="1510" w:author="Bolívar Aponte Rolón" w:date="2024-11-19T15:19:13Z">
        <w:r>
          <w:rPr/>
          <w:delText xml:space="preserve"> (pp. 79–94). CRC Press. </w:delText>
        </w:r>
      </w:del>
      <w:hyperlink r:id="rId8">
        <w:del w:id="1511" w:author="Bolívar Aponte Rolón" w:date="2024-11-19T15:19:13Z">
          <w:r>
            <w:rPr>
              <w:rStyle w:val="Hyperlink"/>
            </w:rPr>
            <w:delText>https://doi.org/10.1201/9781315119496-7</w:delText>
          </w:r>
        </w:del>
      </w:hyperlink>
    </w:p>
    <w:p>
      <w:pPr>
        <w:pStyle w:val="Bibliography"/>
        <w:rPr/>
      </w:pPr>
      <w:bookmarkStart w:id="30" w:name="ref-barton2023"/>
      <w:r>
        <w:rPr/>
        <w:t xml:space="preserve">Bartoń, K. (2023). </w:t>
      </w:r>
      <w:r>
        <w:rPr>
          <w:i/>
          <w:iCs/>
        </w:rPr>
        <w:t>MuMIn: Multi-model inference</w:t>
      </w:r>
      <w:r>
        <w:rPr/>
        <w:t xml:space="preserve"> [Manual]. </w:t>
      </w:r>
      <w:hyperlink r:id="rId9">
        <w:r>
          <w:rPr>
            <w:rStyle w:val="Hyperlink"/>
          </w:rPr>
          <w:t>https://CRAN.R-project.org/package=MuMIn</w:t>
        </w:r>
      </w:hyperlink>
      <w:bookmarkEnd w:id="30"/>
    </w:p>
    <w:p>
      <w:pPr>
        <w:pStyle w:val="Bibliography"/>
        <w:rPr/>
      </w:pPr>
      <w:bookmarkStart w:id="31" w:name="ref-benjamini1995"/>
      <w:r>
        <w:rPr/>
        <w:t xml:space="preserve">Benjamini, Y., &amp; Hochberg, Y. (1995). Controlling the </w:t>
      </w:r>
      <w:ins w:id="1513" w:author="Arnold, Betsy - (fungi)" w:date="2024-10-07T06:23:00Z">
        <w:r>
          <w:rPr>
            <w:color w:val="FF0000"/>
          </w:rPr>
          <w:t>f</w:t>
        </w:r>
      </w:ins>
      <w:del w:id="1514" w:author="Arnold, Betsy - (fungi)" w:date="2024-10-07T06:23:00Z">
        <w:r>
          <w:rPr>
            <w:color w:val="FF0000"/>
          </w:rPr>
          <w:delText>F</w:delText>
        </w:r>
      </w:del>
      <w:r>
        <w:rPr/>
        <w:t xml:space="preserve">alse </w:t>
      </w:r>
      <w:ins w:id="1515" w:author="Arnold, Betsy - (fungi)" w:date="2024-10-07T06:23:00Z">
        <w:r>
          <w:rPr>
            <w:color w:val="FF0000"/>
          </w:rPr>
          <w:t>d</w:t>
        </w:r>
      </w:ins>
      <w:del w:id="1516" w:author="Arnold, Betsy - (fungi)" w:date="2024-10-07T06:23:00Z">
        <w:r>
          <w:rPr>
            <w:color w:val="FF0000"/>
          </w:rPr>
          <w:delText>D</w:delText>
        </w:r>
      </w:del>
      <w:r>
        <w:rPr/>
        <w:t xml:space="preserve">iscovery </w:t>
      </w:r>
      <w:ins w:id="1517" w:author="Arnold, Betsy - (fungi)" w:date="2024-10-07T06:23:00Z">
        <w:r>
          <w:rPr>
            <w:color w:val="FF0000"/>
          </w:rPr>
          <w:t>r</w:t>
        </w:r>
      </w:ins>
      <w:del w:id="1518" w:author="Arnold, Betsy - (fungi)" w:date="2024-10-07T06:23:00Z">
        <w:r>
          <w:rPr>
            <w:color w:val="FF0000"/>
          </w:rPr>
          <w:delText>R</w:delText>
        </w:r>
      </w:del>
      <w:r>
        <w:rPr/>
        <w:t xml:space="preserve">ate: A </w:t>
      </w:r>
      <w:ins w:id="1519" w:author="Arnold, Betsy - (fungi)" w:date="2024-10-07T06:23:00Z">
        <w:r>
          <w:rPr>
            <w:color w:val="FF0000"/>
          </w:rPr>
          <w:t>p</w:t>
        </w:r>
      </w:ins>
      <w:del w:id="1520" w:author="Arnold, Betsy - (fungi)" w:date="2024-10-07T06:23:00Z">
        <w:r>
          <w:rPr>
            <w:color w:val="FF0000"/>
          </w:rPr>
          <w:delText>P</w:delText>
        </w:r>
      </w:del>
      <w:r>
        <w:rPr/>
        <w:t xml:space="preserve">ractical and </w:t>
      </w:r>
      <w:ins w:id="1521" w:author="Arnold, Betsy - (fungi)" w:date="2024-10-07T06:23:00Z">
        <w:r>
          <w:rPr>
            <w:color w:val="FF0000"/>
          </w:rPr>
          <w:t>p</w:t>
        </w:r>
      </w:ins>
      <w:del w:id="1522" w:author="Arnold, Betsy - (fungi)" w:date="2024-10-07T06:23:00Z">
        <w:r>
          <w:rPr>
            <w:color w:val="FF0000"/>
          </w:rPr>
          <w:delText>P</w:delText>
        </w:r>
      </w:del>
      <w:r>
        <w:rPr/>
        <w:t xml:space="preserve">owerful </w:t>
      </w:r>
      <w:ins w:id="1523" w:author="Arnold, Betsy - (fungi)" w:date="2024-10-07T06:23:00Z">
        <w:r>
          <w:rPr>
            <w:color w:val="FF0000"/>
          </w:rPr>
          <w:t>a</w:t>
        </w:r>
      </w:ins>
      <w:del w:id="1524" w:author="Arnold, Betsy - (fungi)" w:date="2024-10-07T06:23:00Z">
        <w:r>
          <w:rPr>
            <w:color w:val="FF0000"/>
          </w:rPr>
          <w:delText>A</w:delText>
        </w:r>
      </w:del>
      <w:r>
        <w:rPr/>
        <w:t xml:space="preserve">pproach to </w:t>
      </w:r>
      <w:ins w:id="1525" w:author="Arnold, Betsy - (fungi)" w:date="2024-10-07T06:24:00Z">
        <w:r>
          <w:rPr>
            <w:color w:val="FF0000"/>
          </w:rPr>
          <w:t>m</w:t>
        </w:r>
      </w:ins>
      <w:del w:id="1526" w:author="Arnold, Betsy - (fungi)" w:date="2024-10-07T06:24:00Z">
        <w:r>
          <w:rPr>
            <w:color w:val="FF0000"/>
          </w:rPr>
          <w:delText>M</w:delText>
        </w:r>
      </w:del>
      <w:r>
        <w:rPr/>
        <w:t xml:space="preserve">ultiple </w:t>
      </w:r>
      <w:ins w:id="1527" w:author="Arnold, Betsy - (fungi)" w:date="2024-10-07T06:24:00Z">
        <w:r>
          <w:rPr>
            <w:color w:val="FF0000"/>
          </w:rPr>
          <w:t>t</w:t>
        </w:r>
      </w:ins>
      <w:del w:id="1528" w:author="Arnold, Betsy - (fungi)" w:date="2024-10-07T06:24:00Z">
        <w:r>
          <w:rPr>
            <w:color w:val="FF0000"/>
          </w:rPr>
          <w:delText>T</w:delText>
        </w:r>
      </w:del>
      <w:r>
        <w:rPr/>
        <w:t xml:space="preserve">esting. </w:t>
      </w:r>
      <w:r>
        <w:rPr>
          <w:i/>
          <w:iCs/>
        </w:rPr>
        <w:t>Journal of the Royal Statistical Society: Series B (Methodological)</w:t>
      </w:r>
      <w:r>
        <w:rPr/>
        <w:t xml:space="preserve">, </w:t>
      </w:r>
      <w:r>
        <w:rPr>
          <w:i/>
          <w:iCs/>
        </w:rPr>
        <w:t>57</w:t>
      </w:r>
      <w:r>
        <w:rPr/>
        <w:t xml:space="preserve">(1), 289–300. </w:t>
      </w:r>
      <w:hyperlink r:id="rId10">
        <w:r>
          <w:rPr>
            <w:rStyle w:val="Hyperlink"/>
          </w:rPr>
          <w:t>https://doi.org/10.1111/j.2517-6161.1995.tb02031.x</w:t>
        </w:r>
      </w:hyperlink>
      <w:bookmarkEnd w:id="31"/>
    </w:p>
    <w:p>
      <w:pPr>
        <w:pStyle w:val="Bibliography"/>
        <w:rPr/>
      </w:pPr>
      <w:bookmarkStart w:id="32" w:name="ref-bittleston2011"/>
      <w:r>
        <w:rPr/>
        <w:t xml:space="preserve">Bittleston, L. S., Brockmann, F., Wcislo, W., &amp; Van Bael, S. A. (2011). Endophytic fungi reduce leaf-cutting ant damage to seedlings. </w:t>
      </w:r>
      <w:r>
        <w:rPr>
          <w:i/>
          <w:iCs/>
        </w:rPr>
        <w:t>Biology Letters</w:t>
      </w:r>
      <w:r>
        <w:rPr/>
        <w:t xml:space="preserve">, </w:t>
      </w:r>
      <w:r>
        <w:rPr>
          <w:i/>
          <w:iCs/>
        </w:rPr>
        <w:t>7</w:t>
      </w:r>
      <w:r>
        <w:rPr/>
        <w:t xml:space="preserve">(1), 30–32. </w:t>
      </w:r>
      <w:hyperlink r:id="rId11">
        <w:r>
          <w:rPr>
            <w:rStyle w:val="Hyperlink"/>
          </w:rPr>
          <w:t>https://doi.org/10.1098/rsbl.2010.0456</w:t>
        </w:r>
      </w:hyperlink>
      <w:bookmarkEnd w:id="32"/>
    </w:p>
    <w:p>
      <w:pPr>
        <w:pStyle w:val="Bibliography"/>
        <w:rPr/>
      </w:pPr>
      <w:bookmarkStart w:id="33" w:name="ref-blanchet2008"/>
      <w:r>
        <w:rPr/>
        <w:t xml:space="preserve">Blanchet, F. G., Legendre, P., &amp; Borcard, D. (2008). </w:t>
      </w:r>
      <w:del w:id="1529" w:author="Bolívar Aponte Rolón" w:date="2024-09-05T16:32:00Z">
        <w:r>
          <w:rPr>
            <w:color w:val="FF0000"/>
          </w:rPr>
          <w:delText>FORWARD</w:delText>
        </w:r>
      </w:del>
      <w:ins w:id="1530" w:author="Bolívar Aponte Rolón" w:date="2024-09-05T16:32:00Z">
        <w:r>
          <w:rPr>
            <w:color w:val="FF0000"/>
          </w:rPr>
          <w:t>Forward</w:t>
        </w:r>
      </w:ins>
      <w:r>
        <w:rPr/>
        <w:t xml:space="preserve"> </w:t>
      </w:r>
      <w:del w:id="1531" w:author="Bolívar Aponte Rolón" w:date="2024-09-05T16:32:00Z">
        <w:r>
          <w:rPr>
            <w:rFonts w:eastAsia="Cambria"/>
            <w:color w:val="FF0000"/>
          </w:rPr>
          <w:delText>SELECTION</w:delText>
        </w:r>
      </w:del>
      <w:ins w:id="1532" w:author="Bolívar Aponte Rolón" w:date="2024-09-05T16:32:00Z">
        <w:del w:id="1533" w:author="Arnold, Betsy - (fungi)" w:date="2024-10-07T06:19:00Z">
          <w:r>
            <w:rPr>
              <w:rFonts w:eastAsia="Cambria"/>
              <w:color w:val="FF0000"/>
            </w:rPr>
            <w:delText>S</w:delText>
          </w:r>
        </w:del>
      </w:ins>
      <w:ins w:id="1534" w:author="Arnold, Betsy - (fungi)" w:date="2024-10-07T06:19:00Z">
        <w:r>
          <w:rPr>
            <w:color w:val="FF0000"/>
          </w:rPr>
          <w:t>s</w:t>
        </w:r>
      </w:ins>
      <w:ins w:id="1535" w:author="Bolívar Aponte Rolón" w:date="2024-09-05T16:32:00Z">
        <w:r>
          <w:rPr>
            <w:color w:val="FF0000"/>
          </w:rPr>
          <w:t>election</w:t>
        </w:r>
      </w:ins>
      <w:r>
        <w:rPr>
          <w:color w:val="FF0000"/>
          <w:rPrChange w:id="0" w:author="Bolívar Aponte Rolón" w:date="2024-10-22T20:47:00Z"/>
        </w:rPr>
        <w:t xml:space="preserve"> </w:t>
      </w:r>
      <w:del w:id="1537" w:author="Bolívar Aponte Rolón" w:date="2024-09-05T16:32:00Z">
        <w:r>
          <w:rPr>
            <w:color w:val="FF0000"/>
          </w:rPr>
          <w:delText>OF</w:delText>
        </w:r>
      </w:del>
      <w:ins w:id="1538" w:author="Bolívar Aponte Rolón" w:date="2024-09-05T16:34:00Z">
        <w:r>
          <w:rPr>
            <w:color w:val="FF0000"/>
          </w:rPr>
          <w:t>o</w:t>
        </w:r>
      </w:ins>
      <w:ins w:id="1539" w:author="Bolívar Aponte Rolón" w:date="2024-09-05T16:32:00Z">
        <w:r>
          <w:rPr>
            <w:color w:val="FF0000"/>
          </w:rPr>
          <w:t>f</w:t>
        </w:r>
      </w:ins>
      <w:r>
        <w:rPr>
          <w:color w:val="FF0000"/>
          <w:rPrChange w:id="0" w:author="Bolívar Aponte Rolón" w:date="2024-10-22T20:47:00Z"/>
        </w:rPr>
        <w:t xml:space="preserve"> </w:t>
      </w:r>
      <w:del w:id="1541" w:author="Bolívar Aponte Rolón" w:date="2024-09-05T16:32:00Z">
        <w:r>
          <w:rPr>
            <w:color w:val="FF0000"/>
          </w:rPr>
          <w:delText>EXPLANATORY</w:delText>
        </w:r>
      </w:del>
      <w:ins w:id="1542" w:author="Arnold, Betsy - (fungi)" w:date="2024-10-07T06:19:00Z">
        <w:r>
          <w:rPr>
            <w:color w:val="FF0000"/>
          </w:rPr>
          <w:t>e</w:t>
        </w:r>
      </w:ins>
      <w:ins w:id="1543" w:author="Bolívar Aponte Rolón" w:date="2024-09-05T16:32:00Z">
        <w:del w:id="1544" w:author="Arnold, Betsy - (fungi)" w:date="2024-10-07T06:19:00Z">
          <w:r>
            <w:rPr>
              <w:color w:val="FF0000"/>
            </w:rPr>
            <w:delText>E</w:delText>
          </w:r>
        </w:del>
      </w:ins>
      <w:ins w:id="1545" w:author="Bolívar Aponte Rolón" w:date="2024-09-05T16:32:00Z">
        <w:r>
          <w:rPr>
            <w:color w:val="FF0000"/>
          </w:rPr>
          <w:t>xplanatory</w:t>
        </w:r>
      </w:ins>
      <w:r>
        <w:rPr>
          <w:color w:val="FF0000"/>
          <w:rPrChange w:id="0" w:author="Bolívar Aponte Rolón" w:date="2024-10-22T20:47:00Z"/>
        </w:rPr>
        <w:t xml:space="preserve"> </w:t>
      </w:r>
      <w:del w:id="1547" w:author="Bolívar Aponte Rolón" w:date="2024-09-05T16:32:00Z">
        <w:r>
          <w:rPr>
            <w:color w:val="FF0000"/>
          </w:rPr>
          <w:delText>VARIABLES</w:delText>
        </w:r>
      </w:del>
      <w:ins w:id="1548" w:author="Arnold, Betsy - (fungi)" w:date="2024-10-07T06:19:00Z">
        <w:r>
          <w:rPr>
            <w:color w:val="FF0000"/>
          </w:rPr>
          <w:t>v</w:t>
        </w:r>
      </w:ins>
      <w:ins w:id="1549" w:author="Bolívar Aponte Rolón" w:date="2024-09-05T16:32:00Z">
        <w:del w:id="1550" w:author="Arnold, Betsy - (fungi)" w:date="2024-10-07T06:19:00Z">
          <w:r>
            <w:rPr>
              <w:color w:val="FF0000"/>
            </w:rPr>
            <w:delText>V</w:delText>
          </w:r>
        </w:del>
      </w:ins>
      <w:ins w:id="1551" w:author="Bolívar Aponte Rolón" w:date="2024-09-05T16:32:00Z">
        <w:r>
          <w:rPr>
            <w:color w:val="FF0000"/>
          </w:rPr>
          <w:t>ariables</w:t>
        </w:r>
      </w:ins>
      <w:r>
        <w:rPr/>
        <w:t xml:space="preserve">. </w:t>
      </w:r>
      <w:r>
        <w:rPr>
          <w:i/>
          <w:iCs/>
        </w:rPr>
        <w:t>Ecology</w:t>
      </w:r>
      <w:r>
        <w:rPr/>
        <w:t xml:space="preserve">, </w:t>
      </w:r>
      <w:r>
        <w:rPr>
          <w:i/>
          <w:iCs/>
        </w:rPr>
        <w:t>89</w:t>
      </w:r>
      <w:r>
        <w:rPr/>
        <w:t xml:space="preserve">(9), 2623–2632. </w:t>
      </w:r>
      <w:hyperlink r:id="rId12">
        <w:r>
          <w:rPr>
            <w:rStyle w:val="Hyperlink"/>
          </w:rPr>
          <w:t>https://doi.org/10.1890/07-0986.1</w:t>
        </w:r>
      </w:hyperlink>
      <w:bookmarkEnd w:id="33"/>
    </w:p>
    <w:p>
      <w:pPr>
        <w:pStyle w:val="Bibliography"/>
        <w:rPr/>
      </w:pPr>
      <w:bookmarkStart w:id="34" w:name="ref-callahan2016"/>
      <w:r>
        <w:rPr/>
        <w:t xml:space="preserve">Callahan, B. J., McMurdie, P. J., Rosen, M. J., Han, A. W., Johnson, A. J. A., &amp; Holmes, S. P. (2016). DADA2: High-resolution sample inference from Illumina amplicon data. </w:t>
      </w:r>
      <w:r>
        <w:rPr>
          <w:i/>
          <w:iCs/>
        </w:rPr>
        <w:t>Nature Methods</w:t>
      </w:r>
      <w:r>
        <w:rPr/>
        <w:t xml:space="preserve">, </w:t>
      </w:r>
      <w:r>
        <w:rPr>
          <w:i/>
          <w:iCs/>
        </w:rPr>
        <w:t>13</w:t>
      </w:r>
      <w:r>
        <w:rPr/>
        <w:t xml:space="preserve">(7), 581–583. </w:t>
      </w:r>
      <w:hyperlink r:id="rId13">
        <w:r>
          <w:rPr>
            <w:rStyle w:val="Hyperlink"/>
          </w:rPr>
          <w:t>https://doi.org/10.1038/nmeth.3869</w:t>
        </w:r>
      </w:hyperlink>
      <w:bookmarkEnd w:id="34"/>
    </w:p>
    <w:p>
      <w:pPr>
        <w:pStyle w:val="Bibliography"/>
        <w:rPr/>
      </w:pPr>
      <w:bookmarkStart w:id="35" w:name="ref-carbone2017"/>
      <w:r>
        <w:rPr/>
        <w:t xml:space="preserve">Carbone, I., White, J. B., Miadlikowska, J., Arnold, A. E., Miller, M. A., Kauff, F., U’Ren, J. M., May, G., &amp; Lutzoni, F. (2017). T-BAS: Tree-Based Alignment Selector toolkit for phylogenetic-based placement, alignment downloads and metadata visualization: An example with the Pezizomycotina tree of life. </w:t>
      </w:r>
      <w:r>
        <w:rPr>
          <w:i/>
          <w:iCs/>
        </w:rPr>
        <w:t>Bioinformatics</w:t>
      </w:r>
      <w:r>
        <w:rPr/>
        <w:t xml:space="preserve">, </w:t>
      </w:r>
      <w:r>
        <w:rPr>
          <w:i/>
          <w:iCs/>
        </w:rPr>
        <w:t>33</w:t>
      </w:r>
      <w:r>
        <w:rPr/>
        <w:t xml:space="preserve">(8), 1160–1168. </w:t>
      </w:r>
      <w:hyperlink r:id="rId14">
        <w:r>
          <w:rPr>
            <w:rStyle w:val="Hyperlink"/>
          </w:rPr>
          <w:t>https://doi.org/10.1093/bioinformatics/btw808</w:t>
        </w:r>
      </w:hyperlink>
      <w:bookmarkEnd w:id="35"/>
    </w:p>
    <w:p>
      <w:pPr>
        <w:pStyle w:val="Bibliography"/>
        <w:rPr/>
      </w:pPr>
      <w:bookmarkStart w:id="36" w:name="ref-carbone2019"/>
      <w:r>
        <w:rPr/>
        <w:t xml:space="preserve">Carbone, I., White, J. B., Miadlikowska, J., Arnold, A. E., Miller, M. A., Magain, N., U’Ren, J. M., &amp; Lutzoni, F. (2019). T-BAS Version 2.1: Tree-Based Alignment Selector Toolkit for Evolutionary Placement of DNA Sequences and Viewing Alignments and Specimen Metadata on Curated and Custom Trees. </w:t>
      </w:r>
      <w:r>
        <w:rPr>
          <w:i/>
          <w:iCs/>
        </w:rPr>
        <w:t>Microbiology Resource Announcements</w:t>
      </w:r>
      <w:r>
        <w:rPr/>
        <w:t xml:space="preserve">, </w:t>
      </w:r>
      <w:r>
        <w:rPr>
          <w:i/>
          <w:iCs/>
        </w:rPr>
        <w:t>8</w:t>
      </w:r>
      <w:r>
        <w:rPr/>
        <w:t xml:space="preserve">(29), e00328–19. </w:t>
      </w:r>
      <w:hyperlink r:id="rId15">
        <w:r>
          <w:rPr>
            <w:rStyle w:val="Hyperlink"/>
          </w:rPr>
          <w:t>https://doi.org/10.1128/MRA.00328-19</w:t>
        </w:r>
      </w:hyperlink>
      <w:bookmarkEnd w:id="36"/>
    </w:p>
    <w:p>
      <w:pPr>
        <w:pStyle w:val="Bibliography"/>
        <w:rPr/>
      </w:pPr>
      <w:bookmarkStart w:id="37" w:name="ref-chagas2018"/>
      <w:r>
        <w:rPr/>
        <w:t xml:space="preserve">Chagas, F. O., Pessotti, R. D. C., Caraballo-Rodríguez, A. M., &amp; Pupo, M. T. (2018). Chemical signaling involved in plant–microbe interactions. </w:t>
      </w:r>
      <w:r>
        <w:rPr>
          <w:i/>
          <w:iCs/>
        </w:rPr>
        <w:t>Chemical Society Reviews</w:t>
      </w:r>
      <w:r>
        <w:rPr/>
        <w:t xml:space="preserve">, </w:t>
      </w:r>
      <w:r>
        <w:rPr>
          <w:i/>
          <w:iCs/>
        </w:rPr>
        <w:t>47</w:t>
      </w:r>
      <w:r>
        <w:rPr/>
        <w:t xml:space="preserve">(5), 1652–1704. </w:t>
      </w:r>
      <w:hyperlink r:id="rId16">
        <w:r>
          <w:rPr>
            <w:rStyle w:val="Hyperlink"/>
          </w:rPr>
          <w:t>https://doi.org/10.1039/C7CS00343A</w:t>
        </w:r>
      </w:hyperlink>
      <w:bookmarkEnd w:id="37"/>
    </w:p>
    <w:p>
      <w:pPr>
        <w:pStyle w:val="Bibliography"/>
        <w:rPr/>
      </w:pPr>
      <w:bookmarkStart w:id="38" w:name="ref-christian2017"/>
      <w:r>
        <w:rPr/>
        <w:t xml:space="preserve">Christian, N., Whitaker, B. K., &amp; Clay, K. (2017). Chapter 5 A Novel Framework for Decoding Fungal Endophyte Diversity. In J. Dighton &amp; J. F. White (Eds.), </w:t>
      </w:r>
      <w:r>
        <w:rPr>
          <w:i/>
          <w:iCs/>
        </w:rPr>
        <w:t>Mycology</w:t>
      </w:r>
      <w:r>
        <w:rPr/>
        <w:t xml:space="preserve"> (pp. 63–78). CRC Press. </w:t>
      </w:r>
      <w:hyperlink r:id="rId17">
        <w:r>
          <w:rPr>
            <w:rStyle w:val="Hyperlink"/>
          </w:rPr>
          <w:t>https://doi.org/10.1201/9781315119496-6</w:t>
        </w:r>
      </w:hyperlink>
      <w:bookmarkEnd w:id="38"/>
    </w:p>
    <w:p>
      <w:pPr>
        <w:pStyle w:val="Bibliography"/>
        <w:rPr/>
      </w:pPr>
      <w:bookmarkStart w:id="39" w:name="ref-coblentz2013"/>
      <w:r>
        <w:rPr/>
        <w:t xml:space="preserve">Coblentz, K. E., &amp; Van Bael, S. A. (2013). Field colonies of leaf-cutting ants select plant materials containing low abundances of endophytic fungi. </w:t>
      </w:r>
      <w:r>
        <w:rPr>
          <w:i/>
          <w:iCs/>
        </w:rPr>
        <w:t>Ecosphere</w:t>
      </w:r>
      <w:r>
        <w:rPr/>
        <w:t xml:space="preserve">, </w:t>
      </w:r>
      <w:r>
        <w:rPr>
          <w:i/>
          <w:iCs/>
        </w:rPr>
        <w:t>4</w:t>
      </w:r>
      <w:r>
        <w:rPr/>
        <w:t xml:space="preserve">(5). </w:t>
      </w:r>
      <w:hyperlink r:id="rId18">
        <w:r>
          <w:rPr>
            <w:rStyle w:val="Hyperlink"/>
          </w:rPr>
          <w:t>https://doi.org/10.1890/ES13-00012.1</w:t>
        </w:r>
      </w:hyperlink>
      <w:bookmarkEnd w:id="39"/>
    </w:p>
    <w:p>
      <w:pPr>
        <w:pStyle w:val="BodyText"/>
        <w:spacing w:lineRule="auto" w:line="240" w:before="228" w:after="228"/>
        <w:rPr>
          <w:ins w:id="1558" w:author="Bolívar Aponte Rolón" w:date="2024-10-22T15:53:00Z"/>
        </w:rPr>
      </w:pPr>
      <w:ins w:id="1552" w:author="Bolívar Aponte Rolón" w:date="2024-10-22T15:53:00Z">
        <w:r>
          <w:rPr>
            <w:rStyle w:val="Hyperlink"/>
            <w:rFonts w:ascii="Times New Roman" w:hAnsi="Times New Roman"/>
            <w:color w:val="FF0000"/>
          </w:rPr>
          <w:t xml:space="preserve">Coley, P. D., &amp; Aide, T. M. (1989). Red coloration of tropical young leaves: a possible antifungal defence? </w:t>
        </w:r>
      </w:ins>
      <w:ins w:id="1553" w:author="Bolívar Aponte Rolón" w:date="2024-10-22T15:53:00Z">
        <w:r>
          <w:rPr>
            <w:rStyle w:val="Hyperlink"/>
            <w:rFonts w:ascii="Times New Roman" w:hAnsi="Times New Roman"/>
            <w:i/>
            <w:color w:val="FF0000"/>
          </w:rPr>
          <w:t>Journal of Tropical Ecology</w:t>
        </w:r>
      </w:ins>
      <w:ins w:id="1554" w:author="Bolívar Aponte Rolón" w:date="2024-10-22T15:53:00Z">
        <w:r>
          <w:rPr>
            <w:rStyle w:val="Hyperlink"/>
            <w:rFonts w:ascii="Times New Roman" w:hAnsi="Times New Roman"/>
            <w:color w:val="FF0000"/>
          </w:rPr>
          <w:t xml:space="preserve">, </w:t>
        </w:r>
      </w:ins>
      <w:ins w:id="1555" w:author="Bolívar Aponte Rolón" w:date="2024-10-22T15:53:00Z">
        <w:r>
          <w:rPr>
            <w:rStyle w:val="Hyperlink"/>
            <w:rFonts w:ascii="Times New Roman" w:hAnsi="Times New Roman"/>
            <w:i/>
            <w:color w:val="FF0000"/>
          </w:rPr>
          <w:t>5</w:t>
        </w:r>
      </w:ins>
      <w:ins w:id="1556" w:author="Bolívar Aponte Rolón" w:date="2024-10-22T15:53:00Z">
        <w:r>
          <w:rPr>
            <w:rStyle w:val="Hyperlink"/>
            <w:rFonts w:ascii="Times New Roman" w:hAnsi="Times New Roman"/>
            <w:color w:val="FF0000"/>
          </w:rPr>
          <w:t xml:space="preserve">(3), 293–300. </w:t>
        </w:r>
      </w:ins>
      <w:hyperlink r:id="rId19">
        <w:ins w:id="1557" w:author="Bolívar Aponte Rolón" w:date="2024-10-22T15:53:00Z">
          <w:r>
            <w:rPr>
              <w:rStyle w:val="Hyperlink"/>
              <w:rFonts w:ascii="Times New Roman" w:hAnsi="Times New Roman"/>
              <w:color w:val="FF0000"/>
            </w:rPr>
            <w:t>https://doi.org/10.1017/S0266467400003667</w:t>
          </w:r>
        </w:ins>
      </w:hyperlink>
    </w:p>
    <w:p>
      <w:pPr>
        <w:pStyle w:val="Bibliography"/>
        <w:rPr>
          <w:ins w:id="1569" w:author="Bolívar Aponte Rolón" w:date="2024-08-19T16:13:00Z"/>
        </w:rPr>
      </w:pPr>
      <w:ins w:id="1559" w:author="Bolívar Aponte Rolón" w:date="2024-08-19T16:13:00Z">
        <w:bookmarkStart w:id="40" w:name="ref-crous2006"/>
        <w:r>
          <w:rPr>
            <w:color w:val="FF0000"/>
          </w:rPr>
          <w:t xml:space="preserve">Crous, P. W., Groenewald, J. Z., Risède, J.-M., Simoneau, P., &amp; Hyde, K. D. (2006). </w:t>
        </w:r>
      </w:ins>
      <w:ins w:id="1560" w:author="Bolívar Aponte Rolón" w:date="2024-08-19T16:13:00Z">
        <w:r>
          <w:rPr>
            <w:i/>
            <w:iCs/>
            <w:color w:val="FF0000"/>
          </w:rPr>
          <w:t>Calonectria</w:t>
        </w:r>
      </w:ins>
      <w:ins w:id="1561" w:author="Bolívar Aponte Rolón" w:date="2024-08-19T16:13:00Z">
        <w:r>
          <w:rPr>
            <w:color w:val="FF0000"/>
          </w:rPr>
          <w:t xml:space="preserve"> species and their </w:t>
        </w:r>
      </w:ins>
      <w:ins w:id="1562" w:author="Bolívar Aponte Rolón" w:date="2024-08-19T16:13:00Z">
        <w:r>
          <w:rPr>
            <w:i/>
            <w:iCs/>
            <w:color w:val="FF0000"/>
          </w:rPr>
          <w:t>Cylindrocladium</w:t>
        </w:r>
      </w:ins>
      <w:ins w:id="1563" w:author="Bolívar Aponte Rolón" w:date="2024-08-19T16:13:00Z">
        <w:r>
          <w:rPr>
            <w:color w:val="FF0000"/>
          </w:rPr>
          <w:t xml:space="preserve"> anamorphs: species with clavate vesicles. </w:t>
        </w:r>
      </w:ins>
      <w:ins w:id="1564" w:author="Bolívar Aponte Rolón" w:date="2024-08-19T16:13:00Z">
        <w:r>
          <w:rPr>
            <w:i/>
            <w:iCs/>
            <w:color w:val="FF0000"/>
          </w:rPr>
          <w:t>Studies in Mycology</w:t>
        </w:r>
      </w:ins>
      <w:ins w:id="1565" w:author="Bolívar Aponte Rolón" w:date="2024-08-19T16:13:00Z">
        <w:r>
          <w:rPr>
            <w:color w:val="FF0000"/>
          </w:rPr>
          <w:t xml:space="preserve">, </w:t>
        </w:r>
      </w:ins>
      <w:ins w:id="1566" w:author="Bolívar Aponte Rolón" w:date="2024-08-19T16:13:00Z">
        <w:r>
          <w:rPr>
            <w:i/>
            <w:iCs/>
            <w:color w:val="FF0000"/>
          </w:rPr>
          <w:t>55</w:t>
        </w:r>
      </w:ins>
      <w:ins w:id="1567" w:author="Bolívar Aponte Rolón" w:date="2024-08-19T16:13:00Z">
        <w:r>
          <w:rPr>
            <w:color w:val="FF0000"/>
          </w:rPr>
          <w:t xml:space="preserve">, 213–226. </w:t>
        </w:r>
      </w:ins>
      <w:hyperlink r:id="rId20">
        <w:ins w:id="1568" w:author="Bolívar Aponte Rolón" w:date="2024-08-19T16:13:00Z">
          <w:r>
            <w:rPr>
              <w:rStyle w:val="Hyperlink"/>
              <w:color w:val="FF0000"/>
            </w:rPr>
            <w:t>https://doi.org/10.3114/sim.55.1.213</w:t>
          </w:r>
        </w:ins>
      </w:hyperlink>
      <w:bookmarkEnd w:id="40"/>
    </w:p>
    <w:p>
      <w:pPr>
        <w:pStyle w:val="Bibliography"/>
        <w:rPr/>
      </w:pPr>
      <w:bookmarkStart w:id="41" w:name="ref-currie2014"/>
      <w:r>
        <w:rPr/>
        <w:t xml:space="preserve">Currie, A. F., Wearn, J., Hodgson, S., Wendt, H., Broughton, S., &amp; Jin, L. (2014). Foliar Fungal Endophytes in Herbaceous Plants: A Marriage of Convinience? In V. C. Verma &amp; A. C. Gange (Eds.), </w:t>
      </w:r>
      <w:r>
        <w:rPr>
          <w:i/>
          <w:iCs/>
        </w:rPr>
        <w:t>Advances in Endophytic Research</w:t>
      </w:r>
      <w:r>
        <w:rPr/>
        <w:t xml:space="preserve"> (pp. 61–81). Springer India. </w:t>
      </w:r>
      <w:hyperlink r:id="rId21">
        <w:r>
          <w:rPr>
            <w:rStyle w:val="Hyperlink"/>
          </w:rPr>
          <w:t>https://doi.org/10.1007/978-81-322-1575-2</w:t>
        </w:r>
      </w:hyperlink>
      <w:bookmarkEnd w:id="41"/>
    </w:p>
    <w:p>
      <w:pPr>
        <w:pStyle w:val="Bibliography"/>
        <w:rPr/>
      </w:pPr>
      <w:bookmarkStart w:id="42" w:name="ref-daru2019"/>
      <w:r>
        <w:rPr/>
        <w:t xml:space="preserve">Daru, B. H., Bowman, E. A., Pfister, D. H., &amp; Arnold, A. E. (2019). A novel proof of concept for capturing the diversity of endophytic fungi preserved in herbarium specimens. </w:t>
      </w:r>
      <w:r>
        <w:rPr>
          <w:i/>
          <w:iCs/>
        </w:rPr>
        <w:t>Philosophical Transactions of the Royal Society B: Biological Sciences</w:t>
      </w:r>
      <w:r>
        <w:rPr/>
        <w:t xml:space="preserve">, </w:t>
      </w:r>
      <w:r>
        <w:rPr>
          <w:i/>
          <w:iCs/>
        </w:rPr>
        <w:t>374</w:t>
      </w:r>
      <w:r>
        <w:rPr/>
        <w:t xml:space="preserve">(1763), 20170395. </w:t>
      </w:r>
      <w:hyperlink r:id="rId22">
        <w:r>
          <w:rPr>
            <w:rStyle w:val="Hyperlink"/>
          </w:rPr>
          <w:t>https://doi.org/10.1098/rstb.2017.0395</w:t>
        </w:r>
      </w:hyperlink>
      <w:bookmarkEnd w:id="42"/>
    </w:p>
    <w:p>
      <w:pPr>
        <w:pStyle w:val="Bibliography"/>
        <w:rPr/>
      </w:pPr>
      <w:bookmarkStart w:id="43" w:name="ref-decaceres2009"/>
      <w:r>
        <w:rPr/>
        <w:t xml:space="preserve">De Cáceres, M., &amp; Legendre, P. (2009). Associations between species and groups of sites: Indices and statistical inference. </w:t>
      </w:r>
      <w:r>
        <w:rPr>
          <w:i/>
          <w:iCs/>
        </w:rPr>
        <w:t>Ecology</w:t>
      </w:r>
      <w:r>
        <w:rPr/>
        <w:t xml:space="preserve">, </w:t>
      </w:r>
      <w:r>
        <w:rPr>
          <w:i/>
          <w:iCs/>
        </w:rPr>
        <w:t>90</w:t>
      </w:r>
      <w:r>
        <w:rPr/>
        <w:t xml:space="preserve">, 3566–3574. </w:t>
      </w:r>
      <w:hyperlink r:id="rId23">
        <w:r>
          <w:rPr>
            <w:rStyle w:val="Hyperlink"/>
          </w:rPr>
          <w:t>https://doi.org/10.1890/08-1823.1</w:t>
        </w:r>
      </w:hyperlink>
      <w:bookmarkEnd w:id="43"/>
    </w:p>
    <w:p>
      <w:pPr>
        <w:pStyle w:val="Bibliography"/>
        <w:rPr>
          <w:ins w:id="1576" w:author="Bolívar Aponte Rolón" w:date="2024-10-08T10:14:00Z"/>
        </w:rPr>
      </w:pPr>
      <w:ins w:id="1570" w:author="Bolívar Aponte Rolón" w:date="2024-10-08T10:14:00Z">
        <w:bookmarkStart w:id="44" w:name="ref-edgar2004"/>
        <w:r>
          <w:rPr>
            <w:rStyle w:val="Hyperlink"/>
            <w:color w:val="FF0000"/>
          </w:rPr>
          <w:t xml:space="preserve">Edgar, R. C. (2004). MUSCLE: multiple sequence alignment with high accuracy and high throughput. </w:t>
        </w:r>
      </w:ins>
      <w:ins w:id="1571" w:author="Bolívar Aponte Rolón" w:date="2024-10-08T10:14:00Z">
        <w:r>
          <w:rPr>
            <w:rStyle w:val="Hyperlink"/>
            <w:i/>
            <w:iCs/>
            <w:color w:val="FF0000"/>
          </w:rPr>
          <w:t>Nucleic Acids Research</w:t>
        </w:r>
      </w:ins>
      <w:ins w:id="1572" w:author="Bolívar Aponte Rolón" w:date="2024-10-08T10:14:00Z">
        <w:r>
          <w:rPr>
            <w:rStyle w:val="Hyperlink"/>
            <w:color w:val="FF0000"/>
          </w:rPr>
          <w:t xml:space="preserve">, </w:t>
        </w:r>
      </w:ins>
      <w:ins w:id="1573" w:author="Bolívar Aponte Rolón" w:date="2024-10-08T10:14:00Z">
        <w:r>
          <w:rPr>
            <w:rStyle w:val="Hyperlink"/>
            <w:i/>
            <w:iCs/>
            <w:color w:val="FF0000"/>
          </w:rPr>
          <w:t>32</w:t>
        </w:r>
      </w:ins>
      <w:ins w:id="1574" w:author="Bolívar Aponte Rolón" w:date="2024-10-08T10:14:00Z">
        <w:r>
          <w:rPr>
            <w:rStyle w:val="Hyperlink"/>
            <w:color w:val="FF0000"/>
          </w:rPr>
          <w:t xml:space="preserve">(5), 1792–1797. </w:t>
        </w:r>
      </w:ins>
      <w:hyperlink r:id="rId24">
        <w:ins w:id="1575" w:author="Bolívar Aponte Rolón" w:date="2024-10-08T10:14:00Z">
          <w:r>
            <w:rPr>
              <w:rStyle w:val="Hyperlink"/>
              <w:color w:val="FF0000"/>
            </w:rPr>
            <w:t>https://doi.org/10.1093/nar/gkh340</w:t>
          </w:r>
        </w:ins>
      </w:hyperlink>
      <w:bookmarkEnd w:id="44"/>
    </w:p>
    <w:p>
      <w:pPr>
        <w:pStyle w:val="Bibliography"/>
        <w:rPr/>
      </w:pPr>
      <w:bookmarkStart w:id="45" w:name="ref-estrada2013"/>
      <w:r>
        <w:rPr/>
        <w:t xml:space="preserve">Estrada, C., Wcislo, W. T., &amp; Van Bael, S. A. (2013). Symbiotic fungi alter plant chemistry that discourages leaf-cutting ants. </w:t>
      </w:r>
      <w:r>
        <w:rPr>
          <w:i/>
          <w:iCs/>
        </w:rPr>
        <w:t>New Phytologist</w:t>
      </w:r>
      <w:r>
        <w:rPr/>
        <w:t xml:space="preserve">, </w:t>
      </w:r>
      <w:r>
        <w:rPr>
          <w:i/>
          <w:iCs/>
        </w:rPr>
        <w:t>198</w:t>
      </w:r>
      <w:r>
        <w:rPr/>
        <w:t xml:space="preserve">(1), 241–251. </w:t>
      </w:r>
      <w:hyperlink r:id="rId25">
        <w:r>
          <w:rPr>
            <w:rStyle w:val="Hyperlink"/>
          </w:rPr>
          <w:t>https://doi.org/10.1111/nph.12140</w:t>
        </w:r>
      </w:hyperlink>
      <w:bookmarkEnd w:id="45"/>
    </w:p>
    <w:p>
      <w:pPr>
        <w:pStyle w:val="Bibliography"/>
        <w:rPr/>
      </w:pPr>
      <w:bookmarkStart w:id="46" w:name="ref-feild2005"/>
      <w:r>
        <w:rPr/>
        <w:t xml:space="preserve">Feild, T. S., &amp; Arens, N. C. (2005). Form, function and environments of the early angiosperms: Merging extant phylogeny and ecophysiology with fossils. </w:t>
      </w:r>
      <w:r>
        <w:rPr>
          <w:i/>
          <w:iCs/>
        </w:rPr>
        <w:t>New Phytologist</w:t>
      </w:r>
      <w:r>
        <w:rPr/>
        <w:t xml:space="preserve">, </w:t>
      </w:r>
      <w:r>
        <w:rPr>
          <w:i/>
          <w:iCs/>
        </w:rPr>
        <w:t>166</w:t>
      </w:r>
      <w:r>
        <w:rPr/>
        <w:t xml:space="preserve">(2), 383–408. </w:t>
      </w:r>
      <w:hyperlink r:id="rId26">
        <w:r>
          <w:rPr>
            <w:rStyle w:val="Hyperlink"/>
          </w:rPr>
          <w:t>https://doi.org/10.1111/j.1469-8137.2005.01333.x</w:t>
        </w:r>
      </w:hyperlink>
      <w:bookmarkEnd w:id="46"/>
    </w:p>
    <w:p>
      <w:pPr>
        <w:pStyle w:val="Bibliography"/>
        <w:rPr/>
      </w:pPr>
      <w:bookmarkStart w:id="47" w:name="ref-fox2019"/>
      <w:r>
        <w:rPr/>
        <w:t xml:space="preserve">Fox, J., &amp; Weisberg, S. (2019). </w:t>
      </w:r>
      <w:r>
        <w:rPr>
          <w:i/>
          <w:iCs/>
        </w:rPr>
        <w:t>An R companion to applied regression</w:t>
      </w:r>
      <w:r>
        <w:rPr/>
        <w:t xml:space="preserve"> (3rd ed.). Sage. </w:t>
      </w:r>
      <w:hyperlink r:id="rId27">
        <w:r>
          <w:rPr>
            <w:rStyle w:val="Hyperlink"/>
          </w:rPr>
          <w:t>https://socialsciences.mcmaster.ca/jfox/Books/Companion/</w:t>
        </w:r>
      </w:hyperlink>
      <w:bookmarkEnd w:id="47"/>
    </w:p>
    <w:p>
      <w:pPr>
        <w:pStyle w:val="Bibliography"/>
        <w:rPr/>
      </w:pPr>
      <w:bookmarkStart w:id="48" w:name="ref-friesen2011"/>
      <w:r>
        <w:rPr/>
        <w:t xml:space="preserve">Friesen, M. L., Porter, S. S., Stark, S. C., Von Wettberg, E. J., Sachs, J. L., &amp; Martinez-Romero, E. (2011). Microbially Mediated Plant Functional Traits. </w:t>
      </w:r>
      <w:r>
        <w:rPr>
          <w:i/>
          <w:iCs/>
        </w:rPr>
        <w:t>Annual Review of Ecology, Evolution, and Systematics</w:t>
      </w:r>
      <w:r>
        <w:rPr/>
        <w:t xml:space="preserve">, </w:t>
      </w:r>
      <w:r>
        <w:rPr>
          <w:i/>
          <w:iCs/>
        </w:rPr>
        <w:t>42</w:t>
      </w:r>
      <w:r>
        <w:rPr/>
        <w:t xml:space="preserve">(1), 23–46. </w:t>
      </w:r>
      <w:hyperlink r:id="rId28">
        <w:r>
          <w:rPr>
            <w:rStyle w:val="Hyperlink"/>
          </w:rPr>
          <w:t>https://doi.org/10.1146/annurev-ecolsys-102710-145039</w:t>
        </w:r>
      </w:hyperlink>
      <w:bookmarkEnd w:id="48"/>
    </w:p>
    <w:p>
      <w:pPr>
        <w:pStyle w:val="Bibliography"/>
        <w:rPr/>
      </w:pPr>
      <w:bookmarkStart w:id="49" w:name="ref-gilbert2007"/>
      <w:r>
        <w:rPr/>
        <w:t xml:space="preserve">Gilbert, G. S., &amp; Webb, C. O. (2007). Phylogenetic signal in plant pathogen–host range. </w:t>
      </w:r>
      <w:r>
        <w:rPr>
          <w:i/>
          <w:iCs/>
        </w:rPr>
        <w:t>Proceedings of the National Academy of Sciences</w:t>
      </w:r>
      <w:r>
        <w:rPr/>
        <w:t xml:space="preserve">, </w:t>
      </w:r>
      <w:r>
        <w:rPr>
          <w:i/>
          <w:iCs/>
        </w:rPr>
        <w:t>104</w:t>
      </w:r>
      <w:r>
        <w:rPr/>
        <w:t xml:space="preserve">(12), 4979–4983. </w:t>
      </w:r>
      <w:hyperlink r:id="rId29">
        <w:r>
          <w:rPr>
            <w:rStyle w:val="Hyperlink"/>
          </w:rPr>
          <w:t>https://doi.org/10.1073/pnas.0607968104</w:t>
        </w:r>
      </w:hyperlink>
      <w:bookmarkEnd w:id="49"/>
    </w:p>
    <w:p>
      <w:pPr>
        <w:pStyle w:val="Bibliography"/>
        <w:rPr>
          <w:ins w:id="1581" w:author="Bolívar Aponte Rolón" w:date="2024-10-08T10:16:00Z"/>
        </w:rPr>
      </w:pPr>
      <w:ins w:id="1577" w:author="Bolívar Aponte Rolón" w:date="2024-10-08T10:16:00Z">
        <w:bookmarkStart w:id="50" w:name="ref-gohel2024"/>
        <w:r>
          <w:rPr>
            <w:color w:val="FF0000"/>
          </w:rPr>
          <w:t xml:space="preserve">Gohel, D., &amp; Skintzos, P. (2024). </w:t>
        </w:r>
      </w:ins>
      <w:ins w:id="1578" w:author="Bolívar Aponte Rolón" w:date="2024-10-08T10:16:00Z">
        <w:r>
          <w:rPr>
            <w:i/>
            <w:iCs/>
            <w:color w:val="FF0000"/>
          </w:rPr>
          <w:t>flextable: Functions for tabular reporting</w:t>
        </w:r>
      </w:ins>
      <w:ins w:id="1579" w:author="Bolívar Aponte Rolón" w:date="2024-10-08T10:16:00Z">
        <w:r>
          <w:rPr>
            <w:color w:val="FF0000"/>
          </w:rPr>
          <w:t xml:space="preserve"> [Manual]. </w:t>
        </w:r>
      </w:ins>
      <w:hyperlink r:id="rId30">
        <w:ins w:id="1580" w:author="Bolívar Aponte Rolón" w:date="2024-10-08T10:16:00Z">
          <w:r>
            <w:rPr>
              <w:rStyle w:val="Hyperlink"/>
              <w:color w:val="FF0000"/>
            </w:rPr>
            <w:t>https://ardata-fr.github.io/flextable-book/</w:t>
          </w:r>
        </w:ins>
      </w:hyperlink>
      <w:bookmarkEnd w:id="50"/>
    </w:p>
    <w:p>
      <w:pPr>
        <w:pStyle w:val="Bibliography"/>
        <w:rPr/>
      </w:pPr>
      <w:bookmarkStart w:id="51" w:name="ref-gonzalez-teuber2016"/>
      <w:r>
        <w:rPr/>
        <w:t xml:space="preserve">González-Teuber, M. (2016). The defensive role of foliar endophytic fungi for a South American tree. </w:t>
      </w:r>
      <w:r>
        <w:rPr>
          <w:i/>
          <w:iCs/>
        </w:rPr>
        <w:t>AoB PLANTS</w:t>
      </w:r>
      <w:r>
        <w:rPr/>
        <w:t xml:space="preserve">, </w:t>
      </w:r>
      <w:r>
        <w:rPr>
          <w:i/>
          <w:iCs/>
        </w:rPr>
        <w:t>8</w:t>
      </w:r>
      <w:r>
        <w:rPr/>
        <w:t xml:space="preserve">, plw050. </w:t>
      </w:r>
      <w:hyperlink r:id="rId31">
        <w:r>
          <w:rPr>
            <w:rStyle w:val="Hyperlink"/>
          </w:rPr>
          <w:t>https://doi.org/10.1093/aobpla/plw050</w:t>
        </w:r>
      </w:hyperlink>
      <w:bookmarkEnd w:id="51"/>
    </w:p>
    <w:p>
      <w:pPr>
        <w:pStyle w:val="Bibliography"/>
        <w:rPr>
          <w:color w:val="FF0000"/>
          <w:ins w:id="1585" w:author="Bolívar Aponte Rolón" w:date="2024-10-22T15:53:00Z"/>
        </w:rPr>
      </w:pPr>
      <w:ins w:id="1582" w:author="Bolívar Aponte Rolón" w:date="2024-10-22T15:53:00Z">
        <w:r>
          <w:rPr>
            <w:color w:val="FF0000"/>
          </w:rPr>
          <w:t xml:space="preserve">Gould, K. S. (2004). Nature’s Swiss Army Knife: The Diverse Protective Roles of Anthocyanins in Leaves. </w:t>
        </w:r>
      </w:ins>
      <w:ins w:id="1583" w:author="Bolívar Aponte Rolón" w:date="2024-10-22T15:53:00Z">
        <w:r>
          <w:rPr>
            <w:i/>
            <w:iCs/>
            <w:color w:val="FF0000"/>
          </w:rPr>
          <w:t>Journal of Biomedicine and Biotechnology,</w:t>
        </w:r>
      </w:ins>
      <w:ins w:id="1584" w:author="Bolívar Aponte Rolón" w:date="2024-10-22T15:53:00Z">
        <w:r>
          <w:rPr>
            <w:color w:val="FF0000"/>
          </w:rPr>
          <w:t xml:space="preserve"> 2004(5), 314–320. https://doi.org/10.1155/s1110724304406147</w:t>
        </w:r>
      </w:ins>
    </w:p>
    <w:p>
      <w:pPr>
        <w:pStyle w:val="Bibliography"/>
        <w:rPr/>
      </w:pPr>
      <w:bookmarkStart w:id="52" w:name="ref-guerriero2018"/>
      <w:r>
        <w:rPr/>
        <w:t xml:space="preserve">Guerriero, G., Berni, R., Muñoz-Sanchez, J., Apone, F., Abdel-Salam, E., Qahtan, A., Alatar, A., Cantini, C., Cai, G., Hausman, J.-F., Siddiqui, K., Hernández-Sotomayor, S., &amp; Faisal, M. (2018). Production of </w:t>
      </w:r>
      <w:del w:id="1586" w:author="Arnold, Betsy - (fungi)" w:date="2024-10-07T06:19:00Z">
        <w:r>
          <w:rPr/>
          <w:delText xml:space="preserve">Plant </w:delText>
        </w:r>
      </w:del>
      <w:ins w:id="1587" w:author="Arnold, Betsy - (fungi)" w:date="2024-10-07T06:19:00Z">
        <w:r>
          <w:rPr/>
          <w:t>plant s</w:t>
        </w:r>
      </w:ins>
      <w:del w:id="1588" w:author="Arnold, Betsy - (fungi)" w:date="2024-10-07T06:19:00Z">
        <w:r>
          <w:rPr/>
          <w:delText>S</w:delText>
        </w:r>
      </w:del>
      <w:r>
        <w:rPr/>
        <w:t xml:space="preserve">econdary </w:t>
      </w:r>
      <w:ins w:id="1589" w:author="Arnold, Betsy - (fungi)" w:date="2024-10-07T06:19:00Z">
        <w:r>
          <w:rPr/>
          <w:t>m</w:t>
        </w:r>
      </w:ins>
      <w:del w:id="1590" w:author="Arnold, Betsy - (fungi)" w:date="2024-10-07T06:19:00Z">
        <w:r>
          <w:rPr/>
          <w:delText>M</w:delText>
        </w:r>
      </w:del>
      <w:r>
        <w:rPr/>
        <w:t xml:space="preserve">etabolites: </w:t>
      </w:r>
      <w:ins w:id="1591" w:author="Arnold, Betsy - (fungi)" w:date="2024-10-07T06:19:00Z">
        <w:r>
          <w:rPr/>
          <w:t>e</w:t>
        </w:r>
      </w:ins>
      <w:del w:id="1592" w:author="Arnold, Betsy - (fungi)" w:date="2024-10-07T06:19:00Z">
        <w:r>
          <w:rPr/>
          <w:delText>E</w:delText>
        </w:r>
      </w:del>
      <w:r>
        <w:rPr/>
        <w:t xml:space="preserve">xamples, </w:t>
      </w:r>
      <w:ins w:id="1593" w:author="Arnold, Betsy - (fungi)" w:date="2024-10-07T06:19:00Z">
        <w:r>
          <w:rPr/>
          <w:t>t</w:t>
        </w:r>
      </w:ins>
      <w:del w:id="1594" w:author="Arnold, Betsy - (fungi)" w:date="2024-10-07T06:19:00Z">
        <w:r>
          <w:rPr/>
          <w:delText>T</w:delText>
        </w:r>
      </w:del>
      <w:r>
        <w:rPr/>
        <w:t xml:space="preserve">ips and </w:t>
      </w:r>
      <w:ins w:id="1595" w:author="Arnold, Betsy - (fungi)" w:date="2024-10-07T06:19:00Z">
        <w:r>
          <w:rPr/>
          <w:t>s</w:t>
        </w:r>
      </w:ins>
      <w:del w:id="1596" w:author="Arnold, Betsy - (fungi)" w:date="2024-10-07T06:19:00Z">
        <w:r>
          <w:rPr/>
          <w:delText>S</w:delText>
        </w:r>
      </w:del>
      <w:r>
        <w:rPr/>
        <w:t xml:space="preserve">uggestions for </w:t>
      </w:r>
      <w:del w:id="1597" w:author="Arnold, Betsy - (fungi)" w:date="2024-10-07T06:19:00Z">
        <w:r>
          <w:rPr/>
          <w:delText>Biotechnologists</w:delText>
        </w:r>
      </w:del>
      <w:ins w:id="1598" w:author="Arnold, Betsy - (fungi)" w:date="2024-10-07T06:19:00Z">
        <w:r>
          <w:rPr/>
          <w:t>biotechnologists</w:t>
        </w:r>
      </w:ins>
      <w:r>
        <w:rPr/>
        <w:t xml:space="preserve">. </w:t>
      </w:r>
      <w:r>
        <w:rPr>
          <w:i/>
          <w:iCs/>
        </w:rPr>
        <w:t>Genes</w:t>
      </w:r>
      <w:r>
        <w:rPr/>
        <w:t xml:space="preserve">, </w:t>
      </w:r>
      <w:r>
        <w:rPr>
          <w:i/>
          <w:iCs/>
        </w:rPr>
        <w:t>9</w:t>
      </w:r>
      <w:r>
        <w:rPr/>
        <w:t xml:space="preserve">(6), 309. </w:t>
      </w:r>
      <w:hyperlink r:id="rId32">
        <w:r>
          <w:rPr>
            <w:rStyle w:val="Hyperlink"/>
          </w:rPr>
          <w:t>https://doi.org/10.3390/genes9060309</w:t>
        </w:r>
      </w:hyperlink>
      <w:bookmarkEnd w:id="52"/>
    </w:p>
    <w:p>
      <w:pPr>
        <w:pStyle w:val="Bibliography"/>
        <w:rPr/>
      </w:pPr>
      <w:bookmarkStart w:id="53" w:name="ref-hanley2007"/>
      <w:r>
        <w:rPr/>
        <w:t xml:space="preserve">Hanley, M. E., Lamont, B. B., Fairbanks, M. M., &amp; Rafferty, C. M. (2007). Plant structural traits and their role in anti-herbivore defence. </w:t>
      </w:r>
      <w:r>
        <w:rPr>
          <w:i/>
          <w:iCs/>
        </w:rPr>
        <w:t>Perspectives in Plant Ecology, Evolution and Systematics</w:t>
      </w:r>
      <w:r>
        <w:rPr/>
        <w:t xml:space="preserve">, </w:t>
      </w:r>
      <w:r>
        <w:rPr>
          <w:i/>
          <w:iCs/>
        </w:rPr>
        <w:t>8</w:t>
      </w:r>
      <w:r>
        <w:rPr/>
        <w:t xml:space="preserve">(4), 157–178. </w:t>
      </w:r>
      <w:hyperlink r:id="rId33">
        <w:r>
          <w:rPr>
            <w:rStyle w:val="Hyperlink"/>
          </w:rPr>
          <w:t>https://doi.org/10.1016/j.ppees.2007.01.001</w:t>
        </w:r>
      </w:hyperlink>
      <w:bookmarkEnd w:id="53"/>
    </w:p>
    <w:p>
      <w:pPr>
        <w:pStyle w:val="Bibliography"/>
        <w:rPr/>
      </w:pPr>
      <w:bookmarkStart w:id="54" w:name="ref-higgins2014"/>
      <w:r>
        <w:rPr/>
        <w:t xml:space="preserve">Higgins, K. L., Arnold, A. E., Coley, P. D., &amp; Kursar, T. A. (2014). Communities of fungal endophytes in tropical forest grasses: Highly diverse host- and habitat generalists characterized by strong spatial structure. </w:t>
      </w:r>
      <w:r>
        <w:rPr>
          <w:i/>
          <w:iCs/>
        </w:rPr>
        <w:t>Fungal Ecology</w:t>
      </w:r>
      <w:r>
        <w:rPr/>
        <w:t xml:space="preserve">, </w:t>
      </w:r>
      <w:r>
        <w:rPr>
          <w:i/>
          <w:iCs/>
        </w:rPr>
        <w:t>8</w:t>
      </w:r>
      <w:r>
        <w:rPr/>
        <w:t xml:space="preserve">(1), 1–11. </w:t>
      </w:r>
      <w:hyperlink r:id="rId34">
        <w:r>
          <w:rPr>
            <w:rStyle w:val="Hyperlink"/>
          </w:rPr>
          <w:t>https://doi.org/10.1016/j.funeco.2013.12.005</w:t>
        </w:r>
      </w:hyperlink>
      <w:bookmarkEnd w:id="54"/>
    </w:p>
    <w:p>
      <w:pPr>
        <w:pStyle w:val="Bibliography"/>
        <w:rPr/>
      </w:pPr>
      <w:bookmarkStart w:id="55" w:name="ref-holeski2010"/>
      <w:r>
        <w:rPr/>
        <w:t xml:space="preserve">Holeski, L. M., Chase-Alone, R., &amp; Kelly, J. K. (2010). The genetics of phenotypic plasticity in plant defense: Trichome production in </w:t>
      </w:r>
      <w:r>
        <w:rPr>
          <w:i/>
          <w:iCs/>
          <w:rPrChange w:id="0" w:author="Arnold, Betsy - (fungi)" w:date="2024-10-07T06:19:00Z"/>
        </w:rPr>
        <w:t>Mimulus guttatus</w:t>
      </w:r>
      <w:r>
        <w:rPr/>
        <w:t xml:space="preserve">. </w:t>
      </w:r>
      <w:r>
        <w:rPr>
          <w:i/>
          <w:iCs/>
        </w:rPr>
        <w:t>American Naturalist</w:t>
      </w:r>
      <w:r>
        <w:rPr/>
        <w:t xml:space="preserve">, </w:t>
      </w:r>
      <w:r>
        <w:rPr>
          <w:i/>
          <w:iCs/>
        </w:rPr>
        <w:t>175</w:t>
      </w:r>
      <w:r>
        <w:rPr/>
        <w:t xml:space="preserve">(4), 391–400. </w:t>
      </w:r>
      <w:hyperlink r:id="rId35">
        <w:r>
          <w:rPr>
            <w:rStyle w:val="Hyperlink"/>
          </w:rPr>
          <w:t>https://doi.org/10.1086/651300</w:t>
        </w:r>
      </w:hyperlink>
      <w:bookmarkEnd w:id="55"/>
    </w:p>
    <w:p>
      <w:pPr>
        <w:pStyle w:val="Bibliography"/>
        <w:rPr>
          <w:ins w:id="1604" w:author="Bolívar Aponte Rolón" w:date="2024-10-08T10:16:00Z"/>
        </w:rPr>
      </w:pPr>
      <w:ins w:id="1600" w:author="Bolívar Aponte Rolón" w:date="2024-10-08T10:16:00Z">
        <w:bookmarkStart w:id="56" w:name="ref-hugh-jones2023"/>
        <w:r>
          <w:rPr>
            <w:color w:val="FF0000"/>
          </w:rPr>
          <w:t xml:space="preserve">Hugh-Jones, D. (2023). </w:t>
        </w:r>
      </w:ins>
      <w:ins w:id="1601" w:author="Bolívar Aponte Rolón" w:date="2024-10-08T10:16:00Z">
        <w:r>
          <w:rPr>
            <w:i/>
            <w:iCs/>
            <w:color w:val="FF0000"/>
          </w:rPr>
          <w:t>huxtable: Easily create and style tables for LaTeX, HTML and other formats</w:t>
        </w:r>
      </w:ins>
      <w:ins w:id="1602" w:author="Bolívar Aponte Rolón" w:date="2024-10-08T10:16:00Z">
        <w:r>
          <w:rPr>
            <w:color w:val="FF0000"/>
          </w:rPr>
          <w:t xml:space="preserve"> [Manual]. </w:t>
        </w:r>
      </w:ins>
      <w:hyperlink r:id="rId36">
        <w:ins w:id="1603" w:author="Bolívar Aponte Rolón" w:date="2024-10-08T10:16:00Z">
          <w:r>
            <w:rPr>
              <w:rStyle w:val="Hyperlink"/>
              <w:color w:val="FF0000"/>
            </w:rPr>
            <w:t>https://CRAN.R-project.org/package=huxtable</w:t>
          </w:r>
        </w:ins>
      </w:hyperlink>
      <w:bookmarkEnd w:id="56"/>
    </w:p>
    <w:p>
      <w:pPr>
        <w:pStyle w:val="Bibliography"/>
        <w:rPr>
          <w:ins w:id="1609" w:author="Bolívar Aponte Rolón" w:date="2024-10-08T18:31:00Z"/>
        </w:rPr>
      </w:pPr>
      <w:ins w:id="1605" w:author="Bolívar Aponte Rolón" w:date="2024-10-08T18:31:00Z">
        <w:bookmarkStart w:id="57" w:name="ref-iannone2023"/>
        <w:r>
          <w:rPr>
            <w:color w:val="FF0000"/>
          </w:rPr>
          <w:t xml:space="preserve">Iannone, R., Cheng, J., Schloerke, B., Hughes, E., Lauer, A., &amp; Seo, J. (2023). </w:t>
        </w:r>
      </w:ins>
      <w:ins w:id="1606" w:author="Bolívar Aponte Rolón" w:date="2024-10-08T18:31:00Z">
        <w:r>
          <w:rPr>
            <w:i/>
            <w:iCs/>
            <w:color w:val="FF0000"/>
          </w:rPr>
          <w:t>gt: Easily create presentation-ready display tables</w:t>
        </w:r>
      </w:ins>
      <w:ins w:id="1607" w:author="Bolívar Aponte Rolón" w:date="2024-10-08T18:31:00Z">
        <w:r>
          <w:rPr>
            <w:color w:val="FF0000"/>
          </w:rPr>
          <w:t xml:space="preserve"> [Manual]. </w:t>
        </w:r>
      </w:ins>
      <w:hyperlink r:id="rId37">
        <w:ins w:id="1608" w:author="Bolívar Aponte Rolón" w:date="2024-10-08T18:31:00Z">
          <w:r>
            <w:rPr>
              <w:rStyle w:val="Hyperlink"/>
              <w:color w:val="FF0000"/>
            </w:rPr>
            <w:t>https://CRAN.R-project.org/package=gt</w:t>
          </w:r>
        </w:ins>
      </w:hyperlink>
      <w:bookmarkEnd w:id="57"/>
    </w:p>
    <w:p>
      <w:pPr>
        <w:pStyle w:val="Bibliography"/>
        <w:rPr/>
      </w:pPr>
      <w:bookmarkStart w:id="58" w:name="ref-kassambara2023a"/>
      <w:r>
        <w:rPr/>
        <w:t xml:space="preserve">Kassambara, A. (2023a). </w:t>
      </w:r>
      <w:r>
        <w:rPr>
          <w:i/>
          <w:iCs/>
        </w:rPr>
        <w:t>Ggpubr: ’ggplot2’ Based Publication Ready Plots</w:t>
      </w:r>
      <w:r>
        <w:rPr/>
        <w:t xml:space="preserve"> (R package version 0.6.0) [Computer software]. </w:t>
      </w:r>
      <w:hyperlink r:id="rId38">
        <w:r>
          <w:rPr>
            <w:rStyle w:val="Hyperlink"/>
          </w:rPr>
          <w:t>https://rpkgs.datanovia.com/ggpubr/</w:t>
        </w:r>
      </w:hyperlink>
      <w:bookmarkEnd w:id="58"/>
    </w:p>
    <w:p>
      <w:pPr>
        <w:pStyle w:val="Bibliography"/>
        <w:rPr/>
      </w:pPr>
      <w:bookmarkStart w:id="59" w:name="ref-kassambara2023"/>
      <w:r>
        <w:rPr/>
        <w:t xml:space="preserve">Kassambara, A. (2023b). </w:t>
      </w:r>
      <w:r>
        <w:rPr>
          <w:i/>
          <w:iCs/>
        </w:rPr>
        <w:t>Rstatix: Pipe-Friendly Framework for Basic Statistical Tests</w:t>
      </w:r>
      <w:r>
        <w:rPr/>
        <w:t xml:space="preserve"> (R package version 0.7.2) [Computer software]. </w:t>
      </w:r>
      <w:hyperlink r:id="rId39">
        <w:r>
          <w:rPr>
            <w:rStyle w:val="Hyperlink"/>
          </w:rPr>
          <w:t>https://rpkgs.datanovia.com/rstatix/</w:t>
        </w:r>
      </w:hyperlink>
      <w:bookmarkEnd w:id="59"/>
    </w:p>
    <w:p>
      <w:pPr>
        <w:pStyle w:val="Bibliography"/>
        <w:rPr/>
      </w:pPr>
      <w:bookmarkStart w:id="60" w:name="ref-kitajima2013"/>
      <w:r>
        <w:rPr/>
        <w:t xml:space="preserve">Kitajima, K., Cordero, R. A., &amp; Wright, S. J. (2013). Leaf life span spectrum of tropical woody seedlings: Effects of light and ontogeny and consequences for survival. </w:t>
      </w:r>
      <w:r>
        <w:rPr>
          <w:i/>
          <w:iCs/>
        </w:rPr>
        <w:t>Annals of Botany</w:t>
      </w:r>
      <w:r>
        <w:rPr/>
        <w:t xml:space="preserve">, </w:t>
      </w:r>
      <w:r>
        <w:rPr>
          <w:i/>
          <w:iCs/>
        </w:rPr>
        <w:t>112</w:t>
      </w:r>
      <w:r>
        <w:rPr/>
        <w:t xml:space="preserve">(4), 685–699. </w:t>
      </w:r>
      <w:hyperlink r:id="rId40">
        <w:r>
          <w:rPr>
            <w:rStyle w:val="Hyperlink"/>
          </w:rPr>
          <w:t>https://doi.org/10.1093/aob/mct036</w:t>
        </w:r>
      </w:hyperlink>
      <w:bookmarkEnd w:id="60"/>
    </w:p>
    <w:p>
      <w:pPr>
        <w:pStyle w:val="Bibliography"/>
        <w:rPr/>
      </w:pPr>
      <w:bookmarkStart w:id="61" w:name="ref-kitajima2012"/>
      <w:r>
        <w:rPr/>
        <w:t xml:space="preserve">Kitajima, K., Llorens, A., Stefanescu, C., Timchenko, M. V., Lucas, P. W., &amp; Wright, S. J. (2012). How cellulose‐based leaf toughness and lamina density contribute to long leaf lifespans of shade‐tolerant species. </w:t>
      </w:r>
      <w:r>
        <w:rPr>
          <w:i/>
          <w:iCs/>
        </w:rPr>
        <w:t>New Phytologist</w:t>
      </w:r>
      <w:r>
        <w:rPr/>
        <w:t xml:space="preserve">, </w:t>
      </w:r>
      <w:r>
        <w:rPr>
          <w:i/>
          <w:iCs/>
        </w:rPr>
        <w:t>195</w:t>
      </w:r>
      <w:r>
        <w:rPr/>
        <w:t xml:space="preserve">(3), 640–652. </w:t>
      </w:r>
      <w:hyperlink r:id="rId41">
        <w:r>
          <w:rPr>
            <w:rStyle w:val="Hyperlink"/>
          </w:rPr>
          <w:t>https://doi.org/10.1111/j.1469-8137.2012.04203.x</w:t>
        </w:r>
      </w:hyperlink>
      <w:bookmarkEnd w:id="61"/>
    </w:p>
    <w:p>
      <w:pPr>
        <w:pStyle w:val="Bibliography"/>
        <w:rPr>
          <w:ins w:id="1616" w:author="Bolívar Aponte Rolón" w:date="2024-10-08T10:16:00Z"/>
        </w:rPr>
      </w:pPr>
      <w:ins w:id="1610" w:author="Bolívar Aponte Rolón" w:date="2024-10-08T10:16:00Z">
        <w:bookmarkStart w:id="62" w:name="ref-kress2009"/>
        <w:r>
          <w:rPr>
            <w:color w:val="FF0000"/>
          </w:rPr>
          <w:t xml:space="preserve">Kress, W. J., Erickson, D. L., Jones, F. A., Swenson, N. G., Perez, R., Sanjur, O., &amp; Bermingham, E. (2009). Plant DNA barcodes and a community phylogeny of a tropical forest dynamics plot in Panama. </w:t>
        </w:r>
      </w:ins>
      <w:ins w:id="1611" w:author="Bolívar Aponte Rolón" w:date="2024-10-08T10:16:00Z">
        <w:r>
          <w:rPr>
            <w:i/>
            <w:iCs/>
            <w:color w:val="FF0000"/>
          </w:rPr>
          <w:t>Proceedings of the National Academy of Sciences</w:t>
        </w:r>
      </w:ins>
      <w:ins w:id="1612" w:author="Bolívar Aponte Rolón" w:date="2024-10-08T10:16:00Z">
        <w:r>
          <w:rPr>
            <w:color w:val="FF0000"/>
          </w:rPr>
          <w:t xml:space="preserve">, </w:t>
        </w:r>
      </w:ins>
      <w:ins w:id="1613" w:author="Bolívar Aponte Rolón" w:date="2024-10-08T10:16:00Z">
        <w:r>
          <w:rPr>
            <w:i/>
            <w:iCs/>
            <w:color w:val="FF0000"/>
          </w:rPr>
          <w:t>106</w:t>
        </w:r>
      </w:ins>
      <w:ins w:id="1614" w:author="Bolívar Aponte Rolón" w:date="2024-10-08T10:16:00Z">
        <w:r>
          <w:rPr>
            <w:color w:val="FF0000"/>
          </w:rPr>
          <w:t xml:space="preserve">(44), 18621–18626. </w:t>
        </w:r>
      </w:ins>
      <w:hyperlink r:id="rId42">
        <w:ins w:id="1615" w:author="Bolívar Aponte Rolón" w:date="2024-10-08T10:16:00Z">
          <w:r>
            <w:rPr>
              <w:rStyle w:val="Hyperlink"/>
              <w:color w:val="FF0000"/>
            </w:rPr>
            <w:t>https://doi.org/10.1073/pnas.0909820106</w:t>
          </w:r>
        </w:ins>
      </w:hyperlink>
      <w:bookmarkEnd w:id="62"/>
    </w:p>
    <w:p>
      <w:pPr>
        <w:pStyle w:val="Bibliography"/>
        <w:rPr/>
      </w:pPr>
      <w:bookmarkStart w:id="63" w:name="ref-leakey2012"/>
      <w:r>
        <w:rPr/>
        <w:t xml:space="preserve">Leakey, A. D. B., &amp; Lau, J. A. (2012). Evolutionary context for understanding and manipulating plant responses to past, present and future atmospheric [CO </w:t>
      </w:r>
      <w:r>
        <w:rPr>
          <w:vertAlign w:val="subscript"/>
        </w:rPr>
        <w:t>2</w:t>
      </w:r>
      <w:r>
        <w:rPr/>
        <w:t xml:space="preserve"> ]. </w:t>
      </w:r>
      <w:r>
        <w:rPr>
          <w:i/>
          <w:iCs/>
        </w:rPr>
        <w:t>Philosophical Transactions of the Royal Society B: Biological Sciences</w:t>
      </w:r>
      <w:r>
        <w:rPr/>
        <w:t xml:space="preserve">, </w:t>
      </w:r>
      <w:r>
        <w:rPr>
          <w:i/>
          <w:iCs/>
        </w:rPr>
        <w:t>367</w:t>
      </w:r>
      <w:r>
        <w:rPr/>
        <w:t xml:space="preserve">(1588), 613–629. </w:t>
      </w:r>
      <w:hyperlink r:id="rId43">
        <w:r>
          <w:rPr>
            <w:rStyle w:val="Hyperlink"/>
          </w:rPr>
          <w:t>https://doi.org/10.1098/rstb.2011.0248</w:t>
        </w:r>
      </w:hyperlink>
      <w:bookmarkEnd w:id="63"/>
    </w:p>
    <w:p>
      <w:pPr>
        <w:pStyle w:val="Bibliography"/>
        <w:rPr>
          <w:ins w:id="1620" w:author="Bolívar Aponte Rolón" w:date="2024-10-22T15:53:00Z"/>
        </w:rPr>
      </w:pPr>
      <w:ins w:id="1617" w:author="Bolívar Aponte Rolón" w:date="2024-10-22T15:53:00Z">
        <w:r>
          <w:rPr>
            <w:rStyle w:val="Hyperlink"/>
            <w:color w:val="FF0000"/>
          </w:rPr>
          <w:t xml:space="preserve">Lev-Yadun, S., &amp; Gould, K. S. (2008). Role of Anthocyanins in Plant Defence. </w:t>
        </w:r>
      </w:ins>
      <w:ins w:id="1618" w:author="Bolívar Aponte Rolón" w:date="2024-10-22T15:53:00Z">
        <w:r>
          <w:rPr>
            <w:rStyle w:val="Hyperlink"/>
            <w:i/>
            <w:iCs/>
            <w:color w:val="FF0000"/>
          </w:rPr>
          <w:t>Anthocyanins</w:t>
        </w:r>
      </w:ins>
      <w:ins w:id="1619" w:author="Bolívar Aponte Rolón" w:date="2024-10-22T15:53:00Z">
        <w:r>
          <w:rPr>
            <w:rStyle w:val="Hyperlink"/>
            <w:color w:val="FF0000"/>
          </w:rPr>
          <w:t>, 22–28. https://doi.org/10.1007/978-0-387-77335-3_2</w:t>
        </w:r>
      </w:ins>
    </w:p>
    <w:p>
      <w:pPr>
        <w:pStyle w:val="Bibliography"/>
        <w:rPr/>
      </w:pPr>
      <w:bookmarkStart w:id="64" w:name="ref-legendre1999"/>
      <w:r>
        <w:rPr/>
        <w:t xml:space="preserve">Legendre, P., &amp; Anderson, M. J. (1999). Distance-based redundancy analysis: Testing multispecies responses in multifactorial ecological experiments. </w:t>
      </w:r>
      <w:r>
        <w:rPr>
          <w:i/>
          <w:iCs/>
        </w:rPr>
        <w:t>Ecological Monographs</w:t>
      </w:r>
      <w:r>
        <w:rPr/>
        <w:t xml:space="preserve">, </w:t>
      </w:r>
      <w:r>
        <w:rPr>
          <w:i/>
          <w:iCs/>
        </w:rPr>
        <w:t>69</w:t>
      </w:r>
      <w:r>
        <w:rPr/>
        <w:t xml:space="preserve">(1), 1–24. </w:t>
      </w:r>
      <w:hyperlink r:id="rId44">
        <w:r>
          <w:rPr>
            <w:rStyle w:val="Hyperlink"/>
          </w:rPr>
          <w:t>https://doi.org/10.1890/0012-9615(1999)069[0001:DBRATM]2.0.CO;2</w:t>
        </w:r>
      </w:hyperlink>
      <w:bookmarkEnd w:id="64"/>
    </w:p>
    <w:p>
      <w:pPr>
        <w:pStyle w:val="Bibliography"/>
        <w:rPr/>
      </w:pPr>
      <w:bookmarkStart w:id="65" w:name="ref-legendre2012"/>
      <w:r>
        <w:rPr/>
        <w:t xml:space="preserve">Legendre, P., &amp; Legendre, L. (2012). </w:t>
      </w:r>
      <w:r>
        <w:rPr>
          <w:i/>
          <w:iCs/>
        </w:rPr>
        <w:t>Numerical ecology</w:t>
      </w:r>
      <w:r>
        <w:rPr/>
        <w:t xml:space="preserve"> (3d English edition). Elsevier.</w:t>
      </w:r>
      <w:bookmarkEnd w:id="65"/>
    </w:p>
    <w:p>
      <w:pPr>
        <w:pStyle w:val="Bibliography"/>
        <w:rPr/>
      </w:pPr>
      <w:bookmarkStart w:id="66" w:name="ref-legendre2011"/>
      <w:r>
        <w:rPr/>
        <w:t xml:space="preserve">Legendre, P., Oksanen, J., &amp; Ter Braak, C. J. F. (2011). Testing the significance of canonical axes in redundancy analysis. </w:t>
      </w:r>
      <w:r>
        <w:rPr>
          <w:i/>
          <w:iCs/>
        </w:rPr>
        <w:t>Methods in Ecology and Evolution</w:t>
      </w:r>
      <w:r>
        <w:rPr/>
        <w:t xml:space="preserve">, </w:t>
      </w:r>
      <w:r>
        <w:rPr>
          <w:i/>
          <w:iCs/>
        </w:rPr>
        <w:t>2</w:t>
      </w:r>
      <w:r>
        <w:rPr/>
        <w:t xml:space="preserve">(3), 269–277. </w:t>
      </w:r>
      <w:hyperlink r:id="rId45">
        <w:r>
          <w:rPr>
            <w:rStyle w:val="Hyperlink"/>
          </w:rPr>
          <w:t>https://doi.org/10.1111/j.2041-210X.2010.00078.x</w:t>
        </w:r>
      </w:hyperlink>
      <w:bookmarkEnd w:id="66"/>
    </w:p>
    <w:p>
      <w:pPr>
        <w:pStyle w:val="Bibliography"/>
        <w:rPr>
          <w:ins w:id="1621" w:author="Bolívar Aponte Rolón" w:date="2024-08-19T16:12:00Z"/>
        </w:rPr>
      </w:pPr>
      <w:bookmarkStart w:id="67" w:name="ref-leigh1996"/>
      <w:r>
        <w:rPr/>
        <w:t xml:space="preserve">Leigh, E. G., Rand, A. S., Windsor, D. M., &amp; Institute, S. T. R. (Eds.). (1996). </w:t>
      </w:r>
      <w:r>
        <w:rPr>
          <w:i/>
          <w:iCs/>
        </w:rPr>
        <w:t>The ecology of a tropical forest: Seasonal rhythms and long-term changes</w:t>
      </w:r>
      <w:r>
        <w:rPr/>
        <w:t xml:space="preserve"> (2nd ed). Smithsonian Institution Press.</w:t>
      </w:r>
      <w:bookmarkEnd w:id="67"/>
    </w:p>
    <w:p>
      <w:pPr>
        <w:pStyle w:val="Bibliography"/>
        <w:rPr/>
      </w:pPr>
      <w:ins w:id="1622" w:author="Bolívar Aponte Rolón" w:date="2024-08-19T16:12:00Z">
        <w:bookmarkStart w:id="68" w:name="ref-li2022"/>
        <w:r>
          <w:rPr>
            <w:color w:val="FF0000"/>
          </w:rPr>
          <w:t xml:space="preserve">Li, J., Wingfield, M. J., Barnes, I., &amp; Chen, S. (2022). </w:t>
        </w:r>
      </w:ins>
      <w:ins w:id="1623" w:author="Bolívar Aponte Rolón" w:date="2024-08-19T16:12:00Z">
        <w:r>
          <w:rPr>
            <w:i/>
            <w:iCs/>
            <w:color w:val="FF0000"/>
          </w:rPr>
          <w:t>Calonectria</w:t>
        </w:r>
      </w:ins>
      <w:ins w:id="1624" w:author="Bolívar Aponte Rolón" w:date="2024-08-19T16:12:00Z">
        <w:r>
          <w:rPr>
            <w:color w:val="FF0000"/>
          </w:rPr>
          <w:t xml:space="preserve"> in the age of genes and genomes: Towards understanding an important but relatively unknown group of pathogens. </w:t>
        </w:r>
      </w:ins>
      <w:ins w:id="1625" w:author="Bolívar Aponte Rolón" w:date="2024-08-19T16:12:00Z">
        <w:r>
          <w:rPr>
            <w:i/>
            <w:iCs/>
            <w:color w:val="FF0000"/>
          </w:rPr>
          <w:t>Molecular Plant Pathology</w:t>
        </w:r>
      </w:ins>
      <w:ins w:id="1626" w:author="Bolívar Aponte Rolón" w:date="2024-08-19T16:12:00Z">
        <w:r>
          <w:rPr>
            <w:color w:val="FF0000"/>
          </w:rPr>
          <w:t xml:space="preserve">, </w:t>
        </w:r>
      </w:ins>
      <w:ins w:id="1627" w:author="Bolívar Aponte Rolón" w:date="2024-08-19T16:12:00Z">
        <w:r>
          <w:rPr>
            <w:i/>
            <w:iCs/>
            <w:color w:val="FF0000"/>
          </w:rPr>
          <w:t>23</w:t>
        </w:r>
      </w:ins>
      <w:ins w:id="1628" w:author="Bolívar Aponte Rolón" w:date="2024-08-19T16:12:00Z">
        <w:r>
          <w:rPr>
            <w:color w:val="FF0000"/>
          </w:rPr>
          <w:t xml:space="preserve">(7), 1060–1072. </w:t>
        </w:r>
      </w:ins>
      <w:hyperlink r:id="rId46">
        <w:ins w:id="1629" w:author="Bolívar Aponte Rolón" w:date="2024-08-19T16:12:00Z">
          <w:r>
            <w:rPr>
              <w:rStyle w:val="Hyperlink"/>
              <w:color w:val="FF0000"/>
            </w:rPr>
            <w:t>https://doi.org/10.1111/mpp.13209</w:t>
          </w:r>
        </w:ins>
      </w:hyperlink>
      <w:bookmarkEnd w:id="68"/>
    </w:p>
    <w:p>
      <w:pPr>
        <w:pStyle w:val="Bibliography"/>
        <w:rPr>
          <w:ins w:id="1640" w:author="Bolívar Aponte Rolón" w:date="2024-09-03T11:56:00Z"/>
        </w:rPr>
      </w:pPr>
      <w:ins w:id="1630" w:author="Bolívar Aponte Rolón" w:date="2024-09-03T11:56:00Z">
        <w:bookmarkStart w:id="69" w:name="ref-lombard2010"/>
        <w:r>
          <w:rPr>
            <w:color w:val="FF0000"/>
          </w:rPr>
          <w:t xml:space="preserve">Lombard, L., Crous, P. W., Wingfield, B. D., &amp; Wingfield, M. J. (2010). Species concepts in </w:t>
        </w:r>
      </w:ins>
      <w:ins w:id="1631" w:author="Bolívar Aponte Rolón" w:date="2024-09-03T11:56:00Z">
        <w:r>
          <w:rPr>
            <w:i/>
            <w:iCs/>
            <w:color w:val="FF0000"/>
          </w:rPr>
          <w:t>Calonectria</w:t>
        </w:r>
      </w:ins>
      <w:ins w:id="1632" w:author="Bolívar Aponte Rolón" w:date="2024-09-03T11:56:00Z">
        <w:r>
          <w:rPr>
            <w:color w:val="FF0000"/>
          </w:rPr>
          <w:t xml:space="preserve"> (</w:t>
        </w:r>
      </w:ins>
      <w:ins w:id="1633" w:author="Bolívar Aponte Rolón" w:date="2024-09-03T11:56:00Z">
        <w:r>
          <w:rPr>
            <w:i/>
            <w:iCs/>
            <w:color w:val="FF0000"/>
          </w:rPr>
          <w:t>Cylindrocladium</w:t>
        </w:r>
      </w:ins>
      <w:ins w:id="1634" w:author="Bolívar Aponte Rolón" w:date="2024-09-03T11:56:00Z">
        <w:r>
          <w:rPr>
            <w:color w:val="FF0000"/>
          </w:rPr>
          <w:t xml:space="preserve">). </w:t>
        </w:r>
      </w:ins>
      <w:ins w:id="1635" w:author="Bolívar Aponte Rolón" w:date="2024-09-03T11:56:00Z">
        <w:r>
          <w:rPr>
            <w:i/>
            <w:iCs/>
            <w:color w:val="FF0000"/>
          </w:rPr>
          <w:t>Studies in Mycology</w:t>
        </w:r>
      </w:ins>
      <w:ins w:id="1636" w:author="Bolívar Aponte Rolón" w:date="2024-09-03T11:56:00Z">
        <w:r>
          <w:rPr>
            <w:color w:val="FF0000"/>
          </w:rPr>
          <w:t xml:space="preserve">, </w:t>
        </w:r>
      </w:ins>
      <w:ins w:id="1637" w:author="Bolívar Aponte Rolón" w:date="2024-09-03T11:56:00Z">
        <w:r>
          <w:rPr>
            <w:i/>
            <w:iCs/>
            <w:color w:val="FF0000"/>
          </w:rPr>
          <w:t>66</w:t>
        </w:r>
      </w:ins>
      <w:ins w:id="1638" w:author="Bolívar Aponte Rolón" w:date="2024-09-03T11:56:00Z">
        <w:r>
          <w:rPr>
            <w:color w:val="FF0000"/>
          </w:rPr>
          <w:t xml:space="preserve">, 1–13. </w:t>
        </w:r>
      </w:ins>
      <w:hyperlink r:id="rId47">
        <w:ins w:id="1639" w:author="Bolívar Aponte Rolón" w:date="2024-09-03T11:56:00Z">
          <w:r>
            <w:rPr>
              <w:rStyle w:val="Hyperlink"/>
              <w:color w:val="FF0000"/>
            </w:rPr>
            <w:t>https://doi.org/10.3114/sim.2010.66.01</w:t>
          </w:r>
        </w:ins>
      </w:hyperlink>
      <w:bookmarkEnd w:id="69"/>
    </w:p>
    <w:p>
      <w:pPr>
        <w:pStyle w:val="Bibliography"/>
        <w:rPr/>
      </w:pPr>
      <w:bookmarkStart w:id="70" w:name="ref-mason2015"/>
      <w:r>
        <w:rPr/>
        <w:t xml:space="preserve">Mason, C. M., &amp; Donovan, L. A. (2015). Does investment in leaf defenses drive changes in leaf economic strategy? A focus on whole-plant ontogeny. </w:t>
      </w:r>
      <w:r>
        <w:rPr>
          <w:i/>
          <w:iCs/>
        </w:rPr>
        <w:t>Oecologia</w:t>
      </w:r>
      <w:r>
        <w:rPr/>
        <w:t xml:space="preserve">, </w:t>
      </w:r>
      <w:r>
        <w:rPr>
          <w:i/>
          <w:iCs/>
        </w:rPr>
        <w:t>177</w:t>
      </w:r>
      <w:r>
        <w:rPr/>
        <w:t xml:space="preserve">(4), 1053–1066. </w:t>
      </w:r>
      <w:hyperlink r:id="rId48">
        <w:r>
          <w:rPr>
            <w:rStyle w:val="Hyperlink"/>
          </w:rPr>
          <w:t>https://doi.org/10.1007/s00442-014-3177-2</w:t>
        </w:r>
      </w:hyperlink>
      <w:bookmarkEnd w:id="70"/>
    </w:p>
    <w:p>
      <w:pPr>
        <w:pStyle w:val="Bibliography"/>
        <w:rPr/>
      </w:pPr>
      <w:bookmarkStart w:id="71" w:name="ref-mcardle2001"/>
      <w:r>
        <w:rPr/>
        <w:t xml:space="preserve">McArdle, B. H., &amp; Anderson, M. J. (2001). Fitting Multivariate Models To Community Data: A Comment On Distance-Based Redundancy Analysis. </w:t>
      </w:r>
      <w:r>
        <w:rPr>
          <w:i/>
          <w:iCs/>
        </w:rPr>
        <w:t>Ecology</w:t>
      </w:r>
      <w:r>
        <w:rPr/>
        <w:t xml:space="preserve">, </w:t>
      </w:r>
      <w:r>
        <w:rPr>
          <w:i/>
          <w:iCs/>
        </w:rPr>
        <w:t>82</w:t>
      </w:r>
      <w:r>
        <w:rPr/>
        <w:t xml:space="preserve">(1), 290–297. </w:t>
      </w:r>
      <w:hyperlink r:id="rId49">
        <w:r>
          <w:rPr>
            <w:rStyle w:val="Hyperlink"/>
          </w:rPr>
          <w:t>https://doi.org/10.1890/0012-9658(2001)082[0290:FMMTCD]2.0.CO;2</w:t>
        </w:r>
      </w:hyperlink>
      <w:bookmarkEnd w:id="71"/>
    </w:p>
    <w:p>
      <w:pPr>
        <w:pStyle w:val="Bibliography"/>
        <w:rPr/>
      </w:pPr>
      <w:bookmarkStart w:id="72" w:name="ref-mcgill2006"/>
      <w:r>
        <w:rPr/>
        <w:t xml:space="preserve">McGill, B. J., Enquist, B. J., Weiher, E., &amp; Westoby, M. (2006). Rebuilding community ecology from functional traits. </w:t>
      </w:r>
      <w:r>
        <w:rPr>
          <w:i/>
          <w:iCs/>
        </w:rPr>
        <w:t>Trends in Ecology and Evolution</w:t>
      </w:r>
      <w:r>
        <w:rPr/>
        <w:t xml:space="preserve">. </w:t>
      </w:r>
      <w:hyperlink r:id="rId50">
        <w:r>
          <w:rPr>
            <w:rStyle w:val="Hyperlink"/>
          </w:rPr>
          <w:t>https://doi.org/10.1016/j.tree.2006.02.002</w:t>
        </w:r>
      </w:hyperlink>
      <w:bookmarkEnd w:id="72"/>
    </w:p>
    <w:p>
      <w:pPr>
        <w:pStyle w:val="Bibliography"/>
        <w:rPr/>
      </w:pPr>
      <w:bookmarkStart w:id="73" w:name="ref-mcmurdie2013"/>
      <w:r>
        <w:rPr/>
        <w:t xml:space="preserve">McMurdie, P. J., &amp; Holmes, S. (2013). Phyloseq: An R </w:t>
      </w:r>
      <w:del w:id="1641" w:author="Arnold, Betsy - (fungi)" w:date="2024-10-07T06:20:00Z">
        <w:r>
          <w:rPr/>
          <w:delText xml:space="preserve">Package </w:delText>
        </w:r>
      </w:del>
      <w:ins w:id="1642" w:author="Arnold, Betsy - (fungi)" w:date="2024-10-07T06:20:00Z">
        <w:r>
          <w:rPr/>
          <w:t xml:space="preserve">package </w:t>
        </w:r>
      </w:ins>
      <w:r>
        <w:rPr/>
        <w:t xml:space="preserve">for </w:t>
      </w:r>
      <w:del w:id="1643" w:author="Arnold, Betsy - (fungi)" w:date="2024-10-07T06:20:00Z">
        <w:r>
          <w:rPr/>
          <w:delText xml:space="preserve">Reproducible </w:delText>
        </w:r>
      </w:del>
      <w:ins w:id="1644" w:author="Arnold, Betsy - (fungi)" w:date="2024-10-07T06:20:00Z">
        <w:r>
          <w:rPr/>
          <w:t>reproducible i</w:t>
        </w:r>
      </w:ins>
      <w:del w:id="1645" w:author="Arnold, Betsy - (fungi)" w:date="2024-10-07T06:20:00Z">
        <w:r>
          <w:rPr/>
          <w:delText>I</w:delText>
        </w:r>
      </w:del>
      <w:r>
        <w:rPr/>
        <w:t xml:space="preserve">nteractive </w:t>
      </w:r>
      <w:ins w:id="1646" w:author="Arnold, Betsy - (fungi)" w:date="2024-10-07T06:20:00Z">
        <w:r>
          <w:rPr/>
          <w:t>a</w:t>
        </w:r>
      </w:ins>
      <w:del w:id="1647" w:author="Arnold, Betsy - (fungi)" w:date="2024-10-07T06:20:00Z">
        <w:r>
          <w:rPr/>
          <w:delText>A</w:delText>
        </w:r>
      </w:del>
      <w:r>
        <w:rPr/>
        <w:t xml:space="preserve">nalysis and </w:t>
      </w:r>
      <w:ins w:id="1648" w:author="Arnold, Betsy - (fungi)" w:date="2024-10-07T06:20:00Z">
        <w:r>
          <w:rPr/>
          <w:t>g</w:t>
        </w:r>
      </w:ins>
      <w:del w:id="1649" w:author="Arnold, Betsy - (fungi)" w:date="2024-10-07T06:20:00Z">
        <w:r>
          <w:rPr/>
          <w:delText>G</w:delText>
        </w:r>
      </w:del>
      <w:r>
        <w:rPr/>
        <w:t xml:space="preserve">raphics of </w:t>
      </w:r>
      <w:ins w:id="1650" w:author="Arnold, Betsy - (fungi)" w:date="2024-10-07T06:20:00Z">
        <w:r>
          <w:rPr/>
          <w:t>m</w:t>
        </w:r>
      </w:ins>
      <w:del w:id="1651" w:author="Arnold, Betsy - (fungi)" w:date="2024-10-07T06:20:00Z">
        <w:r>
          <w:rPr/>
          <w:delText>M</w:delText>
        </w:r>
      </w:del>
      <w:r>
        <w:rPr/>
        <w:t xml:space="preserve">icrobiome </w:t>
      </w:r>
      <w:ins w:id="1652" w:author="Arnold, Betsy - (fungi)" w:date="2024-10-07T06:20:00Z">
        <w:r>
          <w:rPr/>
          <w:t>c</w:t>
        </w:r>
      </w:ins>
      <w:del w:id="1653" w:author="Arnold, Betsy - (fungi)" w:date="2024-10-07T06:20:00Z">
        <w:r>
          <w:rPr/>
          <w:delText>C</w:delText>
        </w:r>
      </w:del>
      <w:r>
        <w:rPr/>
        <w:t xml:space="preserve">ensus </w:t>
      </w:r>
      <w:ins w:id="1654" w:author="Arnold, Betsy - (fungi)" w:date="2024-10-07T06:20:00Z">
        <w:r>
          <w:rPr/>
          <w:t>d</w:t>
        </w:r>
      </w:ins>
      <w:del w:id="1655" w:author="Arnold, Betsy - (fungi)" w:date="2024-10-07T06:20:00Z">
        <w:r>
          <w:rPr/>
          <w:delText>D</w:delText>
        </w:r>
      </w:del>
      <w:r>
        <w:rPr/>
        <w:t xml:space="preserve">ata. </w:t>
      </w:r>
      <w:r>
        <w:rPr>
          <w:i/>
          <w:iCs/>
        </w:rPr>
        <w:t>PLoS ONE</w:t>
      </w:r>
      <w:r>
        <w:rPr/>
        <w:t xml:space="preserve">, </w:t>
      </w:r>
      <w:r>
        <w:rPr>
          <w:i/>
          <w:iCs/>
        </w:rPr>
        <w:t>8</w:t>
      </w:r>
      <w:r>
        <w:rPr/>
        <w:t xml:space="preserve">(4), e61217. </w:t>
      </w:r>
      <w:hyperlink r:id="rId51">
        <w:r>
          <w:rPr>
            <w:rStyle w:val="Hyperlink"/>
          </w:rPr>
          <w:t>https://doi.org/10.1371/journal.pone.0061217</w:t>
        </w:r>
      </w:hyperlink>
      <w:bookmarkEnd w:id="73"/>
    </w:p>
    <w:p>
      <w:pPr>
        <w:pStyle w:val="Bibliography"/>
        <w:rPr/>
      </w:pPr>
      <w:bookmarkStart w:id="74" w:name="ref-mejia2014"/>
      <w:r>
        <w:rPr/>
        <w:t xml:space="preserve">Mejía, L. C., Herre, E. A., Sparks, J. P., Winter, K., García, M. N., Van Bael, S. A., Stitt, J., Shi, Z., Zhang, Y., Guiltinan, M. J., &amp; Maximova, S. N. (2014). Pervasive effects of a dominant foliar endophytic fungus on host genetic and phenotypic expression in a tropical tree. </w:t>
      </w:r>
      <w:r>
        <w:rPr>
          <w:i/>
          <w:iCs/>
        </w:rPr>
        <w:t>Frontiers in Microbiology</w:t>
      </w:r>
      <w:r>
        <w:rPr/>
        <w:t xml:space="preserve">, </w:t>
      </w:r>
      <w:r>
        <w:rPr>
          <w:i/>
          <w:iCs/>
        </w:rPr>
        <w:t>5</w:t>
      </w:r>
      <w:r>
        <w:rPr/>
        <w:t xml:space="preserve">, 1–16. </w:t>
      </w:r>
      <w:hyperlink r:id="rId52">
        <w:r>
          <w:rPr>
            <w:rStyle w:val="Hyperlink"/>
          </w:rPr>
          <w:t>https://doi.org/10.3389/fmicb.2014.00479</w:t>
        </w:r>
      </w:hyperlink>
      <w:bookmarkEnd w:id="74"/>
    </w:p>
    <w:p>
      <w:pPr>
        <w:pStyle w:val="Bibliography"/>
        <w:rPr/>
      </w:pPr>
      <w:bookmarkStart w:id="75" w:name="ref-mejia2008"/>
      <w:r>
        <w:rPr/>
        <w:t xml:space="preserve">Mejía, L. C., Rojas, E. I., Maynard, Z., Bael, S. V., Arnold, A. E., Hebbar, P., Samuels, G. J., Robbins, N., &amp; Herre, E. A. (2008). Endophytic fungi as biocontrol agents of </w:t>
      </w:r>
      <w:r>
        <w:rPr>
          <w:i/>
          <w:iCs/>
          <w:rPrChange w:id="0" w:author="Arnold, Betsy - (fungi)" w:date="2024-10-07T06:20:00Z"/>
        </w:rPr>
        <w:t xml:space="preserve">Theobroma cacao </w:t>
      </w:r>
      <w:r>
        <w:rPr/>
        <w:t xml:space="preserve">pathogens. </w:t>
      </w:r>
      <w:r>
        <w:rPr>
          <w:i/>
          <w:iCs/>
        </w:rPr>
        <w:t>Biological Control</w:t>
      </w:r>
      <w:r>
        <w:rPr/>
        <w:t xml:space="preserve">, </w:t>
      </w:r>
      <w:r>
        <w:rPr>
          <w:i/>
          <w:iCs/>
        </w:rPr>
        <w:t>46</w:t>
      </w:r>
      <w:r>
        <w:rPr/>
        <w:t xml:space="preserve">(1), 4–14. </w:t>
      </w:r>
      <w:hyperlink r:id="rId53">
        <w:r>
          <w:rPr>
            <w:rStyle w:val="Hyperlink"/>
          </w:rPr>
          <w:t>https://doi.org/10.1016/j.biocontrol.2008.01.012</w:t>
        </w:r>
      </w:hyperlink>
      <w:bookmarkEnd w:id="75"/>
    </w:p>
    <w:p>
      <w:pPr>
        <w:pStyle w:val="Bibliography"/>
        <w:rPr>
          <w:ins w:id="1663" w:author="Bolívar Aponte Rolón" w:date="2024-10-08T10:17:00Z"/>
        </w:rPr>
      </w:pPr>
      <w:ins w:id="1657" w:author="Bolívar Aponte Rolón" w:date="2024-10-08T10:17:00Z">
        <w:bookmarkStart w:id="76" w:name="ref-minh2020"/>
        <w:r>
          <w:rPr>
            <w:color w:val="FF0000"/>
          </w:rPr>
          <w:t xml:space="preserve">Minh, B. Q., Schmidt, H. A., Chernomor, O., Schrempf, D., Woodhams, M. D., Von Haeseler, A., &amp; Lanfear, R. (2020). IQ-TREE 2: New models and efficient methods for phylogenetic inference in the genomic era. </w:t>
        </w:r>
      </w:ins>
      <w:ins w:id="1658" w:author="Bolívar Aponte Rolón" w:date="2024-10-08T10:17:00Z">
        <w:r>
          <w:rPr>
            <w:i/>
            <w:iCs/>
            <w:color w:val="FF0000"/>
          </w:rPr>
          <w:t>Molecular Biology and Evolution</w:t>
        </w:r>
      </w:ins>
      <w:ins w:id="1659" w:author="Bolívar Aponte Rolón" w:date="2024-10-08T10:17:00Z">
        <w:r>
          <w:rPr>
            <w:color w:val="FF0000"/>
          </w:rPr>
          <w:t xml:space="preserve">, </w:t>
        </w:r>
      </w:ins>
      <w:ins w:id="1660" w:author="Bolívar Aponte Rolón" w:date="2024-10-08T10:17:00Z">
        <w:r>
          <w:rPr>
            <w:i/>
            <w:iCs/>
            <w:color w:val="FF0000"/>
          </w:rPr>
          <w:t>37</w:t>
        </w:r>
      </w:ins>
      <w:ins w:id="1661" w:author="Bolívar Aponte Rolón" w:date="2024-10-08T10:17:00Z">
        <w:r>
          <w:rPr>
            <w:color w:val="FF0000"/>
          </w:rPr>
          <w:t xml:space="preserve">(5), 1530–1534. </w:t>
        </w:r>
      </w:ins>
      <w:hyperlink r:id="rId54">
        <w:ins w:id="1662" w:author="Bolívar Aponte Rolón" w:date="2024-10-08T10:17:00Z">
          <w:r>
            <w:rPr>
              <w:rStyle w:val="Hyperlink"/>
              <w:color w:val="FF0000"/>
            </w:rPr>
            <w:t>https://doi.org/10.1093/molbev/msaa015</w:t>
          </w:r>
        </w:ins>
      </w:hyperlink>
      <w:bookmarkEnd w:id="76"/>
    </w:p>
    <w:p>
      <w:pPr>
        <w:pStyle w:val="Bibliography"/>
        <w:rPr>
          <w:ins w:id="1668" w:author="Bolívar Aponte Rolón" w:date="2024-10-08T10:17:00Z"/>
        </w:rPr>
      </w:pPr>
      <w:ins w:id="1664" w:author="Bolívar Aponte Rolón" w:date="2024-10-08T10:17:00Z">
        <w:bookmarkStart w:id="77" w:name="ref-mock2023"/>
        <w:r>
          <w:rPr>
            <w:color w:val="FF0000"/>
          </w:rPr>
          <w:t xml:space="preserve">Mock, T. (2023). </w:t>
        </w:r>
      </w:ins>
      <w:ins w:id="1665" w:author="Bolívar Aponte Rolón" w:date="2024-10-08T10:17:00Z">
        <w:r>
          <w:rPr>
            <w:i/>
            <w:iCs/>
            <w:color w:val="FF0000"/>
          </w:rPr>
          <w:t>gtExtras: Extending “gt” for beautiful HTML tables</w:t>
        </w:r>
      </w:ins>
      <w:ins w:id="1666" w:author="Bolívar Aponte Rolón" w:date="2024-10-08T10:17:00Z">
        <w:r>
          <w:rPr>
            <w:color w:val="FF0000"/>
          </w:rPr>
          <w:t xml:space="preserve"> [Manual]. </w:t>
        </w:r>
      </w:ins>
      <w:hyperlink r:id="rId55">
        <w:ins w:id="1667" w:author="Bolívar Aponte Rolón" w:date="2024-10-08T10:17:00Z">
          <w:r>
            <w:rPr>
              <w:rStyle w:val="Hyperlink"/>
              <w:color w:val="FF0000"/>
            </w:rPr>
            <w:t>https://CRAN.R-project.org/package=gtExtras</w:t>
          </w:r>
        </w:ins>
      </w:hyperlink>
      <w:bookmarkEnd w:id="77"/>
    </w:p>
    <w:p>
      <w:pPr>
        <w:pStyle w:val="Bibliography"/>
        <w:rPr/>
      </w:pPr>
      <w:bookmarkStart w:id="78" w:name="ref-niklas2023"/>
      <w:r>
        <w:rPr/>
        <w:t xml:space="preserve">Niklas, K. J., Shi, P., Gielis, J., Schrader, J., &amp; Niinemets, Ü. (2023). Editorial: Leaf functional traits: Ecological and evolutionary implications. </w:t>
      </w:r>
      <w:r>
        <w:rPr>
          <w:i/>
          <w:iCs/>
        </w:rPr>
        <w:t>Frontiers in Plant Science</w:t>
      </w:r>
      <w:r>
        <w:rPr/>
        <w:t xml:space="preserve">, </w:t>
      </w:r>
      <w:r>
        <w:rPr>
          <w:i/>
          <w:iCs/>
        </w:rPr>
        <w:t>14</w:t>
      </w:r>
      <w:r>
        <w:rPr/>
        <w:t xml:space="preserve">, 1169558. </w:t>
      </w:r>
      <w:hyperlink r:id="rId56">
        <w:r>
          <w:rPr>
            <w:rStyle w:val="Hyperlink"/>
          </w:rPr>
          <w:t>https://doi.org/10.3389/fpls.2023.1169558</w:t>
        </w:r>
      </w:hyperlink>
      <w:bookmarkEnd w:id="78"/>
    </w:p>
    <w:p>
      <w:pPr>
        <w:pStyle w:val="Bibliography"/>
        <w:rPr/>
      </w:pPr>
      <w:bookmarkStart w:id="79" w:name="ref-oita2021"/>
      <w:r>
        <w:rPr/>
        <w:t xml:space="preserve">Oita, S., Ibáñez, A., Lutzoni, F., Miadlikowska, J., Geml, J., Lewis, L. A., Hom, E. F. Y., Carbone, I., U’Ren, J. M., &amp; Arnold, A. E. (2021). Climate and seasonality drive the richness and composition of tropical fungal endophytes at a landscape scale. </w:t>
      </w:r>
      <w:r>
        <w:rPr>
          <w:i/>
          <w:iCs/>
        </w:rPr>
        <w:t>Communications Biology</w:t>
      </w:r>
      <w:r>
        <w:rPr/>
        <w:t xml:space="preserve">, </w:t>
      </w:r>
      <w:r>
        <w:rPr>
          <w:i/>
          <w:iCs/>
        </w:rPr>
        <w:t>4</w:t>
      </w:r>
      <w:r>
        <w:rPr/>
        <w:t xml:space="preserve">(1), 313. </w:t>
      </w:r>
      <w:hyperlink r:id="rId57">
        <w:r>
          <w:rPr>
            <w:rStyle w:val="Hyperlink"/>
          </w:rPr>
          <w:t>https://doi.org/10.1038/s42003-021-01826-7</w:t>
        </w:r>
      </w:hyperlink>
      <w:bookmarkEnd w:id="79"/>
    </w:p>
    <w:p>
      <w:pPr>
        <w:pStyle w:val="Bibliography"/>
        <w:rPr/>
      </w:pPr>
      <w:bookmarkStart w:id="80" w:name="ref-oksanen2022"/>
      <w:r>
        <w:rPr/>
        <w:t xml:space="preserve">Oksanen, J., Simpson, G. L., Blanchet, F. G., Kindt, R., Legendre, P., Minchin, P. R., O’Hara, R. B., Solymos, P., Stevens, M. H. H., Szoecs, E., Wagner, H., Barbour, M., Bedward, M., Bolker, B., Borcard, D., Carvalho, G., Chirico, M., De Caceres, M., Durand, S., … Weedon, J. (2022). </w:t>
      </w:r>
      <w:r>
        <w:rPr>
          <w:i/>
          <w:iCs/>
        </w:rPr>
        <w:t>Vegan: Community Ecology Package</w:t>
      </w:r>
      <w:r>
        <w:rPr/>
        <w:t xml:space="preserve">. </w:t>
      </w:r>
      <w:hyperlink r:id="rId58">
        <w:r>
          <w:rPr>
            <w:rStyle w:val="Hyperlink"/>
          </w:rPr>
          <w:t>https://github.com/vegandevs/vegan</w:t>
        </w:r>
      </w:hyperlink>
      <w:bookmarkEnd w:id="80"/>
    </w:p>
    <w:p>
      <w:pPr>
        <w:pStyle w:val="Bibliography"/>
        <w:rPr>
          <w:ins w:id="1675" w:author="Bolívar Aponte Rolón" w:date="2024-10-08T10:18:00Z"/>
        </w:rPr>
      </w:pPr>
      <w:ins w:id="1669" w:author="Bolívar Aponte Rolón" w:date="2024-10-08T10:18:00Z">
        <w:bookmarkStart w:id="81" w:name="ref-paradis2019"/>
        <w:r>
          <w:rPr>
            <w:color w:val="FF0000"/>
          </w:rPr>
          <w:t xml:space="preserve">Paradis, E., &amp; Schliep, K. (2019). ape 5.0: An environment for modern phylogenetics and evolutionary analyses in R. </w:t>
        </w:r>
      </w:ins>
      <w:ins w:id="1670" w:author="Bolívar Aponte Rolón" w:date="2024-10-08T10:18:00Z">
        <w:r>
          <w:rPr>
            <w:i/>
            <w:iCs/>
            <w:color w:val="FF0000"/>
          </w:rPr>
          <w:t>Bioinformatics (Oxford, England)</w:t>
        </w:r>
      </w:ins>
      <w:ins w:id="1671" w:author="Bolívar Aponte Rolón" w:date="2024-10-08T10:18:00Z">
        <w:r>
          <w:rPr>
            <w:color w:val="FF0000"/>
          </w:rPr>
          <w:t xml:space="preserve">, </w:t>
        </w:r>
      </w:ins>
      <w:ins w:id="1672" w:author="Bolívar Aponte Rolón" w:date="2024-10-08T10:18:00Z">
        <w:r>
          <w:rPr>
            <w:i/>
            <w:iCs/>
            <w:color w:val="FF0000"/>
          </w:rPr>
          <w:t>35</w:t>
        </w:r>
      </w:ins>
      <w:ins w:id="1673" w:author="Bolívar Aponte Rolón" w:date="2024-10-08T10:18:00Z">
        <w:r>
          <w:rPr>
            <w:color w:val="FF0000"/>
          </w:rPr>
          <w:t xml:space="preserve">, 526–528. </w:t>
        </w:r>
      </w:ins>
      <w:hyperlink r:id="rId59">
        <w:ins w:id="1674" w:author="Bolívar Aponte Rolón" w:date="2024-10-08T10:18:00Z">
          <w:r>
            <w:rPr>
              <w:rStyle w:val="Hyperlink"/>
              <w:color w:val="FF0000"/>
            </w:rPr>
            <w:t>https://doi.org/10.1093/bioinformatics/bty633</w:t>
          </w:r>
        </w:ins>
      </w:hyperlink>
      <w:bookmarkEnd w:id="81"/>
    </w:p>
    <w:p>
      <w:pPr>
        <w:pStyle w:val="Bibliography"/>
        <w:rPr/>
      </w:pPr>
      <w:bookmarkStart w:id="82" w:name="ref-pinheiro2000"/>
      <w:r>
        <w:rPr/>
        <w:t xml:space="preserve">Pinheiro, J. C., &amp; Bates, D. M. (2000). </w:t>
      </w:r>
      <w:r>
        <w:rPr>
          <w:i/>
          <w:iCs/>
        </w:rPr>
        <w:t>Mixed-Effects Models in S and S-PLUS</w:t>
      </w:r>
      <w:r>
        <w:rPr/>
        <w:t xml:space="preserve">. Springer. </w:t>
      </w:r>
      <w:hyperlink r:id="rId60">
        <w:r>
          <w:rPr>
            <w:rStyle w:val="Hyperlink"/>
          </w:rPr>
          <w:t>https://doi.org/10.1007/b98882</w:t>
        </w:r>
      </w:hyperlink>
      <w:bookmarkEnd w:id="82"/>
    </w:p>
    <w:p>
      <w:pPr>
        <w:pStyle w:val="Bibliography"/>
        <w:rPr/>
      </w:pPr>
      <w:bookmarkStart w:id="83" w:name="ref-pinheiro2023"/>
      <w:r>
        <w:rPr/>
        <w:t xml:space="preserve">Pinheiro, J., Bates, D., &amp; R Core Team. (2023). </w:t>
      </w:r>
      <w:r>
        <w:rPr>
          <w:i/>
          <w:iCs/>
        </w:rPr>
        <w:t>Nlme: Linear and nonlinear mixed effects models</w:t>
      </w:r>
      <w:r>
        <w:rPr/>
        <w:t xml:space="preserve"> [Manual]. </w:t>
      </w:r>
      <w:hyperlink r:id="rId61">
        <w:r>
          <w:rPr>
            <w:rStyle w:val="Hyperlink"/>
          </w:rPr>
          <w:t>https://CRAN.R-project.org/package=nlme</w:t>
        </w:r>
      </w:hyperlink>
      <w:bookmarkEnd w:id="83"/>
    </w:p>
    <w:p>
      <w:pPr>
        <w:pStyle w:val="Bibliography"/>
        <w:rPr/>
      </w:pPr>
      <w:bookmarkStart w:id="84" w:name="ref-poorter2006"/>
      <w:r>
        <w:rPr/>
        <w:t xml:space="preserve">Poorter, L., &amp; Bongers, F. (2006). Leaf </w:t>
      </w:r>
      <w:del w:id="1676" w:author="Arnold, Betsy - (fungi)" w:date="2024-10-07T06:21:00Z">
        <w:r>
          <w:rPr/>
          <w:delText xml:space="preserve">Traits </w:delText>
        </w:r>
      </w:del>
      <w:ins w:id="1677" w:author="Arnold, Betsy - (fungi)" w:date="2024-10-07T06:21:00Z">
        <w:r>
          <w:rPr/>
          <w:t>traits a</w:t>
        </w:r>
      </w:ins>
      <w:del w:id="1678" w:author="Arnold, Betsy - (fungi)" w:date="2024-10-07T06:21:00Z">
        <w:r>
          <w:rPr/>
          <w:delText>A</w:delText>
        </w:r>
      </w:del>
      <w:r>
        <w:rPr/>
        <w:t xml:space="preserve">re </w:t>
      </w:r>
      <w:ins w:id="1679" w:author="Arnold, Betsy - (fungi)" w:date="2024-10-07T06:21:00Z">
        <w:r>
          <w:rPr/>
          <w:t>g</w:t>
        </w:r>
      </w:ins>
      <w:del w:id="1680" w:author="Arnold, Betsy - (fungi)" w:date="2024-10-07T06:21:00Z">
        <w:r>
          <w:rPr/>
          <w:delText>G</w:delText>
        </w:r>
      </w:del>
      <w:r>
        <w:rPr/>
        <w:t xml:space="preserve">ood </w:t>
      </w:r>
      <w:ins w:id="1681" w:author="Arnold, Betsy - (fungi)" w:date="2024-10-07T06:21:00Z">
        <w:r>
          <w:rPr/>
          <w:t>p</w:t>
        </w:r>
      </w:ins>
      <w:del w:id="1682" w:author="Arnold, Betsy - (fungi)" w:date="2024-10-07T06:21:00Z">
        <w:r>
          <w:rPr/>
          <w:delText>P</w:delText>
        </w:r>
      </w:del>
      <w:r>
        <w:rPr/>
        <w:t xml:space="preserve">redictors </w:t>
      </w:r>
      <w:ins w:id="1683" w:author="Arnold, Betsy - (fungi)" w:date="2024-10-07T06:21:00Z">
        <w:r>
          <w:rPr/>
          <w:t>o</w:t>
        </w:r>
      </w:ins>
      <w:del w:id="1684" w:author="Arnold, Betsy - (fungi)" w:date="2024-10-07T06:21:00Z">
        <w:r>
          <w:rPr/>
          <w:delText>O</w:delText>
        </w:r>
      </w:del>
      <w:r>
        <w:rPr/>
        <w:t xml:space="preserve">f </w:t>
      </w:r>
      <w:ins w:id="1685" w:author="Arnold, Betsy - (fungi)" w:date="2024-10-07T06:21:00Z">
        <w:r>
          <w:rPr/>
          <w:t>p</w:t>
        </w:r>
      </w:ins>
      <w:del w:id="1686" w:author="Arnold, Betsy - (fungi)" w:date="2024-10-07T06:21:00Z">
        <w:r>
          <w:rPr/>
          <w:delText>P</w:delText>
        </w:r>
      </w:del>
      <w:r>
        <w:rPr/>
        <w:t xml:space="preserve">lant </w:t>
      </w:r>
      <w:ins w:id="1687" w:author="Arnold, Betsy - (fungi)" w:date="2024-10-07T06:21:00Z">
        <w:r>
          <w:rPr/>
          <w:t>p</w:t>
        </w:r>
      </w:ins>
      <w:del w:id="1688" w:author="Arnold, Betsy - (fungi)" w:date="2024-10-07T06:21:00Z">
        <w:r>
          <w:rPr/>
          <w:delText>P</w:delText>
        </w:r>
      </w:del>
      <w:r>
        <w:rPr/>
        <w:t xml:space="preserve">erformance </w:t>
      </w:r>
      <w:ins w:id="1689" w:author="Arnold, Betsy - (fungi)" w:date="2024-10-07T06:21:00Z">
        <w:r>
          <w:rPr/>
          <w:t>a</w:t>
        </w:r>
      </w:ins>
      <w:del w:id="1690" w:author="Arnold, Betsy - (fungi)" w:date="2024-10-07T06:21:00Z">
        <w:r>
          <w:rPr/>
          <w:delText>A</w:delText>
        </w:r>
      </w:del>
      <w:r>
        <w:rPr/>
        <w:t xml:space="preserve">cross 53 </w:t>
      </w:r>
      <w:ins w:id="1691" w:author="Arnold, Betsy - (fungi)" w:date="2024-10-07T06:21:00Z">
        <w:r>
          <w:rPr/>
          <w:t>r</w:t>
        </w:r>
      </w:ins>
      <w:del w:id="1692" w:author="Arnold, Betsy - (fungi)" w:date="2024-10-07T06:21:00Z">
        <w:r>
          <w:rPr/>
          <w:delText>R</w:delText>
        </w:r>
      </w:del>
      <w:r>
        <w:rPr/>
        <w:t xml:space="preserve">ain </w:t>
      </w:r>
      <w:ins w:id="1693" w:author="Arnold, Betsy - (fungi)" w:date="2024-10-07T06:21:00Z">
        <w:r>
          <w:rPr/>
          <w:t>f</w:t>
        </w:r>
      </w:ins>
      <w:del w:id="1694" w:author="Arnold, Betsy - (fungi)" w:date="2024-10-07T06:21:00Z">
        <w:r>
          <w:rPr/>
          <w:delText>F</w:delText>
        </w:r>
      </w:del>
      <w:r>
        <w:rPr/>
        <w:t xml:space="preserve">orest </w:t>
      </w:r>
      <w:ins w:id="1695" w:author="Arnold, Betsy - (fungi)" w:date="2024-10-07T06:21:00Z">
        <w:r>
          <w:rPr/>
          <w:t>s</w:t>
        </w:r>
      </w:ins>
      <w:del w:id="1696" w:author="Arnold, Betsy - (fungi)" w:date="2024-10-07T06:21:00Z">
        <w:r>
          <w:rPr/>
          <w:delText>S</w:delText>
        </w:r>
      </w:del>
      <w:r>
        <w:rPr/>
        <w:t xml:space="preserve">pecies. </w:t>
      </w:r>
      <w:r>
        <w:rPr>
          <w:i/>
          <w:iCs/>
        </w:rPr>
        <w:t>Ecology</w:t>
      </w:r>
      <w:r>
        <w:rPr/>
        <w:t xml:space="preserve">, </w:t>
      </w:r>
      <w:r>
        <w:rPr>
          <w:i/>
          <w:iCs/>
        </w:rPr>
        <w:t>87</w:t>
      </w:r>
      <w:r>
        <w:rPr/>
        <w:t xml:space="preserve">(7), 1733–1743. </w:t>
      </w:r>
      <w:hyperlink r:id="rId62">
        <w:r>
          <w:rPr>
            <w:rStyle w:val="Hyperlink"/>
          </w:rPr>
          <w:t>https://doi.org/10.1890/0012-9658(2006)87[1733:LTAGPO]2.0.CO;2</w:t>
        </w:r>
      </w:hyperlink>
      <w:bookmarkEnd w:id="84"/>
    </w:p>
    <w:p>
      <w:pPr>
        <w:pStyle w:val="Bibliography"/>
        <w:rPr/>
      </w:pPr>
      <w:bookmarkStart w:id="85" w:name="ref-porras-alfaro2011"/>
      <w:r>
        <w:rPr/>
        <w:t xml:space="preserve">Porras-Alfaro, A., &amp; Bayman, P. (2011). Hidden </w:t>
      </w:r>
      <w:ins w:id="1697" w:author="Arnold, Betsy - (fungi)" w:date="2024-10-07T06:21:00Z">
        <w:r>
          <w:rPr/>
          <w:t>f</w:t>
        </w:r>
      </w:ins>
      <w:del w:id="1698" w:author="Arnold, Betsy - (fungi)" w:date="2024-10-07T06:21:00Z">
        <w:r>
          <w:rPr/>
          <w:delText>F</w:delText>
        </w:r>
      </w:del>
      <w:r>
        <w:rPr/>
        <w:t xml:space="preserve">ungi, </w:t>
      </w:r>
      <w:ins w:id="1699" w:author="Arnold, Betsy - (fungi)" w:date="2024-10-07T06:21:00Z">
        <w:r>
          <w:rPr/>
          <w:t>e</w:t>
        </w:r>
      </w:ins>
      <w:del w:id="1700" w:author="Arnold, Betsy - (fungi)" w:date="2024-10-07T06:21:00Z">
        <w:r>
          <w:rPr/>
          <w:delText>E</w:delText>
        </w:r>
      </w:del>
      <w:r>
        <w:rPr/>
        <w:t xml:space="preserve">mergent </w:t>
      </w:r>
      <w:ins w:id="1701" w:author="Arnold, Betsy - (fungi)" w:date="2024-10-07T06:21:00Z">
        <w:r>
          <w:rPr/>
          <w:t>p</w:t>
        </w:r>
      </w:ins>
      <w:del w:id="1702" w:author="Arnold, Betsy - (fungi)" w:date="2024-10-07T06:21:00Z">
        <w:r>
          <w:rPr/>
          <w:delText>P</w:delText>
        </w:r>
      </w:del>
      <w:r>
        <w:rPr/>
        <w:t xml:space="preserve">roperties: </w:t>
      </w:r>
      <w:ins w:id="1703" w:author="Arnold, Betsy - (fungi)" w:date="2024-10-07T06:21:00Z">
        <w:r>
          <w:rPr/>
          <w:t>e</w:t>
        </w:r>
      </w:ins>
      <w:del w:id="1704" w:author="Arnold, Betsy - (fungi)" w:date="2024-10-07T06:21:00Z">
        <w:r>
          <w:rPr/>
          <w:delText>E</w:delText>
        </w:r>
      </w:del>
      <w:r>
        <w:rPr/>
        <w:t xml:space="preserve">ndophytes and </w:t>
      </w:r>
      <w:ins w:id="1705" w:author="Arnold, Betsy - (fungi)" w:date="2024-10-07T06:21:00Z">
        <w:r>
          <w:rPr/>
          <w:t>m</w:t>
        </w:r>
      </w:ins>
      <w:del w:id="1706" w:author="Arnold, Betsy - (fungi)" w:date="2024-10-07T06:21:00Z">
        <w:r>
          <w:rPr/>
          <w:delText>M</w:delText>
        </w:r>
      </w:del>
      <w:r>
        <w:rPr/>
        <w:t xml:space="preserve">icrobiomes. </w:t>
      </w:r>
      <w:r>
        <w:rPr>
          <w:i/>
          <w:iCs/>
        </w:rPr>
        <w:t>Annual Review of Phytopathology</w:t>
      </w:r>
      <w:r>
        <w:rPr/>
        <w:t xml:space="preserve">, </w:t>
      </w:r>
      <w:r>
        <w:rPr>
          <w:i/>
          <w:iCs/>
        </w:rPr>
        <w:t>49</w:t>
      </w:r>
      <w:r>
        <w:rPr/>
        <w:t xml:space="preserve">(1), 291–315. </w:t>
      </w:r>
      <w:hyperlink r:id="rId63">
        <w:r>
          <w:rPr>
            <w:rStyle w:val="Hyperlink"/>
          </w:rPr>
          <w:t>https://doi.org/10.1146/annurev-phyto-080508-081831</w:t>
        </w:r>
      </w:hyperlink>
      <w:bookmarkEnd w:id="85"/>
    </w:p>
    <w:p>
      <w:pPr>
        <w:pStyle w:val="Bibliography"/>
        <w:spacing w:before="114" w:after="314"/>
        <w:rPr>
          <w:ins w:id="1711" w:author="Bolívar Aponte Rolón" w:date="2024-10-22T15:54:00Z"/>
        </w:rPr>
      </w:pPr>
      <w:ins w:id="1707" w:author="Bolívar Aponte Rolón" w:date="2024-10-22T15:54:00Z">
        <w:r>
          <w:rPr>
            <w:color w:val="FF0000"/>
          </w:rPr>
          <w:t xml:space="preserve">Queenborough, S. A., Metz, M. R., Valencia, R., &amp; Wright, S. J. (2013). Demographic consequences of chromatic leaf defence in tropical tree communities: do red young leaves increase growth and survival? </w:t>
        </w:r>
      </w:ins>
      <w:ins w:id="1708" w:author="Bolívar Aponte Rolón" w:date="2024-10-22T15:54:00Z">
        <w:r>
          <w:rPr>
            <w:i/>
            <w:iCs/>
            <w:color w:val="FF0000"/>
          </w:rPr>
          <w:t>Annals of Botany, 112</w:t>
        </w:r>
      </w:ins>
      <w:ins w:id="1709" w:author="Bolívar Aponte Rolón" w:date="2024-10-22T15:54:00Z">
        <w:r>
          <w:rPr>
            <w:color w:val="FF0000"/>
          </w:rPr>
          <w:t xml:space="preserve">(4), 677–684. </w:t>
        </w:r>
      </w:ins>
      <w:hyperlink r:id="rId64">
        <w:ins w:id="1710" w:author="Bolívar Aponte Rolón" w:date="2024-10-22T15:54:00Z">
          <w:r>
            <w:rPr>
              <w:rStyle w:val="Hyperlink"/>
              <w:color w:val="FF0000"/>
            </w:rPr>
            <w:t>https://doi.org/10.1093/aob/mct144</w:t>
          </w:r>
        </w:ins>
      </w:hyperlink>
    </w:p>
    <w:p>
      <w:pPr>
        <w:pStyle w:val="Bibliography"/>
        <w:spacing w:before="114" w:after="314"/>
        <w:rPr/>
      </w:pPr>
      <w:bookmarkStart w:id="86" w:name="ref-rcoreteam2024"/>
      <w:r>
        <w:rPr/>
        <w:t xml:space="preserve">R Core Team. (2024). </w:t>
      </w:r>
      <w:r>
        <w:rPr>
          <w:i/>
          <w:iCs/>
        </w:rPr>
        <w:t>R: A language and environment for statistical computing</w:t>
      </w:r>
      <w:r>
        <w:rPr/>
        <w:t xml:space="preserve"> [Manual]. R Foundation for Statistical Computing. </w:t>
      </w:r>
      <w:hyperlink r:id="rId65">
        <w:r>
          <w:rPr>
            <w:rStyle w:val="Hyperlink"/>
          </w:rPr>
          <w:t>https://www.R-project.org/</w:t>
        </w:r>
      </w:hyperlink>
      <w:bookmarkEnd w:id="86"/>
    </w:p>
    <w:p>
      <w:pPr>
        <w:pStyle w:val="Bibliography"/>
        <w:rPr/>
      </w:pPr>
      <w:bookmarkStart w:id="87" w:name="ref-rocha2017"/>
      <w:r>
        <w:rPr/>
        <w:t xml:space="preserve">Rocha, S. L., Evans, H. C., Jorge, V. L., Cardoso, L. A. O., Pereira, F. S. T., Rocha, F. B., Barreto, R. W., Hart, A. G., &amp; Elliot, S. L. (2017). Recognition of endophytic </w:t>
      </w:r>
      <w:r>
        <w:rPr>
          <w:i/>
          <w:iCs/>
        </w:rPr>
        <w:t>Trichoderma</w:t>
      </w:r>
      <w:r>
        <w:rPr/>
        <w:t xml:space="preserve"> species by leaf-cutting ants and their potential in a Trojan-horse management strategy. </w:t>
      </w:r>
      <w:r>
        <w:rPr>
          <w:i/>
          <w:iCs/>
        </w:rPr>
        <w:t>Royal Society Open Science</w:t>
      </w:r>
      <w:r>
        <w:rPr/>
        <w:t xml:space="preserve">, </w:t>
      </w:r>
      <w:r>
        <w:rPr>
          <w:i/>
          <w:iCs/>
        </w:rPr>
        <w:t>4</w:t>
      </w:r>
      <w:r>
        <w:rPr/>
        <w:t xml:space="preserve">(4), 160628. </w:t>
      </w:r>
      <w:hyperlink r:id="rId66">
        <w:r>
          <w:rPr>
            <w:rStyle w:val="Hyperlink"/>
          </w:rPr>
          <w:t>https://doi.org/10.1098/rsos.160628</w:t>
        </w:r>
      </w:hyperlink>
      <w:bookmarkEnd w:id="87"/>
    </w:p>
    <w:p>
      <w:pPr>
        <w:pStyle w:val="Bibliography"/>
        <w:rPr/>
      </w:pPr>
      <w:bookmarkStart w:id="88" w:name="ref-rodriguez2009"/>
      <w:r>
        <w:rPr/>
        <w:t xml:space="preserve">Rodriguez, R. J., White, J. F., Arnold, A. E., &amp; Redman, R. S. (2009). Fungal endophytes: Diversity and functional roles. </w:t>
      </w:r>
      <w:r>
        <w:rPr>
          <w:i/>
          <w:iCs/>
        </w:rPr>
        <w:t>New Phytologist</w:t>
      </w:r>
      <w:r>
        <w:rPr/>
        <w:t xml:space="preserve">, </w:t>
      </w:r>
      <w:r>
        <w:rPr>
          <w:i/>
          <w:iCs/>
        </w:rPr>
        <w:t>182</w:t>
      </w:r>
      <w:r>
        <w:rPr/>
        <w:t xml:space="preserve">(2), 314–330. </w:t>
      </w:r>
      <w:hyperlink r:id="rId67">
        <w:r>
          <w:rPr>
            <w:rStyle w:val="Hyperlink"/>
          </w:rPr>
          <w:t>https://doi.org/10.1111/j.1469-8137.2009.02773.x</w:t>
        </w:r>
      </w:hyperlink>
      <w:bookmarkEnd w:id="88"/>
    </w:p>
    <w:p>
      <w:pPr>
        <w:pStyle w:val="Bibliography"/>
        <w:rPr/>
      </w:pPr>
      <w:bookmarkStart w:id="89" w:name="ref-rognes2016"/>
      <w:r>
        <w:rPr/>
        <w:t xml:space="preserve">Rognes, T., Flouri, T., Nichols, B., Quince, C., &amp; Mahé, F. (2016). VSEARCH: A versatile open source tool for metagenomics. </w:t>
      </w:r>
      <w:r>
        <w:rPr>
          <w:i/>
          <w:iCs/>
        </w:rPr>
        <w:t>PeerJ</w:t>
      </w:r>
      <w:r>
        <w:rPr/>
        <w:t xml:space="preserve">, </w:t>
      </w:r>
      <w:r>
        <w:rPr>
          <w:i/>
          <w:iCs/>
        </w:rPr>
        <w:t>4</w:t>
      </w:r>
      <w:r>
        <w:rPr/>
        <w:t xml:space="preserve">, e2584. </w:t>
      </w:r>
      <w:hyperlink r:id="rId68">
        <w:r>
          <w:rPr>
            <w:rStyle w:val="Hyperlink"/>
          </w:rPr>
          <w:t>https://doi.org/10.7717/peerj.2584</w:t>
        </w:r>
      </w:hyperlink>
      <w:bookmarkEnd w:id="89"/>
    </w:p>
    <w:p>
      <w:pPr>
        <w:pStyle w:val="Bibliography"/>
        <w:rPr>
          <w:ins w:id="1720" w:author="Bolívar Aponte Rolón" w:date="2024-08-19T16:13:00Z"/>
        </w:rPr>
      </w:pPr>
      <w:ins w:id="1712" w:author="Bolívar Aponte Rolón" w:date="2024-08-19T16:13:00Z">
        <w:bookmarkStart w:id="90" w:name="ref-sanchez-gonzalez2022"/>
        <w:r>
          <w:rPr>
            <w:color w:val="FF0000"/>
          </w:rPr>
          <w:t xml:space="preserve">Sanchez-Gonzalez, E. I., Soares, T. D. P. F., Zarpelon, T. G., Zauza, E. A. V., Mafia, R. G., &amp; Ferreira, M. A. (2022). Two new species of </w:t>
        </w:r>
      </w:ins>
      <w:ins w:id="1713" w:author="Bolívar Aponte Rolón" w:date="2024-08-19T16:13:00Z">
        <w:r>
          <w:rPr>
            <w:i/>
            <w:iCs/>
            <w:color w:val="FF0000"/>
          </w:rPr>
          <w:t>Calonectria</w:t>
        </w:r>
      </w:ins>
      <w:ins w:id="1714" w:author="Bolívar Aponte Rolón" w:date="2024-08-19T16:13:00Z">
        <w:r>
          <w:rPr>
            <w:color w:val="FF0000"/>
          </w:rPr>
          <w:t xml:space="preserve"> (Hypocreales, Nectriaceae) causing Eucalyptus leaf blight in Brazil. </w:t>
        </w:r>
      </w:ins>
      <w:ins w:id="1715" w:author="Bolívar Aponte Rolón" w:date="2024-08-19T16:13:00Z">
        <w:r>
          <w:rPr>
            <w:i/>
            <w:iCs/>
            <w:color w:val="FF0000"/>
          </w:rPr>
          <w:t>MycoKeys</w:t>
        </w:r>
      </w:ins>
      <w:ins w:id="1716" w:author="Bolívar Aponte Rolón" w:date="2024-08-19T16:13:00Z">
        <w:r>
          <w:rPr>
            <w:color w:val="FF0000"/>
          </w:rPr>
          <w:t xml:space="preserve">, </w:t>
        </w:r>
      </w:ins>
      <w:ins w:id="1717" w:author="Bolívar Aponte Rolón" w:date="2024-08-19T16:13:00Z">
        <w:r>
          <w:rPr>
            <w:i/>
            <w:iCs/>
            <w:color w:val="FF0000"/>
          </w:rPr>
          <w:t>91</w:t>
        </w:r>
      </w:ins>
      <w:ins w:id="1718" w:author="Bolívar Aponte Rolón" w:date="2024-08-19T16:13:00Z">
        <w:r>
          <w:rPr>
            <w:color w:val="FF0000"/>
          </w:rPr>
          <w:t xml:space="preserve">, 169–197. </w:t>
        </w:r>
      </w:ins>
      <w:hyperlink r:id="rId69">
        <w:ins w:id="1719" w:author="Bolívar Aponte Rolón" w:date="2024-08-19T16:13:00Z">
          <w:r>
            <w:rPr>
              <w:rStyle w:val="Hyperlink"/>
              <w:color w:val="FF0000"/>
            </w:rPr>
            <w:t>https://doi.org/10.3897/mycokeys.91.84896</w:t>
          </w:r>
        </w:ins>
      </w:hyperlink>
      <w:bookmarkEnd w:id="90"/>
    </w:p>
    <w:p>
      <w:pPr>
        <w:pStyle w:val="Bibliography"/>
        <w:rPr/>
      </w:pPr>
      <w:bookmarkStart w:id="91" w:name="ref-sarmiento2017"/>
      <w:r>
        <w:rPr/>
        <w:t xml:space="preserve">Sarmiento, C., Zalamea, P. C., Dalling, J. W., Davis, A. S., Simon, S. M., U’Ren, J. M., &amp; Arnold, A. E. (2017). Soilborne fungi have host affinity and host-specific effects on seed germination and survival in a lowland tropical forest. </w:t>
      </w:r>
      <w:r>
        <w:rPr>
          <w:i/>
          <w:iCs/>
        </w:rPr>
        <w:t>Proceedings of the National Academy of Sciences of the United States of America</w:t>
      </w:r>
      <w:r>
        <w:rPr/>
        <w:t xml:space="preserve">, </w:t>
      </w:r>
      <w:r>
        <w:rPr>
          <w:i/>
          <w:iCs/>
        </w:rPr>
        <w:t>114</w:t>
      </w:r>
      <w:r>
        <w:rPr/>
        <w:t xml:space="preserve">(43), 11458–11463. </w:t>
      </w:r>
      <w:hyperlink r:id="rId70">
        <w:r>
          <w:rPr>
            <w:rStyle w:val="Hyperlink"/>
          </w:rPr>
          <w:t>https://doi.org/10.1073/pnas.1706324114</w:t>
        </w:r>
      </w:hyperlink>
      <w:bookmarkEnd w:id="91"/>
    </w:p>
    <w:p>
      <w:pPr>
        <w:pStyle w:val="Bibliography"/>
        <w:rPr/>
      </w:pPr>
      <w:bookmarkStart w:id="92" w:name="ref-saunders2010"/>
      <w:r>
        <w:rPr/>
        <w:t xml:space="preserve">Saunders, M., Glenn, A. E., &amp; Kohn, L. M. (2010). Exploring the evolutionary ecology of fungal endophytes in agricultural systems: Using functional traits to reveal mechanisms in community processes. </w:t>
      </w:r>
      <w:r>
        <w:rPr>
          <w:i/>
          <w:iCs/>
        </w:rPr>
        <w:t>Evolutionary Applications</w:t>
      </w:r>
      <w:r>
        <w:rPr/>
        <w:t xml:space="preserve">, </w:t>
      </w:r>
      <w:r>
        <w:rPr>
          <w:i/>
          <w:iCs/>
        </w:rPr>
        <w:t>3</w:t>
      </w:r>
      <w:r>
        <w:rPr/>
        <w:t xml:space="preserve">(5-6), 525–537. </w:t>
      </w:r>
      <w:hyperlink r:id="rId71">
        <w:r>
          <w:rPr>
            <w:rStyle w:val="Hyperlink"/>
          </w:rPr>
          <w:t>https://doi.org/10.1111/j.1752-4571.2010.00141.x</w:t>
        </w:r>
      </w:hyperlink>
      <w:bookmarkEnd w:id="92"/>
    </w:p>
    <w:p>
      <w:pPr>
        <w:pStyle w:val="Bibliography"/>
        <w:rPr/>
      </w:pPr>
      <w:bookmarkStart w:id="93" w:name="ref-schneider2012"/>
      <w:r>
        <w:rPr/>
        <w:t xml:space="preserve">Schneider, C. A., Rasband, W. S., &amp; Eliceiri, K. W. (2012). NIH Image to ImageJ: 25 years of image analysis. </w:t>
      </w:r>
      <w:r>
        <w:rPr>
          <w:i/>
          <w:iCs/>
        </w:rPr>
        <w:t>Nature Methods</w:t>
      </w:r>
      <w:r>
        <w:rPr/>
        <w:t xml:space="preserve">, </w:t>
      </w:r>
      <w:r>
        <w:rPr>
          <w:i/>
          <w:iCs/>
        </w:rPr>
        <w:t>9</w:t>
      </w:r>
      <w:r>
        <w:rPr/>
        <w:t xml:space="preserve">(7), 671–675. </w:t>
      </w:r>
      <w:hyperlink r:id="rId72">
        <w:r>
          <w:rPr>
            <w:rStyle w:val="Hyperlink"/>
          </w:rPr>
          <w:t>https://doi.org/10.1038/nmeth.2089</w:t>
        </w:r>
      </w:hyperlink>
      <w:bookmarkEnd w:id="93"/>
    </w:p>
    <w:p>
      <w:pPr>
        <w:pStyle w:val="Bibliography"/>
        <w:rPr/>
      </w:pPr>
      <w:bookmarkStart w:id="94" w:name="ref-stamp2003"/>
      <w:r>
        <w:rPr/>
        <w:t xml:space="preserve">Stamp, N. (2003). Out of the quagmire of plant defense hypotheses. </w:t>
      </w:r>
      <w:r>
        <w:rPr>
          <w:i/>
          <w:iCs/>
        </w:rPr>
        <w:t>Quarterly Review of Biology</w:t>
      </w:r>
      <w:r>
        <w:rPr/>
        <w:t xml:space="preserve">, </w:t>
      </w:r>
      <w:r>
        <w:rPr>
          <w:i/>
          <w:iCs/>
        </w:rPr>
        <w:t>78</w:t>
      </w:r>
      <w:r>
        <w:rPr/>
        <w:t xml:space="preserve">(1), 23–55. </w:t>
      </w:r>
      <w:hyperlink r:id="rId73">
        <w:r>
          <w:rPr>
            <w:rStyle w:val="Hyperlink"/>
          </w:rPr>
          <w:t>https://doi.org/10.1086/367580</w:t>
        </w:r>
      </w:hyperlink>
      <w:bookmarkEnd w:id="94"/>
    </w:p>
    <w:p>
      <w:pPr>
        <w:pStyle w:val="Bibliography"/>
        <w:rPr/>
      </w:pPr>
      <w:bookmarkStart w:id="95" w:name="ref-tellezTraits2022"/>
      <w:r>
        <w:rPr/>
        <w:t xml:space="preserve">Tellez, P. H., Arnold, A. E., Leo, A. B., Kitajima, K., &amp; Van Bael, S. A. (2022). Traits along the leaf economics spectrum are associated with communities of foliar endophytic symbionts. </w:t>
      </w:r>
      <w:r>
        <w:rPr>
          <w:i/>
          <w:iCs/>
        </w:rPr>
        <w:t>Frontiers in Microbiology</w:t>
      </w:r>
      <w:r>
        <w:rPr/>
        <w:t xml:space="preserve">, </w:t>
      </w:r>
      <w:r>
        <w:rPr>
          <w:i/>
          <w:iCs/>
        </w:rPr>
        <w:t>13</w:t>
      </w:r>
      <w:r>
        <w:rPr/>
        <w:t xml:space="preserve">, 927780. </w:t>
      </w:r>
      <w:hyperlink r:id="rId74">
        <w:r>
          <w:rPr>
            <w:rStyle w:val="Hyperlink"/>
          </w:rPr>
          <w:t>https://doi.org/lutzoni</w:t>
        </w:r>
      </w:hyperlink>
      <w:bookmarkEnd w:id="95"/>
    </w:p>
    <w:p>
      <w:pPr>
        <w:pStyle w:val="Bibliography"/>
        <w:rPr/>
      </w:pPr>
      <w:bookmarkStart w:id="96" w:name="ref-tellezRedCol2016"/>
      <w:r>
        <w:rPr/>
        <w:t xml:space="preserve">Tellez, P. H., Rojas, E., &amp; Van Bael, S. (2016). Red coloration in young tropical leaves associated with reduced fungal pathogen damage. </w:t>
      </w:r>
      <w:r>
        <w:rPr>
          <w:i/>
          <w:iCs/>
        </w:rPr>
        <w:t>Biotropica</w:t>
      </w:r>
      <w:r>
        <w:rPr/>
        <w:t xml:space="preserve">, </w:t>
      </w:r>
      <w:r>
        <w:rPr>
          <w:i/>
          <w:iCs/>
        </w:rPr>
        <w:t>48</w:t>
      </w:r>
      <w:r>
        <w:rPr/>
        <w:t xml:space="preserve">(2), 150–153. </w:t>
      </w:r>
      <w:hyperlink r:id="rId75">
        <w:r>
          <w:rPr>
            <w:rStyle w:val="Hyperlink"/>
          </w:rPr>
          <w:t>https://doi.org/10.1111/btp.12303</w:t>
        </w:r>
      </w:hyperlink>
      <w:bookmarkEnd w:id="96"/>
    </w:p>
    <w:p>
      <w:pPr>
        <w:pStyle w:val="Bibliography"/>
        <w:rPr/>
      </w:pPr>
      <w:bookmarkStart w:id="97" w:name="ref-teoh2016"/>
      <w:r>
        <w:rPr/>
        <w:t xml:space="preserve">Teoh, E. S. (2016). Secondary Metabolites of Plants. In E. S. Teoh, </w:t>
      </w:r>
      <w:r>
        <w:rPr>
          <w:i/>
          <w:iCs/>
        </w:rPr>
        <w:t>Medicinal Orchids of Asia</w:t>
      </w:r>
      <w:r>
        <w:rPr/>
        <w:t xml:space="preserve"> (pp. 59–73). Springer International Publishing. </w:t>
      </w:r>
      <w:hyperlink r:id="rId76">
        <w:r>
          <w:rPr>
            <w:rStyle w:val="Hyperlink"/>
          </w:rPr>
          <w:t>https://doi.org/10.1007/978-3-319-24274-3_5</w:t>
        </w:r>
      </w:hyperlink>
      <w:bookmarkEnd w:id="97"/>
    </w:p>
    <w:p>
      <w:pPr>
        <w:pStyle w:val="Bibliography"/>
        <w:rPr/>
      </w:pPr>
      <w:bookmarkStart w:id="98" w:name="ref-uren2017"/>
      <w:r>
        <w:rPr/>
        <w:t xml:space="preserve">U’Ren, J. M., &amp; Arnold, A. E. (2017). 96 well DNA Extraction Protocol for Plant and Lichen Tissue Stored in CTAB. </w:t>
      </w:r>
      <w:r>
        <w:rPr>
          <w:i/>
          <w:iCs/>
        </w:rPr>
        <w:t>Protocols.io</w:t>
      </w:r>
      <w:r>
        <w:rPr/>
        <w:t xml:space="preserve">, 1–5. </w:t>
      </w:r>
      <w:hyperlink r:id="rId77">
        <w:r>
          <w:rPr>
            <w:rStyle w:val="Hyperlink"/>
          </w:rPr>
          <w:t>https://doi.org/dx.doi.org/10.17504/protocols.io.fscbnaw</w:t>
        </w:r>
      </w:hyperlink>
      <w:bookmarkEnd w:id="98"/>
    </w:p>
    <w:p>
      <w:pPr>
        <w:pStyle w:val="Bibliography"/>
        <w:rPr>
          <w:ins w:id="1722" w:author="Bolívar Aponte Rolón" w:date="2024-11-19T15:19:37Z"/>
        </w:rPr>
      </w:pPr>
      <w:bookmarkStart w:id="99" w:name="ref-uren2019"/>
      <w:r>
        <w:rPr/>
        <w:t>U’Ren, J. M., Lutzoni, F., Miadlikowska, J., Zimmerman, N. B., Carbone, I., May, G., &amp; Arnold, A. E. (2019). Host availability drives distributions of fungal endophytes in the imperi</w:t>
      </w:r>
      <w:del w:id="1721" w:author="Arnold, Betsy - (fungi)" w:date="2024-10-07T06:21:00Z">
        <w:r>
          <w:rPr/>
          <w:delText>l</w:delText>
        </w:r>
      </w:del>
      <w:r>
        <w:rPr/>
        <w:t xml:space="preserve">led boreal realm. </w:t>
      </w:r>
      <w:r>
        <w:rPr>
          <w:i/>
          <w:iCs/>
        </w:rPr>
        <w:t>Nature Ecology &amp; Evolution</w:t>
      </w:r>
      <w:r>
        <w:rPr/>
        <w:t xml:space="preserve">, </w:t>
      </w:r>
      <w:r>
        <w:rPr>
          <w:i/>
          <w:iCs/>
        </w:rPr>
        <w:t>3</w:t>
      </w:r>
      <w:r>
        <w:rPr/>
        <w:t xml:space="preserve">(10), 1430–1437. </w:t>
      </w:r>
      <w:hyperlink r:id="rId78">
        <w:r>
          <w:rPr>
            <w:rStyle w:val="Hyperlink"/>
            <w:rFonts w:eastAsia="Cambria" w:cs=""/>
            <w:color w:themeColor="accent1" w:val="4F81BD"/>
            <w:lang w:val="en-US" w:eastAsia="en-US" w:bidi="ar-SA"/>
          </w:rPr>
          <w:t>https://doi.org/10.1038/s41559-019-0975-2</w:t>
        </w:r>
      </w:hyperlink>
      <w:bookmarkEnd w:id="99"/>
    </w:p>
    <w:p>
      <w:pPr>
        <w:pStyle w:val="Bibliography"/>
        <w:rPr/>
      </w:pPr>
      <w:ins w:id="1723" w:author="Bolívar Aponte Rolón" w:date="2024-11-19T15:19:37Z">
        <w:r>
          <w:rPr>
            <w:rStyle w:val="Hyperlink"/>
            <w:color w:val="FF0000"/>
          </w:rPr>
          <w:t>Van</w:t>
        </w:r>
      </w:ins>
      <w:ins w:id="1724" w:author="Bolívar Aponte Rolón" w:date="2024-11-19T15:19:37Z">
        <w:r>
          <w:rPr>
            <w:rStyle w:val="Hyperlink"/>
          </w:rPr>
          <w:t xml:space="preserve"> </w:t>
        </w:r>
      </w:ins>
      <w:ins w:id="1725" w:author="Bolívar Aponte Rolón" w:date="2024-11-19T15:19:37Z">
        <w:bookmarkStart w:id="100" w:name="ref-bael2017a_Copy_1"/>
        <w:r>
          <w:rPr>
            <w:rStyle w:val="Hyperlink"/>
            <w:color w:val="FF0000"/>
          </w:rPr>
          <w:t xml:space="preserve">Bael, S. A., Estrada, C., &amp; Arnold, A. E. (2017). Chapter 6 Foliar Endophyte Communities and Leaf Traits in Tropical Trees. In J. Dighton &amp; J. F. White (Eds.), </w:t>
        </w:r>
      </w:ins>
      <w:ins w:id="1726" w:author="Bolívar Aponte Rolón" w:date="2024-11-19T15:19:37Z">
        <w:r>
          <w:rPr>
            <w:rStyle w:val="Hyperlink"/>
            <w:i/>
            <w:iCs/>
            <w:color w:val="FF0000"/>
          </w:rPr>
          <w:t>Mycology</w:t>
        </w:r>
      </w:ins>
      <w:ins w:id="1727" w:author="Bolívar Aponte Rolón" w:date="2024-11-19T15:19:37Z">
        <w:r>
          <w:rPr>
            <w:rStyle w:val="Hyperlink"/>
            <w:color w:val="FF0000"/>
          </w:rPr>
          <w:t xml:space="preserve"> (pp. 79–94). CRC Press. </w:t>
        </w:r>
      </w:ins>
      <w:hyperlink r:id="rId79">
        <w:ins w:id="1728" w:author="Bolívar Aponte Rolón" w:date="2024-11-19T15:19:37Z">
          <w:r>
            <w:rPr>
              <w:rStyle w:val="Hyperlink"/>
              <w:color w:val="FF0000"/>
            </w:rPr>
            <w:t>https://doi.org/10.1201/9781315119496-7</w:t>
          </w:r>
        </w:ins>
      </w:hyperlink>
      <w:bookmarkEnd w:id="100"/>
    </w:p>
    <w:p>
      <w:pPr>
        <w:pStyle w:val="Bibliography"/>
        <w:rPr/>
      </w:pPr>
      <w:bookmarkStart w:id="101" w:name="ref-weiss2017"/>
      <w:r>
        <w:rPr/>
        <w:t xml:space="preserve">Weiss, S., Xu, Z. Z., Peddada, S., Amir, A., Bittinger, K., Gonzalez, A., Lozupone, C., Zaneveld, J. R., Vázquez-Baeza, Y., Birmingham, A., Hyde, E. R., &amp; Knight, R. (2017). Normalization and microbial differential abundance strategies depend upon data characteristics. </w:t>
      </w:r>
      <w:r>
        <w:rPr>
          <w:i/>
          <w:iCs/>
        </w:rPr>
        <w:t>Microbiome</w:t>
      </w:r>
      <w:r>
        <w:rPr/>
        <w:t xml:space="preserve">, </w:t>
      </w:r>
      <w:r>
        <w:rPr>
          <w:i/>
          <w:iCs/>
        </w:rPr>
        <w:t>5</w:t>
      </w:r>
      <w:r>
        <w:rPr/>
        <w:t xml:space="preserve">(1), 27. </w:t>
      </w:r>
      <w:hyperlink r:id="rId80">
        <w:r>
          <w:rPr>
            <w:rStyle w:val="Hyperlink"/>
          </w:rPr>
          <w:t>https://doi.org/10.1186/s40168-017-0237-y</w:t>
        </w:r>
      </w:hyperlink>
      <w:bookmarkEnd w:id="101"/>
    </w:p>
    <w:p>
      <w:pPr>
        <w:pStyle w:val="Bibliography"/>
        <w:rPr>
          <w:ins w:id="1733" w:author="Bolívar Aponte Rolón" w:date="2024-10-08T10:19:00Z"/>
        </w:rPr>
      </w:pPr>
      <w:ins w:id="1729" w:author="Bolívar Aponte Rolón" w:date="2024-10-08T10:19:00Z">
        <w:bookmarkStart w:id="102" w:name="ref-wickham2022"/>
        <w:r>
          <w:rPr>
            <w:color w:val="FF0000"/>
          </w:rPr>
          <w:t xml:space="preserve">Wickham, H., Chang, W., Henry, L., Pedersen, T. L., Takahashi, K., Wilke, C., Woo, K., Yutani, H., &amp; Dunnington, D. (2022). </w:t>
        </w:r>
      </w:ins>
      <w:ins w:id="1730" w:author="Bolívar Aponte Rolón" w:date="2024-10-08T10:19:00Z">
        <w:r>
          <w:rPr>
            <w:i/>
            <w:iCs/>
            <w:color w:val="FF0000"/>
          </w:rPr>
          <w:t>ggplot2: Create elegant data visualisations using the grammar of graphics</w:t>
        </w:r>
      </w:ins>
      <w:ins w:id="1731" w:author="Bolívar Aponte Rolón" w:date="2024-10-08T10:19:00Z">
        <w:r>
          <w:rPr>
            <w:color w:val="FF0000"/>
          </w:rPr>
          <w:t xml:space="preserve">. </w:t>
        </w:r>
      </w:ins>
      <w:hyperlink r:id="rId81">
        <w:ins w:id="1732" w:author="Bolívar Aponte Rolón" w:date="2024-10-08T10:19:00Z">
          <w:r>
            <w:rPr>
              <w:rStyle w:val="Hyperlink"/>
              <w:color w:val="FF0000"/>
            </w:rPr>
            <w:t>https://CRAN.R-project.org/package=ggplot2</w:t>
          </w:r>
        </w:ins>
      </w:hyperlink>
      <w:bookmarkEnd w:id="102"/>
    </w:p>
    <w:p>
      <w:pPr>
        <w:pStyle w:val="Bibliography"/>
        <w:rPr/>
      </w:pPr>
      <w:bookmarkStart w:id="103" w:name="ref-wright2005"/>
      <w:r>
        <w:rPr/>
        <w:t xml:space="preserve">Wright, I. J., Reich, P. B., Cornelissen, J. H. C., Falster, D. S., Garnier, E., Hikosaka, K., Lamont, B. B., Lee, W., Oleksyn, J., Osada, N., Poorter, H., Villar, R., Warton, D. I., &amp; Westoby, M. (2005). Assessing the generality of global leaf trait relationships. </w:t>
      </w:r>
      <w:r>
        <w:rPr>
          <w:i/>
          <w:iCs/>
        </w:rPr>
        <w:t>New Phytologist</w:t>
      </w:r>
      <w:r>
        <w:rPr/>
        <w:t xml:space="preserve">, </w:t>
      </w:r>
      <w:r>
        <w:rPr>
          <w:i/>
          <w:iCs/>
        </w:rPr>
        <w:t>166</w:t>
      </w:r>
      <w:r>
        <w:rPr/>
        <w:t xml:space="preserve">(2), 485–496. </w:t>
      </w:r>
      <w:hyperlink r:id="rId82">
        <w:r>
          <w:rPr>
            <w:rStyle w:val="Hyperlink"/>
          </w:rPr>
          <w:t>https://doi.org/10.1111/j.1469-8137.2005.01349.x</w:t>
        </w:r>
      </w:hyperlink>
      <w:bookmarkEnd w:id="103"/>
    </w:p>
    <w:p>
      <w:pPr>
        <w:pStyle w:val="Bibliography"/>
        <w:rPr>
          <w:rStyle w:val="Hyperlink"/>
          <w:del w:id="1734" w:author="Bolívar Aponte Rolón" w:date="2024-10-08T16:45:00Z"/>
        </w:rPr>
      </w:pPr>
      <w:bookmarkStart w:id="104" w:name="ref-wright2004"/>
      <w:r>
        <w:rPr/>
        <w:t xml:space="preserve">Wright, I. J., Reich, P. B., Westoby, M., Ackerly, D. D., Baruch, Z., Bongers, F., Cavender-Bares, J., Chapin, T., Cornelissen, J. H. C., Diemer, M., Flexas, J., Garnier, E., Groom, P. K., Gulias, J., Hikosaka, K., Lamont, B. B., Lee, T., Lee, W., Lusk, C., … Villar, R. (2004). The worldwide leaf economics spectrum. </w:t>
      </w:r>
      <w:r>
        <w:rPr>
          <w:i/>
          <w:iCs/>
        </w:rPr>
        <w:t>Nature</w:t>
      </w:r>
      <w:r>
        <w:rPr/>
        <w:t xml:space="preserve">, </w:t>
      </w:r>
      <w:r>
        <w:rPr>
          <w:i/>
          <w:iCs/>
        </w:rPr>
        <w:t>428</w:t>
      </w:r>
      <w:r>
        <w:rPr/>
        <w:t xml:space="preserve">(6985), 821–827. </w:t>
      </w:r>
      <w:hyperlink r:id="rId83">
        <w:r>
          <w:rPr>
            <w:rStyle w:val="Hyperlink"/>
          </w:rPr>
          <w:t>https://doi.org/10.1038/nature02403</w:t>
        </w:r>
      </w:hyperlink>
      <w:bookmarkEnd w:id="23"/>
      <w:bookmarkEnd w:id="24"/>
      <w:bookmarkEnd w:id="104"/>
    </w:p>
    <w:p>
      <w:pPr>
        <w:pStyle w:val="Bibliography"/>
        <w:spacing w:before="0" w:after="200"/>
        <w:rPr>
          <w:rStyle w:val="Hyperlink"/>
        </w:rPr>
      </w:pPr>
      <w:r>
        <w:rPr/>
      </w:r>
      <w:bookmarkStart w:id="105" w:name="supplementary-materials_Copy_1_Copy_1_Co"/>
      <w:bookmarkStart w:id="106" w:name="supplementary-materials_Copy_1_Copy_1_Co"/>
      <w:bookmarkEnd w:id="106"/>
    </w:p>
    <w:sectPr>
      <w:type w:val="nextPage"/>
      <w:pgSz w:w="12240" w:h="15840"/>
      <w:pgMar w:left="1440" w:right="1440" w:gutter="0" w:header="0" w:top="1440" w:footer="0" w:bottom="1440"/>
      <w:lnNumType w:countBy="1"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mbria">
    <w:charset w:val="01"/>
    <w:family w:val="roman"/>
    <w:pitch w:val="variable"/>
  </w:font>
  <w:font w:name="TeX Gyre Termes">
    <w:charset w:val="01"/>
    <w:family w:val="roman"/>
    <w:pitch w:val="variable"/>
  </w:font>
  <w:font w:name="Consolas">
    <w:charset w:val="01"/>
    <w:family w:val="auto"/>
    <w:pitch w:val="variable"/>
  </w:font>
  <w:font w:name="Calibri">
    <w:charset w:val="01"/>
    <w:family w:val="roman"/>
    <w:pitch w:val="variable"/>
  </w:font>
  <w:font w:name="Noto Sans Mono">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revisionView w:insDel="0" w:formatting="0"/>
  <w:trackRevisions/>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eastAsia="" w:cs="" w:cstheme="majorBidi" w:eastAsiaTheme="majorEastAsia"/>
      <w:b/>
      <w:bCs/>
      <w:color w:val="000000"/>
      <w:sz w:val="32"/>
      <w:szCs w:val="32"/>
    </w:rPr>
  </w:style>
  <w:style w:type="paragraph" w:styleId="Heading2">
    <w:name w:val="heading 2"/>
    <w:basedOn w:val="Normal"/>
    <w:next w:val="BodyText"/>
    <w:uiPriority w:val="9"/>
    <w:unhideWhenUsed/>
    <w:qFormat/>
    <w:pPr>
      <w:keepNext w:val="true"/>
      <w:keepLines/>
      <w:spacing w:before="200" w:after="0"/>
      <w:outlineLvl w:val="1"/>
    </w:pPr>
    <w:rPr>
      <w:rFonts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spacing w:before="200" w:after="0"/>
      <w:outlineLvl w:val="2"/>
    </w:pPr>
    <w:rPr>
      <w:rFonts w:eastAsia="" w:cs="" w:cstheme="majorBidi" w:eastAsiaTheme="majorEastAsia"/>
      <w:b/>
      <w:bCs/>
      <w:color w:val="000000"/>
    </w:rPr>
  </w:style>
  <w:style w:type="paragraph" w:styleId="Heading4">
    <w:name w:val="heading 4"/>
    <w:basedOn w:val="Normal"/>
    <w:next w:val="BodyText"/>
    <w:uiPriority w:val="9"/>
    <w:unhideWhenUsed/>
    <w:qFormat/>
    <w:pPr>
      <w:keepNext w:val="true"/>
      <w:keepLines/>
      <w:spacing w:before="200" w:after="0"/>
      <w:outlineLvl w:val="3"/>
    </w:pPr>
    <w:rPr>
      <w:rFonts w:eastAsia="" w:cs="" w:cstheme="majorBidi" w:eastAsiaTheme="majorEastAsia"/>
      <w:bCs/>
      <w:i/>
      <w:color w:val="000000"/>
    </w:rPr>
  </w:style>
  <w:style w:type="paragraph" w:styleId="Heading5">
    <w:name w:val="heading 5"/>
    <w:basedOn w:val="Normal"/>
    <w:next w:val="BodyText"/>
    <w:uiPriority w:val="9"/>
    <w:unhideWhenUsed/>
    <w:qFormat/>
    <w:pPr>
      <w:keepNext w:val="true"/>
      <w:keepLines/>
      <w:spacing w:before="200" w:after="0"/>
      <w:outlineLvl w:val="4"/>
    </w:pPr>
    <w:rPr>
      <w:rFonts w:eastAsia="" w:cs="" w:cstheme="majorBidi" w:eastAsiaTheme="majorEastAsia"/>
      <w:iCs/>
      <w:color w:val="000000"/>
    </w:rPr>
  </w:style>
  <w:style w:type="paragraph" w:styleId="Heading6">
    <w:name w:val="heading 6"/>
    <w:basedOn w:val="Normal"/>
    <w:next w:val="BodyText"/>
    <w:uiPriority w:val="9"/>
    <w:unhideWhenUsed/>
    <w:qFormat/>
    <w:pPr>
      <w:keepNext w:val="true"/>
      <w:keepLines/>
      <w:spacing w:before="200" w:after="0"/>
      <w:outlineLvl w:val="5"/>
    </w:pPr>
    <w:rPr>
      <w:rFonts w:eastAsia="" w:cs="" w:cstheme="majorBidi" w:eastAsiaTheme="majorEastAsia"/>
    </w:rPr>
  </w:style>
  <w:style w:type="paragraph" w:styleId="Heading7">
    <w:name w:val="heading 7"/>
    <w:basedOn w:val="Normal"/>
    <w:next w:val="BodyText"/>
    <w:uiPriority w:val="9"/>
    <w:unhideWhenUsed/>
    <w:qFormat/>
    <w:pPr>
      <w:keepNext w:val="true"/>
      <w:keepLines/>
      <w:spacing w:before="200" w:after="0"/>
      <w:outlineLvl w:val="6"/>
    </w:pPr>
    <w:rPr>
      <w:rFonts w:eastAsia="" w:cs="" w:cstheme="majorBidi" w:eastAsiaTheme="majorEastAsia"/>
    </w:rPr>
  </w:style>
  <w:style w:type="paragraph" w:styleId="Heading8">
    <w:name w:val="heading 8"/>
    <w:basedOn w:val="Normal"/>
    <w:next w:val="BodyText"/>
    <w:uiPriority w:val="9"/>
    <w:unhideWhenUsed/>
    <w:qFormat/>
    <w:pPr>
      <w:keepNext w:val="true"/>
      <w:keepLines/>
      <w:spacing w:before="200" w:after="0"/>
      <w:outlineLvl w:val="7"/>
    </w:pPr>
    <w:rPr>
      <w:rFonts w:eastAsia="" w:cs="" w:cstheme="majorBidi" w:eastAsiaTheme="majorEastAsia"/>
    </w:rPr>
  </w:style>
  <w:style w:type="paragraph" w:styleId="Heading9">
    <w:name w:val="heading 9"/>
    <w:basedOn w:val="Normal"/>
    <w:next w:val="BodyText"/>
    <w:uiPriority w:val="9"/>
    <w:unhideWhenUsed/>
    <w:qFormat/>
    <w:pPr>
      <w:keepNext w:val="true"/>
      <w:keepLines/>
      <w:spacing w:before="200" w:after="0"/>
      <w:outlineLvl w:val="8"/>
    </w:pPr>
    <w:rPr>
      <w:rFonts w:eastAsia="" w:cs="" w:cstheme="majorBidi" w:eastAsiaTheme="majorEastAsia"/>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Characters1" w:customStyle="1">
    <w:name w:val="Footnote Characters1"/>
    <w:qFormat/>
    <w:rPr>
      <w:vertAlign w:val="superscript"/>
    </w:rPr>
  </w:style>
  <w:style w:type="character" w:styleId="FootnoteCharacters2" w:customStyle="1">
    <w:name w:val="Footnote Characters2"/>
    <w:qFormat/>
    <w:rPr>
      <w:vertAlign w:val="superscript"/>
    </w:rPr>
  </w:style>
  <w:style w:type="character" w:styleId="FootnoteCharacters3" w:customStyle="1">
    <w:name w:val="Footnote Characters3"/>
    <w:qFormat/>
    <w:rPr>
      <w:vertAlign w:val="superscript"/>
    </w:rPr>
  </w:style>
  <w:style w:type="character" w:styleId="FootnoteCharacters4" w:customStyle="1">
    <w:name w:val="Footnote Characters4"/>
    <w:qFormat/>
    <w:rPr>
      <w:vertAlign w:val="superscript"/>
    </w:rPr>
  </w:style>
  <w:style w:type="character" w:styleId="FootnoteCharacters5" w:customStyle="1">
    <w:name w:val="Footnote Characters5"/>
    <w:qFormat/>
    <w:rPr>
      <w:vertAlign w:val="superscript"/>
    </w:rPr>
  </w:style>
  <w:style w:type="character" w:styleId="FootnoteCharacters6" w:customStyle="1">
    <w:name w:val="Footnote Characters6"/>
    <w:qFormat/>
    <w:rPr>
      <w:vertAlign w:val="superscript"/>
    </w:rPr>
  </w:style>
  <w:style w:type="character" w:styleId="FootnoteCharacters7" w:customStyle="1">
    <w:name w:val="Footnote Characters7"/>
    <w:qFormat/>
    <w:rPr>
      <w:vertAlign w:val="superscript"/>
    </w:rPr>
  </w:style>
  <w:style w:type="character" w:styleId="FootnoteCharacters8" w:customStyle="1">
    <w:name w:val="Footnote Characters8"/>
    <w:qFormat/>
    <w:rPr>
      <w:vertAlign w:val="superscript"/>
    </w:rPr>
  </w:style>
  <w:style w:type="character" w:styleId="FootnoteCharacters9" w:customStyle="1">
    <w:name w:val="Footnote Characters9"/>
    <w:qFormat/>
    <w:rPr>
      <w:vertAlign w:val="superscript"/>
    </w:rPr>
  </w:style>
  <w:style w:type="character" w:styleId="FootnoteCharacters10" w:customStyle="1">
    <w:name w:val="Footnote Characters10"/>
    <w:qFormat/>
    <w:rPr>
      <w:vertAlign w:val="superscript"/>
    </w:rPr>
  </w:style>
  <w:style w:type="character" w:styleId="FootnoteCharacters11" w:customStyle="1">
    <w:name w:val="Footnote Characters11"/>
    <w:qFormat/>
    <w:rPr>
      <w:vertAlign w:val="superscript"/>
    </w:rPr>
  </w:style>
  <w:style w:type="character" w:styleId="FootnoteCharacters12" w:customStyle="1">
    <w:name w:val="Footnote Characters12"/>
    <w:qFormat/>
    <w:rPr>
      <w:vertAlign w:val="superscript"/>
    </w:rPr>
  </w:style>
  <w:style w:type="character" w:styleId="FootnoteCharacters13" w:customStyle="1">
    <w:name w:val="Footnote Characters13"/>
    <w:qFormat/>
    <w:rPr>
      <w:vertAlign w:val="superscript"/>
    </w:rPr>
  </w:style>
  <w:style w:type="character" w:styleId="FootnoteCharacters14" w:customStyle="1">
    <w:name w:val="Footnote Characters14"/>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EndnoteCharacters" w:customStyle="1">
    <w:name w:val="Endnote Characters"/>
    <w:qFormat/>
    <w:rPr>
      <w:vertAlign w:val="superscript"/>
    </w:rPr>
  </w:style>
  <w:style w:type="character" w:styleId="EndnoteCharacters1" w:customStyle="1">
    <w:name w:val="Endnote Characters1"/>
    <w:qFormat/>
    <w:rPr>
      <w:vertAlign w:val="superscript"/>
    </w:rPr>
  </w:style>
  <w:style w:type="character" w:styleId="EndnoteCharacters2" w:customStyle="1">
    <w:name w:val="Endnote Characters2"/>
    <w:qFormat/>
    <w:rPr>
      <w:vertAlign w:val="superscript"/>
    </w:rPr>
  </w:style>
  <w:style w:type="character" w:styleId="EndnoteCharacters3" w:customStyle="1">
    <w:name w:val="Endnote Characters3"/>
    <w:qFormat/>
    <w:rPr>
      <w:vertAlign w:val="superscript"/>
    </w:rPr>
  </w:style>
  <w:style w:type="character" w:styleId="EndnoteCharacters4" w:customStyle="1">
    <w:name w:val="Endnote Characters4"/>
    <w:qFormat/>
    <w:rPr>
      <w:vertAlign w:val="superscript"/>
    </w:rPr>
  </w:style>
  <w:style w:type="character" w:styleId="EndnoteCharacters5" w:customStyle="1">
    <w:name w:val="Endnote Characters5"/>
    <w:qFormat/>
    <w:rPr>
      <w:vertAlign w:val="superscript"/>
    </w:rPr>
  </w:style>
  <w:style w:type="character" w:styleId="EndnoteCharacters6" w:customStyle="1">
    <w:name w:val="Endnote Characters6"/>
    <w:qFormat/>
    <w:rPr>
      <w:vertAlign w:val="superscript"/>
    </w:rPr>
  </w:style>
  <w:style w:type="character" w:styleId="EndnoteCharacters7" w:customStyle="1">
    <w:name w:val="Endnote Characters7"/>
    <w:qFormat/>
    <w:rPr>
      <w:vertAlign w:val="superscript"/>
    </w:rPr>
  </w:style>
  <w:style w:type="character" w:styleId="EndnoteCharacters8" w:customStyle="1">
    <w:name w:val="Endnote Characters8"/>
    <w:qFormat/>
    <w:rPr>
      <w:vertAlign w:val="superscript"/>
    </w:rPr>
  </w:style>
  <w:style w:type="character" w:styleId="EndnoteCharacters9" w:customStyle="1">
    <w:name w:val="Endnote Characters9"/>
    <w:qFormat/>
    <w:rPr>
      <w:vertAlign w:val="superscript"/>
    </w:rPr>
  </w:style>
  <w:style w:type="character" w:styleId="EndnoteCharacters10" w:customStyle="1">
    <w:name w:val="Endnote Characters10"/>
    <w:qFormat/>
    <w:rPr>
      <w:vertAlign w:val="superscript"/>
    </w:rPr>
  </w:style>
  <w:style w:type="character" w:styleId="EndnoteCharacters11" w:customStyle="1">
    <w:name w:val="Endnote Characters11"/>
    <w:qFormat/>
    <w:rPr>
      <w:vertAlign w:val="superscript"/>
    </w:rPr>
  </w:style>
  <w:style w:type="character" w:styleId="EndnoteCharacters12" w:customStyle="1">
    <w:name w:val="Endnote Characters12"/>
    <w:qFormat/>
    <w:rPr>
      <w:vertAlign w:val="superscript"/>
    </w:rPr>
  </w:style>
  <w:style w:type="character" w:styleId="EndnoteCharacters13" w:customStyle="1">
    <w:name w:val="Endnote Characters13"/>
    <w:qFormat/>
    <w:rPr>
      <w:vertAlign w:val="superscript"/>
    </w:rPr>
  </w:style>
  <w:style w:type="character" w:styleId="EndnoteCharacters14" w:customStyle="1">
    <w:name w:val="Endnote Characters14"/>
    <w:qFormat/>
    <w:rPr>
      <w:vertAlign w:val="superscript"/>
    </w:rPr>
  </w:style>
  <w:style w:type="character" w:styleId="EndnoteReference">
    <w:name w:val="endnote reference"/>
    <w:rPr>
      <w:vertAlign w:val="superscript"/>
    </w:rPr>
  </w:style>
  <w:style w:type="character" w:styleId="LineNumber">
    <w:name w:val="line number"/>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CommentReference">
    <w:name w:val="annotation reference"/>
    <w:basedOn w:val="DefaultParagraphFont"/>
    <w:semiHidden/>
    <w:unhideWhenUsed/>
    <w:qFormat/>
    <w:rsid w:val="002346cc"/>
    <w:rPr>
      <w:sz w:val="16"/>
      <w:szCs w:val="16"/>
    </w:rPr>
  </w:style>
  <w:style w:type="character" w:styleId="CommentTextChar" w:customStyle="1">
    <w:name w:val="Comment Text Char"/>
    <w:basedOn w:val="DefaultParagraphFont"/>
    <w:link w:val="CommentText"/>
    <w:semiHidden/>
    <w:qFormat/>
    <w:rsid w:val="002346cc"/>
    <w:rPr>
      <w:rFonts w:ascii="TeX Gyre Termes" w:hAnsi="TeX Gyre Termes"/>
      <w:sz w:val="20"/>
      <w:szCs w:val="20"/>
    </w:rPr>
  </w:style>
  <w:style w:type="character" w:styleId="CommentSubjectChar" w:customStyle="1">
    <w:name w:val="Comment Subject Char"/>
    <w:basedOn w:val="CommentTextChar"/>
    <w:link w:val="annotationsubject"/>
    <w:semiHidden/>
    <w:qFormat/>
    <w:rsid w:val="002346cc"/>
    <w:rPr>
      <w:rFonts w:ascii="TeX Gyre Termes" w:hAnsi="TeX Gyre Termes"/>
      <w:b/>
      <w:bCs/>
      <w:sz w:val="20"/>
      <w:szCs w:val="20"/>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eastAsia="Microsoft YaHei" w:cs="Lucida Sans"/>
      <w:sz w:val="28"/>
      <w:szCs w:val="28"/>
    </w:rPr>
  </w:style>
  <w:style w:type="paragraph" w:styleId="BodyText">
    <w:name w:val="Body Text"/>
    <w:basedOn w:val="Normal"/>
    <w:qFormat/>
    <w:pPr>
      <w:spacing w:lineRule="auto" w:line="480" w:before="180" w:after="180"/>
    </w:pPr>
    <w:rPr/>
  </w:style>
  <w:style w:type="paragraph" w:styleId="List">
    <w:name w:val="List"/>
    <w:basedOn w:val="BodyText"/>
    <w:pPr/>
    <w:rPr>
      <w:rFonts w:cs="Lucida Sans"/>
    </w:rPr>
  </w:style>
  <w:style w:type="paragraph" w:styleId="Caption">
    <w:name w:val="caption"/>
    <w:basedOn w:val="Normal"/>
    <w:link w:val="CaptionChar"/>
    <w:qFormat/>
    <w:pPr>
      <w:spacing w:before="0" w:after="120"/>
    </w:pPr>
    <w:rPr/>
  </w:style>
  <w:style w:type="paragraph" w:styleId="Index" w:customStyle="1">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pPr>
    <w:rPr>
      <w:rFonts w:eastAsia="" w:cs="" w:cstheme="majorBidi" w:eastAsiaTheme="majorEastAsia"/>
      <w:b/>
      <w:bCs/>
      <w:color w:val="000000"/>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asciiTheme="majorHAnsi" w:hAnsiTheme="majorHAnsi"/>
      <w:b w:val="false"/>
      <w:bCs w:val="false"/>
      <w:color w:themeColor="accent1" w:themeShade="bf" w:val="365F91"/>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EnvelopeAddress">
    <w:name w:val="envelope address"/>
    <w:basedOn w:val="Normal"/>
    <w:pPr>
      <w:suppressLineNumbers/>
      <w:spacing w:before="0" w:after="60"/>
    </w:pPr>
    <w:rPr/>
  </w:style>
  <w:style w:type="paragraph" w:styleId="BlockQuotation" w:customStyle="1">
    <w:name w:val="Block Quotation"/>
    <w:basedOn w:val="Normal"/>
    <w:qFormat/>
    <w:pPr>
      <w:spacing w:before="0" w:after="283"/>
      <w:ind w:left="567" w:right="567"/>
    </w:pPr>
    <w:rPr/>
  </w:style>
  <w:style w:type="paragraph" w:styleId="Comment" w:customStyle="1">
    <w:name w:val="Comment"/>
    <w:basedOn w:val="Normal"/>
    <w:qFormat/>
    <w:pPr/>
    <w:rPr>
      <w:sz w:val="20"/>
      <w:szCs w:val="20"/>
    </w:rPr>
  </w:style>
  <w:style w:type="paragraph" w:styleId="Salutation">
    <w:name w:val="Salutation"/>
    <w:basedOn w:val="Normal"/>
    <w:pPr>
      <w:suppressLineNumbers/>
    </w:pPr>
    <w:rPr/>
  </w:style>
  <w:style w:type="paragraph" w:styleId="EndnoteText">
    <w:name w:val="endnote text"/>
    <w:basedOn w:val="Normal"/>
    <w:pPr>
      <w:suppressLineNumbers/>
      <w:ind w:hanging="340" w:left="340"/>
    </w:pPr>
    <w:rPr>
      <w:sz w:val="20"/>
      <w:szCs w:val="20"/>
    </w:rPr>
  </w:style>
  <w:style w:type="paragraph" w:styleId="FrameContents" w:customStyle="1">
    <w:name w:val="Frame Contents"/>
    <w:basedOn w:val="Normal"/>
    <w:qFormat/>
    <w:pPr/>
    <w:rPr/>
  </w:style>
  <w:style w:type="paragraph" w:styleId="SourceCode" w:customStyle="1">
    <w:name w:val="Source Code"/>
    <w:basedOn w:val="Normal"/>
    <w:link w:val="VerbatimChar"/>
    <w:qFormat/>
    <w:pPr>
      <w:shd w:val="clear" w:color="auto" w:fill="F1F3F5"/>
    </w:pPr>
    <w:rPr/>
  </w:style>
  <w:style w:type="paragraph" w:styleId="PreformattedText" w:customStyle="1">
    <w:name w:val="Preformatted Text"/>
    <w:basedOn w:val="Normal"/>
    <w:qFormat/>
    <w:pPr>
      <w:spacing w:before="0" w:after="0"/>
    </w:pPr>
    <w:rPr>
      <w:rFonts w:ascii="Noto Sans Mono" w:hAnsi="Noto Sans Mono" w:eastAsia="Noto Sans Mono" w:cs="FreeSans"/>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mmentText">
    <w:name w:val="annotation text"/>
    <w:basedOn w:val="Normal"/>
    <w:link w:val="CommentTextChar"/>
    <w:semiHidden/>
    <w:unhideWhenUsed/>
    <w:rsid w:val="002346cc"/>
    <w:pPr/>
    <w:rPr>
      <w:sz w:val="20"/>
      <w:szCs w:val="20"/>
    </w:rPr>
  </w:style>
  <w:style w:type="paragraph" w:styleId="annotationsubject">
    <w:name w:val="annotation subject"/>
    <w:basedOn w:val="CommentText"/>
    <w:next w:val="CommentText"/>
    <w:link w:val="CommentSubjectChar"/>
    <w:semiHidden/>
    <w:unhideWhenUsed/>
    <w:qFormat/>
    <w:rsid w:val="002346cc"/>
    <w:pPr/>
    <w:rPr>
      <w:b/>
      <w:bCs/>
    </w:rPr>
  </w:style>
  <w:style w:type="paragraph" w:styleId="Revision">
    <w:name w:val="Revision"/>
    <w:semiHidden/>
    <w:qFormat/>
    <w:rsid w:val="00212318"/>
    <w:pPr>
      <w:widowControl/>
      <w:suppressAutoHyphens w:val="false"/>
      <w:bidi w:val="0"/>
      <w:spacing w:before="0" w:after="0"/>
      <w:jc w:val="left"/>
    </w:pPr>
    <w:rPr>
      <w:rFonts w:ascii="TeX Gyre Termes" w:hAnsi="TeX Gyre Termes" w:eastAsia="Cambria" w:cs="" w:cstheme="minorBidi" w:eastAsia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5281/zenodo.13905339" TargetMode="External"/><Relationship Id="rId3" Type="http://schemas.openxmlformats.org/officeDocument/2006/relationships/hyperlink" Target="https://doi.org/10.1071/FP09304" TargetMode="External"/><Relationship Id="rId4" Type="http://schemas.openxmlformats.org/officeDocument/2006/relationships/hyperlink" Target="https://doi.org/10.1002/9781118445112.stat07841" TargetMode="External"/><Relationship Id="rId5" Type="http://schemas.openxmlformats.org/officeDocument/2006/relationships/hyperlink" Target="https://doi.org/10.5281/zenodo.13905339" TargetMode="External"/><Relationship Id="rId6" Type="http://schemas.openxmlformats.org/officeDocument/2006/relationships/hyperlink" Target="https://doi.org/10.1017/S0266467407004038" TargetMode="External"/><Relationship Id="rId7" Type="http://schemas.openxmlformats.org/officeDocument/2006/relationships/hyperlink" Target="https://doi.org/10.1046/j.1461-0248.2000.00159.x" TargetMode="External"/><Relationship Id="rId8" Type="http://schemas.openxmlformats.org/officeDocument/2006/relationships/hyperlink" Target="https://doi.org/10.1201/9781315119496-7" TargetMode="External"/><Relationship Id="rId9" Type="http://schemas.openxmlformats.org/officeDocument/2006/relationships/hyperlink" Target="https://CRAN.R-project.org/package=MuMIn" TargetMode="External"/><Relationship Id="rId10" Type="http://schemas.openxmlformats.org/officeDocument/2006/relationships/hyperlink" Target="https://doi.org/10.1111/j.2517-6161.1995.tb02031.x" TargetMode="External"/><Relationship Id="rId11" Type="http://schemas.openxmlformats.org/officeDocument/2006/relationships/hyperlink" Target="https://doi.org/10.1098/rsbl.2010.0456" TargetMode="External"/><Relationship Id="rId12" Type="http://schemas.openxmlformats.org/officeDocument/2006/relationships/hyperlink" Target="https://doi.org/10.1890/07-0986.1" TargetMode="External"/><Relationship Id="rId13" Type="http://schemas.openxmlformats.org/officeDocument/2006/relationships/hyperlink" Target="https://doi.org/10.1038/nmeth.3869" TargetMode="External"/><Relationship Id="rId14" Type="http://schemas.openxmlformats.org/officeDocument/2006/relationships/hyperlink" Target="https://doi.org/10.1093/bioinformatics/btw808" TargetMode="External"/><Relationship Id="rId15" Type="http://schemas.openxmlformats.org/officeDocument/2006/relationships/hyperlink" Target="https://doi.org/10.1128/MRA.00328-19" TargetMode="External"/><Relationship Id="rId16" Type="http://schemas.openxmlformats.org/officeDocument/2006/relationships/hyperlink" Target="https://doi.org/10.1039/C7CS00343A" TargetMode="External"/><Relationship Id="rId17" Type="http://schemas.openxmlformats.org/officeDocument/2006/relationships/hyperlink" Target="https://doi.org/10.1201/9781315119496-6" TargetMode="External"/><Relationship Id="rId18" Type="http://schemas.openxmlformats.org/officeDocument/2006/relationships/hyperlink" Target="https://doi.org/10.1890/ES13-00012.1" TargetMode="External"/><Relationship Id="rId19" Type="http://schemas.openxmlformats.org/officeDocument/2006/relationships/hyperlink" Target="https://doi.org/10.1017/S0266467400003667" TargetMode="External"/><Relationship Id="rId20" Type="http://schemas.openxmlformats.org/officeDocument/2006/relationships/hyperlink" Target="https://doi.org/10.3114/sim.55.1.213" TargetMode="External"/><Relationship Id="rId21" Type="http://schemas.openxmlformats.org/officeDocument/2006/relationships/hyperlink" Target="https://doi.org/10.1007/978-81-322-1575-2" TargetMode="External"/><Relationship Id="rId22" Type="http://schemas.openxmlformats.org/officeDocument/2006/relationships/hyperlink" Target="https://doi.org/10.1098/rstb.2017.0395" TargetMode="External"/><Relationship Id="rId23" Type="http://schemas.openxmlformats.org/officeDocument/2006/relationships/hyperlink" Target="https://doi.org/10.1890/08-1823.1" TargetMode="External"/><Relationship Id="rId24" Type="http://schemas.openxmlformats.org/officeDocument/2006/relationships/hyperlink" Target="https://doi.org/10.1093/nar/gkh340" TargetMode="External"/><Relationship Id="rId25" Type="http://schemas.openxmlformats.org/officeDocument/2006/relationships/hyperlink" Target="https://doi.org/10.1111/nph.12140" TargetMode="External"/><Relationship Id="rId26" Type="http://schemas.openxmlformats.org/officeDocument/2006/relationships/hyperlink" Target="https://doi.org/10.1111/j.1469-8137.2005.01333.x" TargetMode="External"/><Relationship Id="rId27" Type="http://schemas.openxmlformats.org/officeDocument/2006/relationships/hyperlink" Target="https://socialsciences.mcmaster.ca/jfox/Books/Companion/" TargetMode="External"/><Relationship Id="rId28" Type="http://schemas.openxmlformats.org/officeDocument/2006/relationships/hyperlink" Target="https://doi.org/10.1146/annurev-ecolsys-102710-145039" TargetMode="External"/><Relationship Id="rId29" Type="http://schemas.openxmlformats.org/officeDocument/2006/relationships/hyperlink" Target="https://doi.org/10.1073/pnas.0607968104" TargetMode="External"/><Relationship Id="rId30" Type="http://schemas.openxmlformats.org/officeDocument/2006/relationships/hyperlink" Target="https://ardata-fr.github.io/flextable-book/" TargetMode="External"/><Relationship Id="rId31" Type="http://schemas.openxmlformats.org/officeDocument/2006/relationships/hyperlink" Target="https://doi.org/10.1093/aobpla/plw050" TargetMode="External"/><Relationship Id="rId32" Type="http://schemas.openxmlformats.org/officeDocument/2006/relationships/hyperlink" Target="https://doi.org/10.3390/genes9060309" TargetMode="External"/><Relationship Id="rId33" Type="http://schemas.openxmlformats.org/officeDocument/2006/relationships/hyperlink" Target="https://doi.org/10.1016/j.ppees.2007.01.001" TargetMode="External"/><Relationship Id="rId34" Type="http://schemas.openxmlformats.org/officeDocument/2006/relationships/hyperlink" Target="https://doi.org/10.1016/j.funeco.2013.12.005" TargetMode="External"/><Relationship Id="rId35" Type="http://schemas.openxmlformats.org/officeDocument/2006/relationships/hyperlink" Target="https://doi.org/10.1086/651300" TargetMode="External"/><Relationship Id="rId36" Type="http://schemas.openxmlformats.org/officeDocument/2006/relationships/hyperlink" Target="https://CRAN.R-project.org/package=huxtable" TargetMode="External"/><Relationship Id="rId37" Type="http://schemas.openxmlformats.org/officeDocument/2006/relationships/hyperlink" Target="https://CRAN.R-project.org/package=gt" TargetMode="External"/><Relationship Id="rId38" Type="http://schemas.openxmlformats.org/officeDocument/2006/relationships/hyperlink" Target="https://rpkgs.datanovia.com/ggpubr/" TargetMode="External"/><Relationship Id="rId39" Type="http://schemas.openxmlformats.org/officeDocument/2006/relationships/hyperlink" Target="https://rpkgs.datanovia.com/rstatix/" TargetMode="External"/><Relationship Id="rId40" Type="http://schemas.openxmlformats.org/officeDocument/2006/relationships/hyperlink" Target="https://doi.org/10.1093/aob/mct036" TargetMode="External"/><Relationship Id="rId41" Type="http://schemas.openxmlformats.org/officeDocument/2006/relationships/hyperlink" Target="https://doi.org/10.1111/j.1469-8137.2012.04203.x" TargetMode="External"/><Relationship Id="rId42" Type="http://schemas.openxmlformats.org/officeDocument/2006/relationships/hyperlink" Target="https://doi.org/10.1073/pnas.0909820106" TargetMode="External"/><Relationship Id="rId43" Type="http://schemas.openxmlformats.org/officeDocument/2006/relationships/hyperlink" Target="https://doi.org/10.1098/rstb.2011.0248" TargetMode="External"/><Relationship Id="rId44" Type="http://schemas.openxmlformats.org/officeDocument/2006/relationships/hyperlink" Target="https://doi.org/10.1890/0012-9615(1999)069%5B0001:DBRATM%5D2.0.CO;2" TargetMode="External"/><Relationship Id="rId45" Type="http://schemas.openxmlformats.org/officeDocument/2006/relationships/hyperlink" Target="https://doi.org/10.1111/j.2041-210X.2010.00078.x" TargetMode="External"/><Relationship Id="rId46" Type="http://schemas.openxmlformats.org/officeDocument/2006/relationships/hyperlink" Target="https://doi.org/10.1111/mpp.13209" TargetMode="External"/><Relationship Id="rId47" Type="http://schemas.openxmlformats.org/officeDocument/2006/relationships/hyperlink" Target="https://doi.org/10.3114/sim.2010.66.01" TargetMode="External"/><Relationship Id="rId48" Type="http://schemas.openxmlformats.org/officeDocument/2006/relationships/hyperlink" Target="https://doi.org/10.1007/s00442-014-3177-2" TargetMode="External"/><Relationship Id="rId49" Type="http://schemas.openxmlformats.org/officeDocument/2006/relationships/hyperlink" Target="https://doi.org/10.1890/0012-9658(2001)082%5B0290:FMMTCD%5D2.0.CO;2" TargetMode="External"/><Relationship Id="rId50" Type="http://schemas.openxmlformats.org/officeDocument/2006/relationships/hyperlink" Target="https://doi.org/10.1016/j.tree.2006.02.002" TargetMode="External"/><Relationship Id="rId51" Type="http://schemas.openxmlformats.org/officeDocument/2006/relationships/hyperlink" Target="https://doi.org/10.1371/journal.pone.0061217" TargetMode="External"/><Relationship Id="rId52" Type="http://schemas.openxmlformats.org/officeDocument/2006/relationships/hyperlink" Target="https://doi.org/10.3389/fmicb.2014.00479" TargetMode="External"/><Relationship Id="rId53" Type="http://schemas.openxmlformats.org/officeDocument/2006/relationships/hyperlink" Target="https://doi.org/10.1016/j.biocontrol.2008.01.012" TargetMode="External"/><Relationship Id="rId54" Type="http://schemas.openxmlformats.org/officeDocument/2006/relationships/hyperlink" Target="https://doi.org/10.1093/molbev/msaa015" TargetMode="External"/><Relationship Id="rId55" Type="http://schemas.openxmlformats.org/officeDocument/2006/relationships/hyperlink" Target="https://CRAN.R-project.org/package=gtExtras" TargetMode="External"/><Relationship Id="rId56" Type="http://schemas.openxmlformats.org/officeDocument/2006/relationships/hyperlink" Target="https://doi.org/10.3389/fpls.2023.1169558" TargetMode="External"/><Relationship Id="rId57" Type="http://schemas.openxmlformats.org/officeDocument/2006/relationships/hyperlink" Target="https://doi.org/10.1038/s42003-021-01826-7" TargetMode="External"/><Relationship Id="rId58" Type="http://schemas.openxmlformats.org/officeDocument/2006/relationships/hyperlink" Target="https://github.com/vegandevs/vegan" TargetMode="External"/><Relationship Id="rId59" Type="http://schemas.openxmlformats.org/officeDocument/2006/relationships/hyperlink" Target="https://doi.org/10.1093/bioinformatics/bty633" TargetMode="External"/><Relationship Id="rId60" Type="http://schemas.openxmlformats.org/officeDocument/2006/relationships/hyperlink" Target="https://doi.org/10.1007/b98882" TargetMode="External"/><Relationship Id="rId61" Type="http://schemas.openxmlformats.org/officeDocument/2006/relationships/hyperlink" Target="https://CRAN.R-project.org/package=nlme" TargetMode="External"/><Relationship Id="rId62" Type="http://schemas.openxmlformats.org/officeDocument/2006/relationships/hyperlink" Target="https://doi.org/10.1890/0012-9658(2006)87%5B1733:LTAGPO%5D2.0.CO;2" TargetMode="External"/><Relationship Id="rId63" Type="http://schemas.openxmlformats.org/officeDocument/2006/relationships/hyperlink" Target="https://doi.org/10.1146/annurev-phyto-080508-081831" TargetMode="External"/><Relationship Id="rId64" Type="http://schemas.openxmlformats.org/officeDocument/2006/relationships/hyperlink" Target="https://doi.org/10.1093/aob/mct144" TargetMode="External"/><Relationship Id="rId65" Type="http://schemas.openxmlformats.org/officeDocument/2006/relationships/hyperlink" Target="https://www.R-project.org/" TargetMode="External"/><Relationship Id="rId66" Type="http://schemas.openxmlformats.org/officeDocument/2006/relationships/hyperlink" Target="https://doi.org/10.1098/rsos.160628" TargetMode="External"/><Relationship Id="rId67" Type="http://schemas.openxmlformats.org/officeDocument/2006/relationships/hyperlink" Target="https://doi.org/10.1111/j.1469-8137.2009.02773.x" TargetMode="External"/><Relationship Id="rId68" Type="http://schemas.openxmlformats.org/officeDocument/2006/relationships/hyperlink" Target="https://doi.org/10.7717/peerj.2584" TargetMode="External"/><Relationship Id="rId69" Type="http://schemas.openxmlformats.org/officeDocument/2006/relationships/hyperlink" Target="https://doi.org/10.3897/mycokeys.91.84896" TargetMode="External"/><Relationship Id="rId70" Type="http://schemas.openxmlformats.org/officeDocument/2006/relationships/hyperlink" Target="https://doi.org/10.1073/pnas.1706324114" TargetMode="External"/><Relationship Id="rId71" Type="http://schemas.openxmlformats.org/officeDocument/2006/relationships/hyperlink" Target="https://doi.org/10.1111/j.1752-4571.2010.00141.x" TargetMode="External"/><Relationship Id="rId72" Type="http://schemas.openxmlformats.org/officeDocument/2006/relationships/hyperlink" Target="https://doi.org/10.1038/nmeth.2089" TargetMode="External"/><Relationship Id="rId73" Type="http://schemas.openxmlformats.org/officeDocument/2006/relationships/hyperlink" Target="https://doi.org/10.1086/367580" TargetMode="External"/><Relationship Id="rId74" Type="http://schemas.openxmlformats.org/officeDocument/2006/relationships/hyperlink" Target="https://doi.org/lutzoni" TargetMode="External"/><Relationship Id="rId75" Type="http://schemas.openxmlformats.org/officeDocument/2006/relationships/hyperlink" Target="https://doi.org/10.1111/btp.12303" TargetMode="External"/><Relationship Id="rId76" Type="http://schemas.openxmlformats.org/officeDocument/2006/relationships/hyperlink" Target="https://doi.org/10.1007/978-3-319-24274-3_5" TargetMode="External"/><Relationship Id="rId77" Type="http://schemas.openxmlformats.org/officeDocument/2006/relationships/hyperlink" Target="https://doi.org/dx.doi.org/10.17504/protocols.io.fscbnaw" TargetMode="External"/><Relationship Id="rId78" Type="http://schemas.openxmlformats.org/officeDocument/2006/relationships/hyperlink" Target="https://doi.org/10.1038/s41559-019-0975-2" TargetMode="External"/><Relationship Id="rId79" Type="http://schemas.openxmlformats.org/officeDocument/2006/relationships/hyperlink" Target="https://doi.org/10.1201/9781315119496-7" TargetMode="External"/><Relationship Id="rId80" Type="http://schemas.openxmlformats.org/officeDocument/2006/relationships/hyperlink" Target="https://doi.org/10.1186/s40168-017-0237-y" TargetMode="External"/><Relationship Id="rId81" Type="http://schemas.openxmlformats.org/officeDocument/2006/relationships/hyperlink" Target="https://CRAN.R-project.org/package=ggplot2" TargetMode="External"/><Relationship Id="rId82" Type="http://schemas.openxmlformats.org/officeDocument/2006/relationships/hyperlink" Target="https://doi.org/10.1111/j.1469-8137.2005.01349.x" TargetMode="External"/><Relationship Id="rId83" Type="http://schemas.openxmlformats.org/officeDocument/2006/relationships/hyperlink" Target="https://doi.org/10.1038/nature02403" TargetMode="Externa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Relationship Id="rId8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LibreOffice/24.8.2.1$Linux_X86_64 LibreOffice_project/480$Build-1</Application>
  <AppVersion>15.0000</AppVersion>
  <Pages>46</Pages>
  <Words>12261</Words>
  <Characters>69888</Characters>
  <CharactersWithSpaces>81910</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2024-10-29T20:15:00Z</dcterms:created>
  <dc:creator>Bolívar Aponte Rolón1,✉, A. Elizabeth Arnold2, Mareli Sánchez Juliá1, and Sunshine A. Van Bael1,1</dc:creator>
  <dc:description/>
  <dc:language>en-US</dc:language>
  <cp:lastModifiedBy>Bolívar Aponte Rolón</cp:lastModifiedBy>
  <cp:lastPrinted>2024-04-17T11:25:00Z</cp:lastPrinted>
  <dcterms:modified xsi:type="dcterms:W3CDTF">2024-11-21T06:15:22Z</dcterms:modified>
  <cp:revision>24</cp:revision>
  <dc:subject/>
  <dc:title>[Working title]: Evaluating the Role of Endophyte-Rich Leaves in Protecting Tropical Trees Against a Generalist Herbivore and a Pathogen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citation-package">
    <vt:lpwstr>biblatex</vt:lpwstr>
  </property>
  <property fmtid="{D5CDD505-2E9C-101B-9397-08002B2CF9AE}" pid="8" name="crossref">
    <vt:lpwstr/>
  </property>
  <property fmtid="{D5CDD505-2E9C-101B-9397-08002B2CF9AE}" pid="9" name="csl">
    <vt:lpwstr>functional-ecology.csl</vt:lpwstr>
  </property>
  <property fmtid="{D5CDD505-2E9C-101B-9397-08002B2CF9AE}" pid="10" name="date">
    <vt:lpwstr>2024-04-15</vt:lpwstr>
  </property>
  <property fmtid="{D5CDD505-2E9C-101B-9397-08002B2CF9AE}" pid="11" name="editor">
    <vt:lpwstr>source</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