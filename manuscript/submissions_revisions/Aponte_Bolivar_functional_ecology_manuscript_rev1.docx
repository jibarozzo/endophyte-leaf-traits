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rPr/>
      </w:pPr>
      <w:del w:id="0" w:author="Bolívar Aponte Rolón" w:date="2024-09-05T16:35:00Z">
        <w:r>
          <w:rPr/>
          <w:delText xml:space="preserve">[Working title]: </w:delText>
        </w:r>
      </w:del>
      <w:r>
        <w:rPr/>
        <w:t xml:space="preserve">Evaluating </w:t>
      </w:r>
      <w:del w:id="1" w:author="Bolívar Aponte Rolón" w:date="2024-09-05T16:37:00Z">
        <w:r>
          <w:rPr/>
          <w:delText xml:space="preserve">the Role of </w:delText>
        </w:r>
      </w:del>
      <w:r>
        <w:rPr/>
        <w:t xml:space="preserve">Endophyte-Rich Leaves </w:t>
      </w:r>
      <w:ins w:id="2" w:author="Bolívar Aponte Rolón" w:date="2024-09-05T16:37:00Z">
        <w:r>
          <w:rPr/>
          <w:t>and Leaf Functional Traits</w:t>
        </w:r>
      </w:ins>
      <w:ins w:id="3" w:author="Bolívar Aponte Rolón" w:date="2024-09-05T16:37:00Z">
        <w:del w:id="4" w:author="Arnold, Betsy - (fungi)" w:date="2024-10-07T06:04:00Z">
          <w:r>
            <w:rPr/>
            <w:delText>’</w:delText>
          </w:r>
        </w:del>
      </w:ins>
      <w:ins w:id="5" w:author="Bolívar Aponte Rolón" w:date="2024-09-05T16:37:00Z">
        <w:r>
          <w:rPr/>
          <w:t xml:space="preserve"> </w:t>
        </w:r>
      </w:ins>
      <w:ins w:id="6" w:author="Bolívar Aponte Rolón" w:date="2024-09-05T16:37:00Z">
        <w:del w:id="7" w:author="Arnold, Betsy - (fungi)" w:date="2024-10-07T06:04:00Z">
          <w:r>
            <w:rPr/>
            <w:delText xml:space="preserve">Role </w:delText>
          </w:r>
        </w:del>
      </w:ins>
      <w:r>
        <w:rPr/>
        <w:t xml:space="preserve">in Protecting Tropical Trees Against </w:t>
      </w:r>
      <w:del w:id="8" w:author="Bolívar Aponte Rolón" w:date="2024-10-08T10:28:12Z">
        <w:r>
          <w:rPr/>
          <w:delText>a Generalist Herbivore and a Pathoge</w:delText>
        </w:r>
      </w:del>
      <w:r>
        <w:rPr/>
        <w:t>N</w:t>
      </w:r>
      <w:ins w:id="9" w:author="Bolívar Aponte Rolón" w:date="2024-10-08T10:28:12Z">
        <w:r>
          <w:rPr/>
          <w:t>atural Enemies</w:t>
        </w:r>
      </w:ins>
    </w:p>
    <w:p>
      <w:pPr>
        <w:pStyle w:val="Heading1"/>
        <w:rPr/>
      </w:pPr>
      <w:bookmarkStart w:id="0" w:name="abstract"/>
      <w:r>
        <w:rPr/>
        <w:t>1. Abstract</w:t>
      </w:r>
    </w:p>
    <w:p>
      <w:pPr>
        <w:pStyle w:val="FirstParagraph"/>
        <w:rPr/>
      </w:pPr>
      <w:r>
        <w:rPr/>
        <w:t xml:space="preserve">Plants use </w:t>
      </w:r>
      <w:del w:id="10" w:author="Arnold, Betsy - (fungi)" w:date="2024-10-07T08:19:00Z">
        <w:r>
          <w:rPr/>
          <w:delText xml:space="preserve">chemical compounds and </w:delText>
        </w:r>
      </w:del>
      <w:r>
        <w:rPr/>
        <w:t>physical barriers</w:t>
      </w:r>
      <w:ins w:id="11" w:author="Arnold, Betsy - (fungi)" w:date="2024-10-07T08:19:00Z">
        <w:r>
          <w:rPr/>
          <w:t xml:space="preserve"> and chemical compounds</w:t>
        </w:r>
      </w:ins>
      <w:r>
        <w:rPr/>
        <w:t xml:space="preserve"> to defend themselves against natural enemies. For instance, tough leaves are considered to be better defended than soft leaves</w:t>
      </w:r>
      <w:ins w:id="12" w:author="Arnold, Betsy - (fungi)" w:date="2024-10-07T06:05:00Z">
        <w:r>
          <w:rPr/>
          <w:t>,</w:t>
        </w:r>
      </w:ins>
      <w:r>
        <w:rPr/>
        <w:t xml:space="preserve"> </w:t>
      </w:r>
      <w:del w:id="13" w:author="Arnold, Betsy - (fungi)" w:date="2024-10-07T06:05:00Z">
        <w:r>
          <w:rPr/>
          <w:delText>and we can measure this</w:delText>
        </w:r>
      </w:del>
      <w:ins w:id="14" w:author="Arnold, Betsy - (fungi)" w:date="2024-10-07T06:05:00Z">
        <w:r>
          <w:rPr/>
          <w:t xml:space="preserve">part of a </w:t>
        </w:r>
      </w:ins>
      <w:r>
        <w:rPr/>
        <w:t xml:space="preserve"> spectrum of defenses </w:t>
      </w:r>
      <w:del w:id="15" w:author="Arnold, Betsy - (fungi)" w:date="2024-10-07T06:05:00Z">
        <w:r>
          <w:rPr/>
          <w:delText xml:space="preserve">via </w:delText>
        </w:r>
      </w:del>
      <w:ins w:id="16" w:author="Arnold, Betsy - (fungi)" w:date="2024-10-07T06:05:00Z">
        <w:r>
          <w:rPr/>
          <w:t xml:space="preserve">defined by </w:t>
        </w:r>
      </w:ins>
      <w:del w:id="17" w:author="Arnold, Betsy - (fungi)" w:date="2024-10-07T06:05:00Z">
        <w:r>
          <w:rPr/>
          <w:delText xml:space="preserve">leaf </w:delText>
        </w:r>
      </w:del>
      <w:r>
        <w:rPr/>
        <w:t>functional traits</w:t>
      </w:r>
      <w:del w:id="18" w:author="Arnold, Betsy - (fungi)" w:date="2024-10-07T06:05:00Z">
        <w:r>
          <w:rPr/>
          <w:delText>.</w:delText>
        </w:r>
      </w:del>
      <w:r>
        <w:rPr/>
        <w:t xml:space="preserve"> </w:t>
      </w:r>
      <w:del w:id="19" w:author="Arnold, Betsy - (fungi)" w:date="2024-10-07T06:05:00Z">
        <w:r>
          <w:rPr/>
          <w:delText xml:space="preserve">Leaf traits </w:delText>
        </w:r>
      </w:del>
      <w:r>
        <w:rPr/>
        <w:t>such as leaf chemistry, lifespan, toughness, and leaf mass per area</w:t>
      </w:r>
      <w:ins w:id="20" w:author="Arnold, Betsy - (fungi)" w:date="2024-10-07T06:06:00Z">
        <w:r>
          <w:rPr/>
          <w:t xml:space="preserve"> (LMA).</w:t>
        </w:r>
      </w:ins>
      <w:del w:id="21" w:author="Arnold, Betsy - (fungi)" w:date="2024-10-07T06:06:00Z">
        <w:r>
          <w:rPr/>
          <w:delText xml:space="preserve"> often are a plant’s first line of defense</w:delText>
        </w:r>
      </w:del>
      <w:del w:id="22" w:author="Bolívar Aponte Rolón" w:date="2024-10-08T18:32:38Z">
        <w:r>
          <w:rPr/>
          <w:delText>.</w:delText>
        </w:r>
      </w:del>
      <w:r>
        <w:rPr/>
        <w:t xml:space="preserve"> Plants with longer lifespans</w:t>
      </w:r>
      <w:ins w:id="23" w:author="Arnold, Betsy - (fungi)" w:date="2024-10-07T06:06:00Z">
        <w:r>
          <w:rPr/>
          <w:t>, which</w:t>
        </w:r>
      </w:ins>
      <w:r>
        <w:rPr/>
        <w:t xml:space="preserve"> </w:t>
      </w:r>
      <w:del w:id="24" w:author="Arnold, Betsy - (fungi)" w:date="2024-10-07T06:06:00Z">
        <w:r>
          <w:rPr/>
          <w:delText xml:space="preserve">that </w:delText>
        </w:r>
      </w:del>
      <w:r>
        <w:rPr/>
        <w:t xml:space="preserve">invest more in leaf tissue and higher </w:t>
      </w:r>
      <w:del w:id="25" w:author="Arnold, Betsy - (fungi)" w:date="2024-10-07T06:06:00Z">
        <w:r>
          <w:rPr/>
          <w:delText>leaf mass per area (</w:delText>
        </w:r>
      </w:del>
      <w:r>
        <w:rPr/>
        <w:t>LMA</w:t>
      </w:r>
      <w:del w:id="26" w:author="Arnold, Betsy - (fungi)" w:date="2024-10-07T06:06:00Z">
        <w:r>
          <w:rPr/>
          <w:delText>)</w:delText>
        </w:r>
      </w:del>
      <w:ins w:id="27" w:author="Arnold, Betsy - (fungi)" w:date="2024-10-07T06:06:00Z">
        <w:r>
          <w:rPr/>
          <w:t>,</w:t>
        </w:r>
      </w:ins>
      <w:r>
        <w:rPr/>
        <w:t xml:space="preserve"> typically feature robust constitutive defenses (e.g., </w:t>
      </w:r>
      <w:del w:id="28" w:author="Arnold, Betsy - (fungi)" w:date="2024-10-07T06:08:00Z">
        <w:r>
          <w:rPr/>
          <w:delText xml:space="preserve">leaf </w:delText>
        </w:r>
      </w:del>
      <w:r>
        <w:rPr/>
        <w:t>toughness, thickness, and dense cell walls)</w:t>
      </w:r>
      <w:del w:id="29" w:author="Arnold, Betsy - (fungi)" w:date="2024-10-07T06:08:00Z">
        <w:r>
          <w:rPr/>
          <w:delText xml:space="preserve"> as well</w:delText>
        </w:r>
      </w:del>
      <w:r>
        <w:rPr/>
        <w:t xml:space="preserve">. In contrast, plants </w:t>
      </w:r>
      <w:del w:id="30" w:author="Arnold, Betsy - (fungi)" w:date="2024-10-07T06:08:00Z">
        <w:r>
          <w:rPr/>
          <w:delText>that invest</w:delText>
        </w:r>
      </w:del>
      <w:ins w:id="31" w:author="Arnold, Betsy - (fungi)" w:date="2024-10-07T06:08:00Z">
        <w:r>
          <w:rPr/>
          <w:t>with lower LMA and</w:t>
        </w:r>
      </w:ins>
      <w:r>
        <w:rPr/>
        <w:t xml:space="preserve"> more </w:t>
      </w:r>
      <w:del w:id="32" w:author="Arnold, Betsy - (fungi)" w:date="2024-10-07T06:09:00Z">
        <w:r>
          <w:rPr/>
          <w:delText>in</w:delText>
        </w:r>
      </w:del>
      <w:r>
        <w:rPr/>
        <w:t xml:space="preserve"> leaf nutrients </w:t>
      </w:r>
      <w:del w:id="33" w:author="Arnold, Betsy - (fungi)" w:date="2024-10-07T06:09:00Z">
        <w:r>
          <w:rPr/>
          <w:delText xml:space="preserve">and have low LMA </w:delText>
        </w:r>
      </w:del>
      <w:r>
        <w:rPr/>
        <w:t xml:space="preserve">often invest more in induced defenses. Whether constitutive or induced, leaf traits represent an environmental filter for foliar endophytic fungi (FEF), which may play an additional role in plant defense. Our overarching assumption is that FEF alter leaf fate by interacting directly or indirectly with leaf traits, thus </w:t>
      </w:r>
      <w:del w:id="34" w:author="Arnold, Betsy - (fungi)" w:date="2024-10-07T06:09:00Z">
        <w:r>
          <w:rPr/>
          <w:delText>re</w:delText>
        </w:r>
      </w:del>
      <w:r>
        <w:rPr/>
        <w:t>shaping successive FEF colonization, development of leaf traits and response to plant enemies. To evaluate this hypothesis, we inoculated seedlings of seven tropical tree species</w:t>
      </w:r>
      <w:ins w:id="35" w:author="Arnold, Betsy - (fungi)" w:date="2024-10-07T06:10:00Z">
        <w:r>
          <w:rPr/>
          <w:t>, which</w:t>
        </w:r>
      </w:ins>
      <w:r>
        <w:rPr/>
        <w:t xml:space="preserve"> </w:t>
      </w:r>
      <w:del w:id="36" w:author="Arnold, Betsy - (fungi)" w:date="2024-10-07T06:10:00Z">
        <w:r>
          <w:rPr/>
          <w:delText xml:space="preserve">that </w:delText>
        </w:r>
      </w:del>
      <w:r>
        <w:rPr/>
        <w:t>varied in leaf traits</w:t>
      </w:r>
      <w:ins w:id="37" w:author="Arnold, Betsy - (fungi)" w:date="2024-10-07T06:10:00Z">
        <w:r>
          <w:rPr/>
          <w:t>,</w:t>
        </w:r>
      </w:ins>
      <w:r>
        <w:rPr/>
        <w:t xml:space="preserve"> with natural and diverse endophyte communities. </w:t>
      </w:r>
      <w:del w:id="38" w:author="Arnold, Betsy - (fungi)" w:date="2024-10-07T06:10:00Z">
        <w:r>
          <w:rPr/>
          <w:delText>We confirmed the success of our inoculations of low</w:delText>
        </w:r>
      </w:del>
      <w:ins w:id="39" w:author="Arnold, Betsy - (fungi)" w:date="2024-10-07T06:10:00Z">
        <w:r>
          <w:rPr/>
          <w:t>We characterized leaves by low</w:t>
        </w:r>
      </w:ins>
      <w:r>
        <w:rPr/>
        <w:t xml:space="preserve"> FEF load (</w:t>
      </w:r>
      <w:del w:id="40" w:author="Bolívar Aponte Rolón" w:date="2024-08-19T15:47:00Z">
        <w:r>
          <w:rPr>
            <w:i/>
            <w:iCs/>
          </w:rPr>
          <w:delText>E-</w:delText>
        </w:r>
      </w:del>
      <w:ins w:id="41" w:author="Bolívar Aponte Rolón" w:date="2024-08-19T15:47:00Z">
        <w:r>
          <w:rPr>
            <w:i/>
            <w:iCs/>
          </w:rPr>
          <w:t>E-low</w:t>
        </w:r>
      </w:ins>
      <w:r>
        <w:rPr/>
        <w:t>) and high FEF load (</w:t>
      </w:r>
      <w:del w:id="42" w:author="Bolívar Aponte Rolón" w:date="2024-08-19T15:48:00Z">
        <w:r>
          <w:rPr>
            <w:i/>
            <w:iCs/>
          </w:rPr>
          <w:delText>E+</w:delText>
        </w:r>
      </w:del>
      <w:ins w:id="43" w:author="Bolívar Aponte Rolón" w:date="2024-08-19T15:48:00Z">
        <w:r>
          <w:rPr>
            <w:i/>
            <w:iCs/>
          </w:rPr>
          <w:t>E-high</w:t>
        </w:r>
      </w:ins>
      <w:r>
        <w:rPr/>
        <w:t xml:space="preserve">) </w:t>
      </w:r>
      <w:del w:id="44" w:author="Arnold, Betsy - (fungi)" w:date="2024-10-07T06:10:00Z">
        <w:r>
          <w:rPr/>
          <w:delText>treatment groups via</w:delText>
        </w:r>
      </w:del>
      <w:ins w:id="45" w:author="Arnold, Betsy - (fungi)" w:date="2024-10-07T06:10:00Z">
        <w:r>
          <w:rPr/>
          <w:t xml:space="preserve">based on </w:t>
        </w:r>
      </w:ins>
      <w:r>
        <w:rPr/>
        <w:t xml:space="preserve"> culturing and culture-free amplicon sequencing. We then measured leaf removal by leaf-cutter ants and leaf necrosis due to a generalist fungal pathogen. Across the experiment, we observed greater </w:t>
      </w:r>
      <w:del w:id="46" w:author="Arnold, Betsy - (fungi)" w:date="2024-10-07T06:13:00Z">
        <w:r>
          <w:rPr/>
          <w:delText>herbivory in</w:delText>
        </w:r>
      </w:del>
      <w:ins w:id="47" w:author="Arnold, Betsy - (fungi)" w:date="2024-10-07T06:13:00Z">
        <w:r>
          <w:rPr/>
          <w:t xml:space="preserve">leaf removal from </w:t>
        </w:r>
      </w:ins>
      <w:r>
        <w:rPr/>
        <w:t xml:space="preserve"> the </w:t>
      </w:r>
      <w:del w:id="48" w:author="Bolívar Aponte Rolón" w:date="2024-08-19T15:47:00Z">
        <w:r>
          <w:rPr>
            <w:i/>
            <w:iCs/>
          </w:rPr>
          <w:delText>E-</w:delText>
        </w:r>
      </w:del>
      <w:ins w:id="49" w:author="Bolívar Aponte Rolón" w:date="2024-08-19T15:47:00Z">
        <w:r>
          <w:rPr>
            <w:i/>
            <w:iCs/>
          </w:rPr>
          <w:t>E-low</w:t>
        </w:r>
      </w:ins>
      <w:r>
        <w:rPr/>
        <w:t xml:space="preserve"> treatment compared to the </w:t>
      </w:r>
      <w:del w:id="50" w:author="Bolívar Aponte Rolón" w:date="2024-08-19T15:48:00Z">
        <w:r>
          <w:rPr>
            <w:i/>
            <w:iCs/>
          </w:rPr>
          <w:delText>E+</w:delText>
        </w:r>
      </w:del>
      <w:ins w:id="51" w:author="Bolívar Aponte Rolón" w:date="2024-08-19T15:48:00Z">
        <w:r>
          <w:rPr>
            <w:i/>
            <w:iCs/>
          </w:rPr>
          <w:t>E-high</w:t>
        </w:r>
      </w:ins>
      <w:r>
        <w:rPr/>
        <w:t xml:space="preserve"> treatment, but no difference in pathogen damage. </w:t>
      </w:r>
      <w:del w:id="52" w:author="Arnold, Betsy - (fungi)" w:date="2024-10-07T06:13:00Z">
        <w:r>
          <w:rPr/>
          <w:delText xml:space="preserve">However, within </w:delText>
        </w:r>
      </w:del>
      <w:del w:id="53" w:author="Arnold, Betsy - (fungi)" w:date="2024-10-07T06:13:00Z">
        <w:r>
          <w:rPr>
            <w:i/>
            <w:iCs/>
          </w:rPr>
          <w:delText>E-</w:delText>
        </w:r>
      </w:del>
      <w:ins w:id="54" w:author="Bolívar Aponte Rolón" w:date="2024-08-19T15:47:00Z">
        <w:del w:id="55" w:author="Arnold, Betsy - (fungi)" w:date="2024-10-07T06:13:00Z">
          <w:r>
            <w:rPr>
              <w:i/>
              <w:iCs/>
            </w:rPr>
            <w:delText>E-low</w:delText>
          </w:r>
        </w:del>
      </w:ins>
      <w:del w:id="56" w:author="Arnold, Betsy - (fungi)" w:date="2024-10-07T06:13:00Z">
        <w:r>
          <w:rPr>
            <w:i/>
            <w:iCs/>
          </w:rPr>
          <w:delText xml:space="preserve"> and E+</w:delText>
        </w:r>
      </w:del>
      <w:ins w:id="57" w:author="Bolívar Aponte Rolón" w:date="2024-08-19T15:48:00Z">
        <w:del w:id="58" w:author="Arnold, Betsy - (fungi)" w:date="2024-10-07T06:13:00Z">
          <w:r>
            <w:rPr>
              <w:i/>
              <w:iCs/>
            </w:rPr>
            <w:delText>E-high</w:delText>
          </w:r>
        </w:del>
      </w:ins>
      <w:del w:id="59" w:author="Arnold, Betsy - (fungi)" w:date="2024-10-07T06:13:00Z">
        <w:r>
          <w:rPr>
            <w:i/>
            <w:iCs/>
          </w:rPr>
          <w:delText xml:space="preserve"> treatment groups, leaves exposed to pathogen had greater leaf damage than non-exposed leaves. </w:delText>
        </w:r>
      </w:del>
      <w:r>
        <w:rPr/>
        <w:t>Dimensionality reduction of leaf functional traits (i.e., LMA, toughness, thickness, and anthocyanin levels) revealed relationships among traits and distinct host species characteristics. All leaf functional traits had significant correlations with FEF community composition. In turn, indicator species analyses reveal</w:t>
      </w:r>
      <w:ins w:id="60" w:author="Arnold, Betsy - (fungi)" w:date="2024-10-07T06:14:00Z">
        <w:r>
          <w:rPr/>
          <w:t>ed</w:t>
        </w:r>
      </w:ins>
      <w:r>
        <w:rPr/>
        <w:t xml:space="preserve"> functional traits and taxonomic identities of FEF associated with high- and low leaf damage by natural enemies, suggesting new insights into</w:t>
      </w:r>
      <w:del w:id="61" w:author="Arnold, Betsy - (fungi)" w:date="2024-10-07T06:14:00Z">
        <w:r>
          <w:rPr/>
          <w:delText xml:space="preserve"> cryptic</w:delText>
        </w:r>
      </w:del>
      <w:r>
        <w:rPr/>
        <w:t xml:space="preserve"> roles of foliar symbionts in extending and modifying plant defenses in tropical forests.</w:t>
      </w:r>
      <w:bookmarkEnd w:id="0"/>
    </w:p>
    <w:p>
      <w:pPr>
        <w:pStyle w:val="Heading1"/>
        <w:rPr/>
      </w:pPr>
      <w:bookmarkStart w:id="1" w:name="keywords"/>
      <w:r>
        <w:rPr/>
        <w:t>2. Keywords:</w:t>
      </w:r>
    </w:p>
    <w:p>
      <w:pPr>
        <w:pStyle w:val="FirstParagraph"/>
        <w:rPr/>
      </w:pPr>
      <w:r>
        <w:rPr>
          <w:i/>
          <w:iCs/>
        </w:rPr>
        <w:t>Atta colombica</w:t>
      </w:r>
      <w:r>
        <w:rPr/>
        <w:t xml:space="preserve">, </w:t>
      </w:r>
      <w:r>
        <w:rPr>
          <w:i/>
          <w:iCs/>
        </w:rPr>
        <w:t>Calonectria</w:t>
      </w:r>
      <w:r>
        <w:rPr/>
        <w:t>, foliar fungal endophytes, herbivory, pathogen, symbioses, tropical trees</w:t>
      </w:r>
      <w:bookmarkEnd w:id="1"/>
    </w:p>
    <w:p>
      <w:pPr>
        <w:pStyle w:val="Heading1"/>
        <w:rPr/>
      </w:pPr>
      <w:bookmarkStart w:id="2" w:name="introduction"/>
      <w:r>
        <w:rPr/>
        <w:t>3. Introduction</w:t>
      </w:r>
    </w:p>
    <w:p>
      <w:pPr>
        <w:pStyle w:val="FirstParagraph"/>
        <w:rPr/>
      </w:pPr>
      <w:r>
        <w:rPr/>
        <w:t>Angiosperms have been successful throughout their evolutionary history by developing strategies against biotic (Feild &amp; Arens, 2005) and abiotic (Leakey &amp; Lau, 2012) selective pressures. Strategies against stressors that damage leaf tissue range from production of secondary metabolites like alkaloid</w:t>
      </w:r>
      <w:ins w:id="62" w:author="Arnold, Betsy - (fungi)" w:date="2024-10-07T06:15:00Z">
        <w:r>
          <w:rPr/>
          <w:t>s</w:t>
        </w:r>
      </w:ins>
      <w:r>
        <w:rPr/>
        <w:t xml:space="preserve"> </w:t>
      </w:r>
      <w:del w:id="63" w:author="Bolívar Aponte Rolón" w:date="2024-10-22T15:51:14Z">
        <w:r>
          <w:rPr/>
          <w:delText>and jasmonic acid</w:delText>
        </w:r>
      </w:del>
      <w:ins w:id="64" w:author="Bolívar Aponte Rolón" w:date="2024-10-22T15:51:14Z">
        <w:r>
          <w:rPr>
            <w:color w:val="FF0000"/>
            <w:shd w:fill="auto" w:val="clear"/>
          </w:rPr>
          <w:t>or phytohormones</w:t>
        </w:r>
      </w:ins>
      <w:r>
        <w:rPr/>
        <w:t xml:space="preserve"> (Guerriero et al., 2018; Teoh, 2016) to structures that prevent potential attacks by pests (e.g., thorns/modified leaves)(Hanley et al., 2007). </w:t>
      </w:r>
      <w:del w:id="65" w:author="Bolívar Aponte Rolón" w:date="2024-08-19T15:53:00Z">
        <w:r>
          <w:rPr/>
          <w:delText xml:space="preserve">Leaf functional traits such as shape, leaf thickness, leaf strength, leaf mass per area (LMA), and </w:delText>
        </w:r>
      </w:del>
      <w:del w:id="66" w:author="Bolívar Aponte Rolón" w:date="2024-08-19T15:53:00Z">
        <w:r>
          <w:rPr>
            <w:shd w:fill="FFFF00" w:val="clear"/>
          </w:rPr>
          <w:delText xml:space="preserve">anthocyanins can confer plants with strategies to ward off  foliar herbivores and pathogens, which represent key selective evolutionary pressures </w:delText>
        </w:r>
      </w:del>
      <w:ins w:id="67" w:author="Bolívar Aponte Rolón" w:date="2024-08-19T15:53:00Z">
        <w:del w:id="68" w:author="Arnold, Betsy - (fungi)" w:date="2024-10-07T06:15:00Z">
          <w:r>
            <w:rPr/>
            <w:delText xml:space="preserve">within the leaf economic spectrum (LES) leaf leaf </w:delText>
          </w:r>
        </w:del>
      </w:ins>
      <w:ins w:id="69" w:author="Arnold, Betsy - (fungi)" w:date="2024-10-07T06:15:00Z">
        <w:del w:id="70" w:author="Bolívar Aponte Rolón" w:date="2024-10-22T15:51:44Z">
          <w:r>
            <w:rPr/>
            <w:delText xml:space="preserve">and </w:delText>
          </w:r>
        </w:del>
      </w:ins>
      <w:ins w:id="71" w:author="Bolívar Aponte Rolón" w:date="2024-08-19T15:53:00Z">
        <w:del w:id="72" w:author="Arnold, Betsy - (fungi)" w:date="2024-10-07T06:15:00Z">
          <w:r>
            <w:rPr/>
            <w:delText>additional traits like</w:delText>
          </w:r>
        </w:del>
      </w:ins>
      <w:ins w:id="73" w:author="Arnold, Betsy - (fungi)" w:date="2024-10-07T06:15:00Z">
        <w:del w:id="74" w:author="Bolívar Aponte Rolón" w:date="2024-10-22T15:51:44Z">
          <w:r>
            <w:rPr/>
            <w:delText xml:space="preserve">leaf chemistry traits such as, which constitute </w:delText>
          </w:r>
        </w:del>
      </w:ins>
      <w:ins w:id="75" w:author="Bolívar Aponte Rolón" w:date="2024-08-19T15:53:00Z">
        <w:del w:id="76" w:author="Arnold, Betsy - (fungi)" w:date="2024-10-07T06:15:00Z">
          <w:r>
            <w:rPr/>
            <w:delText xml:space="preserve"> - </w:delText>
          </w:r>
        </w:del>
      </w:ins>
      <w:del w:id="77" w:author="Bolívar Aponte Rolón" w:date="2024-10-22T15:51:44Z">
        <w:r>
          <w:rPr/>
          <w:delText xml:space="preserve"> </w:delText>
        </w:r>
      </w:del>
      <w:del w:id="78" w:author="Bolívar Aponte Rolón" w:date="2024-10-22T15:51:44Z">
        <w:r>
          <w:rPr>
            <w:color w:val="000000"/>
          </w:rPr>
          <w:delText>(J. P. Anderson et al., 2010; Niklas et al., 2023).</w:delText>
        </w:r>
      </w:del>
      <w:ins w:id="79" w:author="Bolívar Aponte Rolón" w:date="2024-10-22T15:51:44Z">
        <w:r>
          <w:rPr>
            <w:color w:val="FF0000"/>
          </w:rPr>
          <w:t>Leaf functional traits such as shape, thickness, strength, and leaf mass per area (LMA), along with leaf chemistry traits such as anthocyanin levels, confer plants with strategies to ward off foliar herbivores and pathogens, which constitute key selective pressures in evolution (</w:t>
        </w:r>
      </w:ins>
      <w:ins w:id="80" w:author="Bolívar Aponte Rolón" w:date="2024-10-22T15:51:44Z">
        <w:r>
          <w:rPr>
            <w:color w:val="FF0000"/>
          </w:rPr>
          <w:t xml:space="preserve">Gould 2004; </w:t>
        </w:r>
      </w:ins>
      <w:ins w:id="81" w:author="Bolívar Aponte Rolón" w:date="2024-10-22T15:51:44Z">
        <w:r>
          <w:rPr>
            <w:color w:val="FF0000"/>
          </w:rPr>
          <w:t>J. P. Anderson et al., 2010; Niklas et al., 2023).</w:t>
        </w:r>
      </w:ins>
    </w:p>
    <w:p>
      <w:pPr>
        <w:pStyle w:val="BodyText"/>
        <w:rPr>
          <w:ins w:id="87" w:author="Arnold, Betsy - (fungi)" w:date="2024-10-07T06:17:00Z"/>
        </w:rPr>
      </w:pPr>
      <w:del w:id="82" w:author="Arnold, Betsy - (fungi)" w:date="2024-10-07T06:16:00Z">
        <w:r>
          <w:rPr/>
          <w:delText xml:space="preserve">Leaf </w:delText>
        </w:r>
      </w:del>
      <w:ins w:id="83" w:author="Arnold, Betsy - (fungi)" w:date="2024-10-07T06:16:00Z">
        <w:r>
          <w:rPr/>
          <w:t xml:space="preserve">Such leaf </w:t>
        </w:r>
      </w:ins>
      <w:r>
        <w:rPr/>
        <w:t xml:space="preserve">defenses can be placed conceptually along the leaf economic spectrum (LES), which on one end has short-lived leaves with high nitrogen (N) content, low </w:t>
      </w:r>
      <w:del w:id="84" w:author="Arnold, Betsy - (fungi)" w:date="2024-10-07T06:16:00Z">
        <w:r>
          <w:rPr/>
          <w:delText>leaf mass per area (</w:delText>
        </w:r>
      </w:del>
      <w:r>
        <w:rPr/>
        <w:t>LMA</w:t>
      </w:r>
      <w:del w:id="85" w:author="Arnold, Betsy - (fungi)" w:date="2024-10-07T06:16:00Z">
        <w:r>
          <w:rPr/>
          <w:delText>)</w:delText>
        </w:r>
      </w:del>
      <w:r>
        <w:rPr/>
        <w:t xml:space="preserve">, thin leaf blades, and thin cell walls, and on the other end, long-lived leaves with low N content, high LMA, thick leaf blades and thick cell walls (Mason &amp; Donovan, 2015; Wright et al., 2004). Investment in </w:t>
      </w:r>
      <w:del w:id="86" w:author="Arnold, Betsy - (fungi)" w:date="2024-10-07T08:19:00Z">
        <w:r>
          <w:rPr/>
          <w:delText xml:space="preserve">baseline </w:delText>
        </w:r>
      </w:del>
      <w:r>
        <w:rPr/>
        <w:t xml:space="preserve">constitutive defenses is associated with longer lifespans (Kitajima et al., 2012; Kitajima et al., 2013), whereas plants that invest little in leaf N content and LMA are potentially able to invest more in induced defense (Kitajima et al., 2013; Poorter &amp; Bongers, 2006; Wright et al., 2004). Such leaf functional traits are expressed differentially across species and are influenced by their life history and the environment they occupy (Kitajima et al., 2013; Wright et al., 2004; Wright et al., 2005). </w:t>
      </w:r>
    </w:p>
    <w:p>
      <w:pPr>
        <w:pStyle w:val="BodyText"/>
        <w:rPr/>
      </w:pPr>
      <w:r>
        <w:rPr/>
        <w:t>Because they define the chemical, structural, and longevity characteristics of leaves, leaf functional traits also influence associated leaf microbial communities (Saunders et al., 2010; Tellez et al., 2022). Many leaf-associated microbes establish in leaves via horizontal transmission and are thought to alter the physical and chemical traits of leaves (</w:t>
      </w:r>
      <w:ins w:id="88" w:author="Arnold, Betsy - (fungi)" w:date="2024-10-07T08:20:00Z">
        <w:r>
          <w:rPr/>
          <w:t>V</w:t>
        </w:r>
      </w:ins>
      <w:ins w:id="89" w:author="Arnold, Betsy - (fungi)" w:date="2024-10-07T06:17:00Z">
        <w:r>
          <w:rPr/>
          <w:t xml:space="preserve">an </w:t>
        </w:r>
      </w:ins>
      <w:r>
        <w:rPr/>
        <w:t>Bael et al., 2017; Chagas et al., 2018; reviewed in Christian et al., 2017). If leaf traits confer selectivity, then plants can gain or lose potential allies in the fight against herbivores and pathogens, ultimately contributing to their ecological and evolutionary success (Friesen et al., 2011).</w:t>
      </w:r>
    </w:p>
    <w:p>
      <w:pPr>
        <w:pStyle w:val="BodyText"/>
        <w:rPr/>
      </w:pPr>
      <w:r>
        <w:rPr/>
        <w:t xml:space="preserve">Leaf microbial communities, such as foliar endophytic fungi (FEF), are found inside the leaf tissue of all lineages of vascular land plants (Currie et al., 2014; Rodriguez et al., 2009). In tropical forests, FEF transmit horizontally through ambient spore fall (Arnold et al., 2000), and newly flushed leaves of such trees are free of FEF. Although FEF generally grow asymptomatically within leaves (Porras-Alfaro &amp; Bayman, 2011), they can modulate leaf functional traits, especially with regard to the expression of secondary metabolites, sensitivity to drought, defense against natural enemies, </w:t>
      </w:r>
      <w:ins w:id="90" w:author="Arnold, Betsy - (fungi)" w:date="2024-10-07T08:20:00Z">
        <w:r>
          <w:rPr/>
          <w:t xml:space="preserve">and </w:t>
        </w:r>
      </w:ins>
      <w:r>
        <w:rPr/>
        <w:t>photosynthetic rates and efficiency (Arnold et al., 2003; Arnold &amp; Engelbrecht, 2007; Bittleston et al., 2011; Estrada et al., 2013; Friesen et al., 2011; Mejía et al., 2014). Such effects have not been examined systematically and quantitatively but are critical to understanding how species interactions in tropical forests relate to plant survival, performance, productivity, and downstream ecosystem services (McGill et al., 2006).</w:t>
      </w:r>
    </w:p>
    <w:p>
      <w:pPr>
        <w:pStyle w:val="BodyText"/>
        <w:rPr/>
      </w:pPr>
      <w:r>
        <w:rPr/>
        <w:t xml:space="preserve">FEF communities occurring in healthy leaves of naturally established tropical trees vary with specific leaf functional traits. Tellez et al. (2022) </w:t>
      </w:r>
      <w:del w:id="91" w:author="Arnold, Betsy - (fungi)" w:date="2024-10-07T08:21:00Z">
        <w:r>
          <w:rPr/>
          <w:delText xml:space="preserve">emphasized </w:delText>
        </w:r>
      </w:del>
      <w:r>
        <w:rPr/>
        <w:t>tested the hypothesis the abundance, diversity and FEF composition can be explained by leaf traits in the LES</w:t>
      </w:r>
      <w:ins w:id="92" w:author="Arnold, Betsy - (fungi)" w:date="2024-10-07T08:21:00Z">
        <w:r>
          <w:rPr/>
          <w:t>,</w:t>
        </w:r>
      </w:ins>
      <w:r>
        <w:rPr/>
        <w:t xml:space="preserve"> and found that FEF were less abundant and diverse in thick, tough</w:t>
      </w:r>
      <w:ins w:id="93" w:author="Arnold, Betsy - (fungi)" w:date="2024-10-07T08:21:00Z">
        <w:r>
          <w:rPr/>
          <w:t>,</w:t>
        </w:r>
      </w:ins>
      <w:r>
        <w:rPr/>
        <w:t xml:space="preserve"> long-lived leaves compared to thin, softer</w:t>
      </w:r>
      <w:ins w:id="94" w:author="Arnold, Betsy - (fungi)" w:date="2024-10-07T08:21:00Z">
        <w:r>
          <w:rPr/>
          <w:t>, and shorter-lived</w:t>
        </w:r>
      </w:ins>
      <w:r>
        <w:rPr/>
        <w:t xml:space="preserve"> leaves from the same forest. </w:t>
      </w:r>
      <w:ins w:id="95" w:author="Arnold, Betsy - (fungi)" w:date="2024-10-07T08:21:00Z">
        <w:r>
          <w:rPr/>
          <w:t xml:space="preserve">Moreover, </w:t>
        </w:r>
      </w:ins>
      <w:del w:id="96" w:author="Arnold, Betsy - (fungi)" w:date="2024-10-07T08:21:00Z">
        <w:r>
          <w:rPr/>
          <w:delText>The</w:delText>
        </w:r>
      </w:del>
      <w:r>
        <w:rPr/>
        <w:t xml:space="preserve"> </w:t>
      </w:r>
      <w:ins w:id="97" w:author="Arnold, Betsy - (fungi)" w:date="2024-10-07T08:21:00Z">
        <w:r>
          <w:rPr/>
          <w:t xml:space="preserve">composition of the </w:t>
        </w:r>
      </w:ins>
      <w:r>
        <w:rPr/>
        <w:t xml:space="preserve">FEF community </w:t>
      </w:r>
      <w:del w:id="98" w:author="Arnold, Betsy - (fungi)" w:date="2024-10-07T08:21:00Z">
        <w:r>
          <w:rPr/>
          <w:delText>composition and</w:delText>
        </w:r>
      </w:del>
      <w:ins w:id="99" w:author="Arnold, Betsy - (fungi)" w:date="2024-10-07T08:21:00Z">
        <w:r>
          <w:rPr/>
          <w:t>and its</w:t>
        </w:r>
      </w:ins>
      <w:r>
        <w:rPr/>
        <w:t xml:space="preserve"> capacity to produce defensive compounds </w:t>
      </w:r>
      <w:del w:id="100" w:author="Arnold, Betsy - (fungi)" w:date="2024-10-07T08:22:00Z">
        <w:r>
          <w:rPr/>
          <w:delText xml:space="preserve">varied </w:delText>
        </w:r>
      </w:del>
      <w:ins w:id="101" w:author="Arnold, Betsy - (fungi)" w:date="2024-10-07T08:22:00Z">
        <w:r>
          <w:rPr/>
          <w:t xml:space="preserve">differed in leaves from </w:t>
        </w:r>
      </w:ins>
      <w:del w:id="102" w:author="Arnold, Betsy - (fungi)" w:date="2024-10-07T08:22:00Z">
        <w:r>
          <w:rPr/>
          <w:delText xml:space="preserve">in response to leaf traits in </w:delText>
        </w:r>
      </w:del>
      <w:r>
        <w:rPr/>
        <w:t>opposing ends of the LES (Tellez et al., 2022). These results extend</w:t>
      </w:r>
      <w:ins w:id="103" w:author="Arnold, Betsy - (fungi)" w:date="2024-10-07T08:22:00Z">
        <w:r>
          <w:rPr/>
          <w:t>ed</w:t>
        </w:r>
      </w:ins>
      <w:r>
        <w:rPr/>
        <w:t xml:space="preserve"> the LES framework by including diverse and ecologically important fungi. The potential of FEF to alter where plants fall in the LES offers a useful lens to ask: what is the role of FEF in plant defenses against herbivores and pathogens</w:t>
      </w:r>
      <w:ins w:id="104" w:author="Arnold, Betsy - (fungi)" w:date="2024-10-07T08:22:00Z">
        <w:r>
          <w:rPr/>
          <w:t xml:space="preserve">, </w:t>
        </w:r>
      </w:ins>
      <w:r>
        <w:rPr/>
        <w:t xml:space="preserve"> and what trade-offs may be relevant in plant-enemy interactions</w:t>
      </w:r>
      <w:ins w:id="105" w:author="Arnold, Betsy - (fungi)" w:date="2024-10-07T08:23:00Z">
        <w:r>
          <w:rPr/>
          <w:t>?</w:t>
        </w:r>
      </w:ins>
      <w:del w:id="106" w:author="Arnold, Betsy - (fungi)" w:date="2024-10-07T08:23:00Z">
        <w:r>
          <w:rPr/>
          <w:delText>.</w:delText>
        </w:r>
      </w:del>
    </w:p>
    <w:p>
      <w:pPr>
        <w:pStyle w:val="BodyText"/>
        <w:rPr/>
      </w:pPr>
      <w:r>
        <w:rPr/>
        <w:t>Here we investigated how FEF abundance, diversity and community composition may modulate leaf functional traits and plant</w:t>
      </w:r>
      <w:del w:id="107" w:author="Arnold, Betsy - (fungi)" w:date="2024-10-07T08:23:00Z">
        <w:r>
          <w:rPr/>
          <w:delText>’</w:delText>
        </w:r>
      </w:del>
      <w:r>
        <w:rPr/>
        <w:t>s</w:t>
      </w:r>
      <w:ins w:id="108" w:author="Arnold, Betsy - (fungi)" w:date="2024-10-07T08:23:00Z">
        <w:r>
          <w:rPr/>
          <w:t>’</w:t>
        </w:r>
      </w:ins>
      <w:r>
        <w:rPr/>
        <w:t xml:space="preserve"> response</w:t>
      </w:r>
      <w:ins w:id="109" w:author="Arnold, Betsy - (fungi)" w:date="2024-10-07T08:23:00Z">
        <w:r>
          <w:rPr/>
          <w:t>s</w:t>
        </w:r>
      </w:ins>
      <w:r>
        <w:rPr/>
        <w:t xml:space="preserve"> to herbivory and pathogen damage. This work builds upon experiments that used single plant species and plant enemies (</w:t>
      </w:r>
      <w:ins w:id="110" w:author="Arnold, Betsy - (fungi)" w:date="2024-10-07T08:23:00Z">
        <w:r>
          <w:rPr/>
          <w:t xml:space="preserve">e.g., </w:t>
        </w:r>
      </w:ins>
      <w:r>
        <w:rPr/>
        <w:t>Estrada et al., 2013; Mejía et al., 2008, 2014) by incorporating seven phylogenetically distinct tropical tree species and two functional classes of plant enemies. We hypothesized that FEF improve leaf defenses against generalist herbivores and pathogens, especially in plants that invest less in constitutive defenses (</w:t>
      </w:r>
      <w:del w:id="111" w:author="Arnold, Betsy - (fungi)" w:date="2024-10-07T08:23:00Z">
        <w:r>
          <w:rPr/>
          <w:delText>e.g.,</w:delText>
        </w:r>
      </w:del>
      <w:ins w:id="112" w:author="Arnold, Betsy - (fungi)" w:date="2024-10-07T08:23:00Z">
        <w:r>
          <w:rPr/>
          <w:t xml:space="preserve">i.e., </w:t>
        </w:r>
      </w:ins>
      <w:r>
        <w:rPr/>
        <w:t xml:space="preserve"> thin</w:t>
      </w:r>
      <w:ins w:id="113" w:author="Arnold, Betsy - (fungi)" w:date="2024-10-07T08:23:00Z">
        <w:r>
          <w:rPr/>
          <w:t>, soft,</w:t>
        </w:r>
      </w:ins>
      <w:r>
        <w:rPr/>
        <w:t xml:space="preserve"> and short-lived leaves). </w:t>
      </w:r>
      <w:del w:id="114" w:author="Bolívar Aponte Rolón" w:date="2024-10-08T10:32:58Z">
        <w:r>
          <w:rPr/>
          <w:delText>Alternatively,p</w:delText>
        </w:r>
      </w:del>
      <w:ins w:id="115" w:author="Bolívar Aponte Rolón" w:date="2024-10-08T10:32:58Z">
        <w:r>
          <w:rPr/>
          <w:t>P</w:t>
        </w:r>
      </w:ins>
      <w:r>
        <w:rPr/>
        <w:t xml:space="preserve">lants that invest more in constitutive defenses (e.g., thick </w:t>
      </w:r>
      <w:del w:id="116" w:author="Arnold, Betsy - (fungi)" w:date="2024-10-07T08:23:00Z">
        <w:r>
          <w:rPr/>
          <w:delText>leaves and</w:delText>
        </w:r>
      </w:del>
      <w:ins w:id="117" w:author="Arnold, Betsy - (fungi)" w:date="2024-10-07T08:23:00Z">
        <w:r>
          <w:rPr/>
          <w:t>and</w:t>
        </w:r>
      </w:ins>
      <w:r>
        <w:rPr/>
        <w:t xml:space="preserve"> long-lived</w:t>
      </w:r>
      <w:ins w:id="118" w:author="Arnold, Betsy - (fungi)" w:date="2024-10-07T08:24:00Z">
        <w:r>
          <w:rPr/>
          <w:t xml:space="preserve"> leaves</w:t>
        </w:r>
      </w:ins>
      <w:r>
        <w:rPr/>
        <w:t>) rely less on FEF improved defenses against plant enemies.</w:t>
      </w:r>
    </w:p>
    <w:p>
      <w:pPr>
        <w:pStyle w:val="BodyText"/>
        <w:rPr/>
      </w:pPr>
      <w:r>
        <w:rPr/>
        <w:t xml:space="preserve">To test our hypothesis we designed an experiment that allowed tropical tree seedlings to be </w:t>
      </w:r>
      <w:del w:id="119" w:author="Arnold, Betsy - (fungi)" w:date="2024-10-07T08:26:00Z">
        <w:r>
          <w:rPr/>
          <w:delText xml:space="preserve">naturally </w:delText>
        </w:r>
      </w:del>
      <w:r>
        <w:rPr/>
        <w:t>inoculated</w:t>
      </w:r>
      <w:ins w:id="120" w:author="Arnold, Betsy - (fungi)" w:date="2024-10-07T08:26:00Z">
        <w:r>
          <w:rPr/>
          <w:t xml:space="preserve"> naturally</w:t>
        </w:r>
      </w:ins>
      <w:r>
        <w:rPr/>
        <w:t xml:space="preserve"> with </w:t>
      </w:r>
      <w:ins w:id="121" w:author="Arnold, Betsy - (fungi)" w:date="2024-10-07T08:26:00Z">
        <w:r>
          <w:rPr/>
          <w:t xml:space="preserve">diverse </w:t>
        </w:r>
      </w:ins>
      <w:r>
        <w:rPr/>
        <w:t xml:space="preserve">FEF. We then measured leaf damage (herbivory and pathogen infection) and a subset of leaf functional traits: </w:t>
      </w:r>
      <w:del w:id="122" w:author="Arnold, Betsy - (fungi)" w:date="2024-10-07T08:27:00Z">
        <w:r>
          <w:rPr/>
          <w:delText>leaf mass per area (</w:delText>
        </w:r>
      </w:del>
      <w:r>
        <w:rPr/>
        <w:t>LMA</w:t>
      </w:r>
      <w:del w:id="123" w:author="Arnold, Betsy - (fungi)" w:date="2024-10-07T08:27:00Z">
        <w:r>
          <w:rPr/>
          <w:delText>)</w:delText>
        </w:r>
      </w:del>
      <w:r>
        <w:rPr/>
        <w:t xml:space="preserve">, leaf thickness (LT), leaf toughness-measured as leaf punch strength (LPS)-, and anthocyanins (ACI), in response to inoculated (high FEF load, </w:t>
      </w:r>
      <w:del w:id="124" w:author="Bolívar Aponte Rolón" w:date="2024-08-19T15:48:00Z">
        <w:r>
          <w:rPr>
            <w:i/>
            <w:iCs/>
          </w:rPr>
          <w:delText>E+</w:delText>
        </w:r>
      </w:del>
      <w:ins w:id="125" w:author="Bolívar Aponte Rolón" w:date="2024-08-19T15:48:00Z">
        <w:r>
          <w:rPr>
            <w:i/>
            <w:iCs/>
          </w:rPr>
          <w:t>E-high</w:t>
        </w:r>
      </w:ins>
      <w:r>
        <w:rPr/>
        <w:t xml:space="preserve">) and non-inoculated (low FEF load, </w:t>
      </w:r>
      <w:del w:id="126" w:author="Bolívar Aponte Rolón" w:date="2024-08-19T15:47:00Z">
        <w:r>
          <w:rPr>
            <w:i/>
            <w:iCs/>
          </w:rPr>
          <w:delText>E-</w:delText>
        </w:r>
      </w:del>
      <w:ins w:id="127" w:author="Bolívar Aponte Rolón" w:date="2024-08-19T15:47:00Z">
        <w:r>
          <w:rPr>
            <w:i/>
            <w:iCs/>
          </w:rPr>
          <w:t>E-low</w:t>
        </w:r>
      </w:ins>
      <w:r>
        <w:rPr/>
        <w:t xml:space="preserve">) treatments. The plant enemies we considered were leaf-cutter ants, </w:t>
      </w:r>
      <w:r>
        <w:rPr>
          <w:i/>
          <w:iCs/>
        </w:rPr>
        <w:t>Atta colombica</w:t>
      </w:r>
      <w:r>
        <w:rPr/>
        <w:t xml:space="preserve"> (Formicidae), a generalist herbivore that, while not consuming the leaves, harvests considerable quantities of leaf tissue to feed underground fungal gardens, and </w:t>
      </w:r>
      <w:del w:id="128" w:author="Bolívar Aponte Rolón" w:date="2024-10-08T16:00:47Z">
        <w:r>
          <w:rPr>
            <w:i/>
            <w:iCs/>
          </w:rPr>
          <w:delText>Calonectria</w:delText>
        </w:r>
      </w:del>
      <w:del w:id="129" w:author="Bolívar Aponte Rolón" w:date="2024-10-08T16:00:47Z">
        <w:r>
          <w:rPr/>
          <w:delText xml:space="preserve"> sp.</w:delText>
        </w:r>
      </w:del>
      <w:ins w:id="130" w:author="Bolívar Aponte Rolón" w:date="2024-10-08T16:00:47Z">
        <w:r>
          <w:rPr>
            <w:rFonts w:eastAsia="Cambria" w:cs="" w:cstheme="minorBidi" w:eastAsiaTheme="minorHAnsi"/>
            <w:i/>
            <w:iCs/>
            <w:color w:val="auto"/>
            <w:kern w:val="0"/>
            <w:sz w:val="24"/>
            <w:szCs w:val="24"/>
            <w:lang w:val="en-US" w:eastAsia="en-US" w:bidi="ar-SA"/>
          </w:rPr>
          <w:t>Calonectria variabilis</w:t>
        </w:r>
      </w:ins>
      <w:r>
        <w:rPr/>
        <w:t xml:space="preserve"> (Nectriaceae), a generalist foliar pathogen.</w:t>
      </w:r>
    </w:p>
    <w:p>
      <w:pPr>
        <w:pStyle w:val="BodyText"/>
        <w:rPr>
          <w:i/>
          <w:i/>
          <w:iCs/>
        </w:rPr>
      </w:pPr>
      <w:r>
        <w:rPr/>
        <w:t xml:space="preserve">We predicted the following: 1) Leaf-cutter ants and </w:t>
      </w:r>
      <w:r>
        <w:rPr>
          <w:i/>
          <w:iCs/>
        </w:rPr>
        <w:t>Calonectria</w:t>
      </w:r>
      <w:r>
        <w:rPr/>
        <w:t xml:space="preserve"> sp. would cause less leaf damage (herbivory through leaf tissue removal and leaf necrosis through pathogen infection, respectively) on leaves with higher FEF abundance, richness and diversity; 2) Tree species with leaf functional traits on the low end of the economic spectrum (</w:t>
      </w:r>
      <w:del w:id="131" w:author="Arnold, Betsy - (fungi)" w:date="2024-10-07T08:28:00Z">
        <w:r>
          <w:rPr/>
          <w:delText>e.g.,</w:delText>
        </w:r>
      </w:del>
      <w:ins w:id="132" w:author="Arnold, Betsy - (fungi)" w:date="2024-10-07T08:28:00Z">
        <w:r>
          <w:rPr/>
          <w:t xml:space="preserve">i.e., </w:t>
        </w:r>
      </w:ins>
      <w:r>
        <w:rPr/>
        <w:t xml:space="preserve"> lower leaf mass per area) would have less herbivory and pathogen damage when treated with high FEF loads (</w:t>
      </w:r>
      <w:del w:id="133" w:author="Bolívar Aponte Rolón" w:date="2024-08-19T15:48:00Z">
        <w:r>
          <w:rPr>
            <w:i/>
            <w:iCs/>
          </w:rPr>
          <w:delText>E+</w:delText>
        </w:r>
      </w:del>
      <w:ins w:id="134" w:author="Bolívar Aponte Rolón" w:date="2024-08-19T15:48:00Z">
        <w:r>
          <w:rPr>
            <w:i/>
            <w:iCs/>
          </w:rPr>
          <w:t>E-high</w:t>
        </w:r>
      </w:ins>
      <w:r>
        <w:rPr/>
        <w:t>) compared to their low FEF counterparts (</w:t>
      </w:r>
      <w:del w:id="135" w:author="Bolívar Aponte Rolón" w:date="2024-08-19T15:47:00Z">
        <w:r>
          <w:rPr>
            <w:i/>
            <w:iCs/>
          </w:rPr>
          <w:delText>E-</w:delText>
        </w:r>
      </w:del>
      <w:ins w:id="136" w:author="Bolívar Aponte Rolón" w:date="2024-08-19T15:47:00Z">
        <w:r>
          <w:rPr>
            <w:i/>
            <w:iCs/>
          </w:rPr>
          <w:t>E-low</w:t>
        </w:r>
      </w:ins>
      <w:r>
        <w:rPr/>
        <w:t xml:space="preserve">); 3) </w:t>
      </w:r>
      <w:del w:id="137" w:author="Arnold, Betsy - (fungi)" w:date="2024-10-07T08:28:00Z">
        <w:r>
          <w:rPr/>
          <w:delText>Conversely</w:delText>
        </w:r>
      </w:del>
      <w:ins w:id="138" w:author="Bolívar Aponte Rolón" w:date="2024-09-24T16:50:00Z">
        <w:del w:id="139" w:author="Arnold, Betsy - (fungi)" w:date="2024-10-07T08:28:00Z">
          <w:r>
            <w:rPr/>
            <w:delText>Lastly</w:delText>
          </w:r>
        </w:del>
      </w:ins>
      <w:del w:id="140" w:author="Arnold, Betsy - (fungi)" w:date="2024-10-07T08:28:00Z">
        <w:r>
          <w:rPr/>
          <w:delText xml:space="preserve">, </w:delText>
        </w:r>
      </w:del>
      <w:ins w:id="141" w:author="Arnold, Betsy - (fungi)" w:date="2024-10-07T08:28:00Z">
        <w:r>
          <w:rPr/>
          <w:t>T</w:t>
        </w:r>
      </w:ins>
      <w:del w:id="142" w:author="Arnold, Betsy - (fungi)" w:date="2024-10-07T08:28:00Z">
        <w:r>
          <w:rPr/>
          <w:delText>t</w:delText>
        </w:r>
      </w:del>
      <w:r>
        <w:rPr/>
        <w:t>ree species with leaf functional traits o</w:t>
      </w:r>
      <w:ins w:id="143" w:author="Arnold, Betsy - (fungi)" w:date="2024-10-07T08:28:00Z">
        <w:r>
          <w:rPr/>
          <w:t>n</w:t>
        </w:r>
      </w:ins>
      <w:del w:id="144" w:author="Arnold, Betsy - (fungi)" w:date="2024-10-07T08:28:00Z">
        <w:r>
          <w:rPr/>
          <w:delText>f</w:delText>
        </w:r>
      </w:del>
      <w:r>
        <w:rPr/>
        <w:t xml:space="preserve"> the high side of the economic spectrum (</w:t>
      </w:r>
      <w:del w:id="145" w:author="Arnold, Betsy - (fungi)" w:date="2024-10-07T08:28:00Z">
        <w:r>
          <w:rPr/>
          <w:delText xml:space="preserve">e.g., </w:delText>
        </w:r>
      </w:del>
      <w:ins w:id="146" w:author="Arnold, Betsy - (fungi)" w:date="2024-10-07T08:28:00Z">
        <w:r>
          <w:rPr/>
          <w:t xml:space="preserve">i.e., </w:t>
        </w:r>
      </w:ins>
      <w:r>
        <w:rPr/>
        <w:t>greater leaf mass per area) treated with high FEF loads (</w:t>
      </w:r>
      <w:del w:id="147" w:author="Bolívar Aponte Rolón" w:date="2024-08-19T15:48:00Z">
        <w:r>
          <w:rPr>
            <w:i/>
            <w:iCs/>
          </w:rPr>
          <w:delText>E+</w:delText>
        </w:r>
      </w:del>
      <w:ins w:id="148" w:author="Bolívar Aponte Rolón" w:date="2024-08-19T15:48:00Z">
        <w:r>
          <w:rPr>
            <w:i/>
            <w:iCs/>
          </w:rPr>
          <w:t>E-high</w:t>
        </w:r>
      </w:ins>
      <w:r>
        <w:rPr/>
        <w:t>) would have no differences in herbivory and pathogen damage compared to their low FEF counterparts (</w:t>
      </w:r>
      <w:del w:id="149" w:author="Bolívar Aponte Rolón" w:date="2024-08-19T15:47:00Z">
        <w:r>
          <w:rPr>
            <w:i/>
            <w:iCs/>
          </w:rPr>
          <w:delText>E-</w:delText>
        </w:r>
      </w:del>
      <w:ins w:id="150" w:author="Bolívar Aponte Rolón" w:date="2024-08-19T15:47:00Z">
        <w:r>
          <w:rPr>
            <w:i/>
            <w:iCs/>
          </w:rPr>
          <w:t>E-low</w:t>
        </w:r>
      </w:ins>
      <w:r>
        <w:rPr/>
        <w:t xml:space="preserve">). </w:t>
      </w:r>
      <w:del w:id="151" w:author="Bolívar Aponte Rolón" w:date="2024-09-25T08:48:00Z">
        <w:bookmarkEnd w:id="2"/>
        <w:r>
          <w:rPr/>
          <w:delText>Lastly, 4) we anticipated that leaves with leaf functional traits on the high end of the economic spectrum would experience less herbivory by leaf-cutter ants, but low FEF loads (</w:delText>
        </w:r>
      </w:del>
      <w:del w:id="152" w:author="Bolívar Aponte Rolón" w:date="2024-09-25T08:48:00Z">
        <w:r>
          <w:rPr>
            <w:i/>
            <w:iCs/>
          </w:rPr>
          <w:delText>E-) in them could increase allurement.</w:delText>
        </w:r>
      </w:del>
    </w:p>
    <w:p>
      <w:pPr>
        <w:pStyle w:val="Heading1"/>
        <w:rPr/>
      </w:pPr>
      <w:bookmarkStart w:id="3" w:name="materials-and-methods"/>
      <w:r>
        <w:rPr/>
        <w:t>4. Materials and Methods</w:t>
      </w:r>
    </w:p>
    <w:p>
      <w:pPr>
        <w:pStyle w:val="Heading3"/>
        <w:rPr/>
      </w:pPr>
      <w:r>
        <w:rPr/>
        <w:t>4.0.1 Study site and seedling rearing</w:t>
      </w:r>
    </w:p>
    <w:p>
      <w:pPr>
        <w:pStyle w:val="FirstParagraph"/>
        <w:rPr>
          <w:ins w:id="160" w:author="Arnold, Betsy - (fungi)" w:date="2024-10-07T08:30:00Z"/>
        </w:rPr>
      </w:pPr>
      <w:ins w:id="153" w:author="Arnold, Betsy - (fungi)" w:date="2024-10-07T08:28:00Z">
        <w:r>
          <w:rPr/>
          <w:t xml:space="preserve">Seven species of tropical trees were chosen based on their variation in leaf functional traits: </w:t>
        </w:r>
      </w:ins>
      <w:r>
        <w:rPr>
          <w:i/>
          <w:iCs/>
        </w:rPr>
        <w:t>Theobroma cacao</w:t>
      </w:r>
      <w:r>
        <w:rPr/>
        <w:t xml:space="preserve"> (Malvaceae), </w:t>
      </w:r>
      <w:r>
        <w:rPr>
          <w:i/>
          <w:iCs/>
        </w:rPr>
        <w:t>Dipteryx</w:t>
      </w:r>
      <w:r>
        <w:rPr/>
        <w:t xml:space="preserve"> sp. (Fabaceae), </w:t>
      </w:r>
      <w:r>
        <w:rPr>
          <w:i/>
          <w:iCs/>
        </w:rPr>
        <w:t>Lacmellea panamensis</w:t>
      </w:r>
      <w:r>
        <w:rPr/>
        <w:t xml:space="preserve"> (Apocynaceae), </w:t>
      </w:r>
      <w:r>
        <w:rPr>
          <w:i/>
          <w:iCs/>
        </w:rPr>
        <w:t>Apeiba membranacea</w:t>
      </w:r>
      <w:r>
        <w:rPr/>
        <w:t xml:space="preserve"> (Malvaceae), </w:t>
      </w:r>
      <w:r>
        <w:rPr>
          <w:i/>
          <w:iCs/>
        </w:rPr>
        <w:t>Heisteria concinna</w:t>
      </w:r>
      <w:r>
        <w:rPr/>
        <w:t xml:space="preserve"> (Olacaceae), </w:t>
      </w:r>
      <w:r>
        <w:rPr>
          <w:i/>
          <w:iCs/>
        </w:rPr>
        <w:t>Chrysophyllum cainito</w:t>
      </w:r>
      <w:r>
        <w:rPr/>
        <w:t xml:space="preserve"> (Sapotaceae), and </w:t>
      </w:r>
      <w:r>
        <w:rPr>
          <w:i/>
          <w:iCs/>
        </w:rPr>
        <w:t>Cordia alliodora</w:t>
      </w:r>
      <w:r>
        <w:rPr/>
        <w:t xml:space="preserve"> (Cordiaceae) </w:t>
      </w:r>
      <w:del w:id="154" w:author="Arnold, Betsy - (fungi)" w:date="2024-10-07T08:29:00Z">
        <w:r>
          <w:rPr/>
          <w:delText xml:space="preserve">were chosen due to their variation in leaf functional traits </w:delText>
        </w:r>
      </w:del>
      <w:r>
        <w:rPr/>
        <w:t xml:space="preserve">(J.Wright </w:t>
      </w:r>
      <w:r>
        <w:rPr>
          <w:i/>
          <w:iCs/>
        </w:rPr>
        <w:t>unpublished data</w:t>
      </w:r>
      <w:r>
        <w:rPr/>
        <w:t>). All occur naturally at Barro Colorado Island (BCI) in central Panama (</w:t>
      </w:r>
      <w:del w:id="155" w:author="Bolívar Aponte Rolón" w:date="2024-09-24T16:52:00Z">
        <w:r>
          <w:rPr/>
          <w:delText>9°050N, 79°450W</w:delText>
        </w:r>
      </w:del>
      <w:ins w:id="156" w:author="Bolívar Aponte Rolón" w:date="2024-09-24T16:52:00Z">
        <w:r>
          <w:rPr/>
          <w:t>9.15 N, -79.85 W</w:t>
        </w:r>
      </w:ins>
      <w:r>
        <w:rPr/>
        <w:t>)</w:t>
      </w:r>
      <w:ins w:id="157" w:author="Arnold, Betsy - (fungi)" w:date="2024-10-07T08:30:00Z">
        <w:r>
          <w:rPr/>
          <w:t>.</w:t>
        </w:r>
      </w:ins>
      <w:del w:id="158" w:author="Arnold, Betsy - (fungi)" w:date="2024-10-07T08:30:00Z">
        <w:r>
          <w:rPr/>
          <w:delText>,</w:delText>
        </w:r>
      </w:del>
      <w:r>
        <w:rPr/>
        <w:t xml:space="preserve"> </w:t>
      </w:r>
      <w:del w:id="159" w:author="Arnold, Betsy - (fungi)" w:date="2024-10-07T08:30:00Z">
        <w:r>
          <w:rPr/>
          <w:delText xml:space="preserve">where we collected seeds from the forest floor from multiple maternal sources in January - April 2019. </w:delText>
        </w:r>
      </w:del>
      <w:r>
        <w:rPr/>
        <w:t xml:space="preserve">Average annual precipitation at BCI is 2,600 mm and the pronounced wet season ranges from May to December (Leigh et al., 1996). </w:t>
      </w:r>
    </w:p>
    <w:p>
      <w:pPr>
        <w:pStyle w:val="FirstParagraph"/>
        <w:rPr/>
      </w:pPr>
      <w:ins w:id="161" w:author="Arnold, Betsy - (fungi)" w:date="2024-10-07T08:30:00Z">
        <w:r>
          <w:rPr/>
          <w:t xml:space="preserve">Seeds from multiple maternal sources of each species were collected from the forest floor at BCI in January - April 2019. </w:t>
        </w:r>
      </w:ins>
      <w:r>
        <w:rPr/>
        <w:t xml:space="preserve">In preparation for the experiment, seeds were surface sterilized by </w:t>
      </w:r>
      <w:del w:id="162" w:author="Bolívar Aponte Rolón" w:date="2024-10-08T10:34:15Z">
        <w:r>
          <w:rPr/>
          <w:delText>soaking in wateand rinsing in sodium</w:delText>
        </w:r>
      </w:del>
      <w:ins w:id="163" w:author="Bolívar Aponte Rolón" w:date="2024-10-08T10:34:15Z">
        <w:r>
          <w:rPr/>
          <w:t>rinsing with water and agitating sequentially in sodium</w:t>
        </w:r>
      </w:ins>
      <w:r>
        <w:rPr/>
        <w:t xml:space="preserve"> hypochlorite (NaClO) and ethanol (EtOH). Seeds from each species had a species-specific sterilization protocol due to the variation in sizes and seed coats (see </w:t>
      </w:r>
      <w:del w:id="164" w:author="Bolívar Aponte Rolón" w:date="2024-08-29T14:17:00Z">
        <w:r>
          <w:rPr/>
          <w:delText>Supplementary Materials</w:delText>
        </w:r>
      </w:del>
      <w:ins w:id="165" w:author="Bolívar Aponte Rolón" w:date="2024-08-29T14:17:00Z">
        <w:r>
          <w:rPr/>
          <w:t>Appendix S1</w:t>
        </w:r>
      </w:ins>
      <w:r>
        <w:rPr/>
        <w:t xml:space="preserve">). </w:t>
      </w:r>
    </w:p>
    <w:p>
      <w:pPr>
        <w:pStyle w:val="FirstParagraph"/>
        <w:rPr/>
      </w:pPr>
      <w:r>
        <w:rPr/>
        <w:t>Seed germination and the subsequent experiment were carried out at the Santa Cruz Field Facility of the Smithsonian Tropical Research Institute in Gamboa, Panama (</w:t>
      </w:r>
      <w:del w:id="166" w:author="Bolívar Aponte Rolón" w:date="2024-09-24T16:51:00Z">
        <w:r>
          <w:rPr/>
          <w:delText>9°070N, 79°420W</w:delText>
        </w:r>
      </w:del>
      <w:ins w:id="167" w:author="Bolívar Aponte Rolón" w:date="2024-09-24T16:51:00Z">
        <w:r>
          <w:rPr/>
          <w:t xml:space="preserve">9.118611 N, -79.703182 W </w:t>
        </w:r>
      </w:ins>
      <w:r>
        <w:rPr/>
        <w:t xml:space="preserve">). We germinated and reared seedlings in a clean and shaded greenhouse where we enclosed four tables with a PVC pipe frame and covered them with a 3 mil clear plastic sheet, for a total of two plastic enclosures with two tables each. The enclosures allowed us to grow plants at ambient temperature and natural light while providing protection from rain and most fungal spores, thus yielding zero to low FEF densities </w:t>
      </w:r>
      <w:ins w:id="168" w:author="Bolívar Aponte Rolón" w:date="2024-08-19T15:50:00Z">
        <w:r>
          <w:rPr/>
          <w:t>i</w:t>
        </w:r>
      </w:ins>
      <w:r>
        <w:rPr/>
        <w:t>n plants that were not actively inoculated through our manipulations</w:t>
      </w:r>
      <w:ins w:id="169" w:author="Bolívar Aponte Rolón" w:date="2024-08-19T15:50:00Z">
        <w:r>
          <w:rPr/>
          <w:t xml:space="preserve"> </w:t>
        </w:r>
      </w:ins>
      <w:del w:id="170" w:author="Bolívar Aponte Rolón" w:date="2024-08-19T15:50:00Z">
        <w:r>
          <w:rPr/>
          <w:delText xml:space="preserve"> </w:delText>
        </w:r>
      </w:del>
      <w:r>
        <w:rPr/>
        <w:t xml:space="preserve">(see below) (Bittleston et al., 2011). We cleaned table surfaces and walls of the enclosures on a weekly basis with 70% EtOH and 0.5 % NaClO. We germinated seedlings in sterilized trays containing a 3:1 mix of soil and river sand that was autoclaved for two one-hour cycles at 121°C prior to planting. Individual seedlings were transferred from germination trays to a 24-cell tray (each cell ~380 mL) containing the same autoclaved soil and sand mixture. We took precautions to extract complete root systems from the seedlings. See </w:t>
      </w:r>
      <w:del w:id="171" w:author="Bolívar Aponte Rolón" w:date="2024-08-29T14:17:00Z">
        <w:r>
          <w:rPr/>
          <w:delText>Supplementary Materials</w:delText>
        </w:r>
      </w:del>
      <w:ins w:id="172" w:author="Bolívar Aponte Rolón" w:date="2024-08-29T14:17:00Z">
        <w:r>
          <w:rPr/>
          <w:t>Appendix S1</w:t>
        </w:r>
      </w:ins>
      <w:r>
        <w:rPr/>
        <w:t xml:space="preserve"> for further details on plastic tray and pot sterilizations protocols.</w:t>
      </w:r>
    </w:p>
    <w:p>
      <w:pPr>
        <w:pStyle w:val="BodyText"/>
        <w:rPr/>
      </w:pPr>
      <w:bookmarkStart w:id="4" w:name="study-site-and-seedling-rearing"/>
      <w:r>
        <w:rPr/>
        <w:t>Seedlings reached a minimum of 5-6 true leaves before endophyte inoculation. We placed seedlings on separate tables designated for spore fall inoculation and non-inoculated treatment groups within the enclosures. Seedlings of the same species but different treatment groups were in the same enclosure. We watered seedlings at the soil level to minimize endophyte spore germination in the enclosures (Arnold et al., 2003).</w:t>
      </w:r>
      <w:bookmarkEnd w:id="4"/>
    </w:p>
    <w:p>
      <w:pPr>
        <w:pStyle w:val="Heading3"/>
        <w:rPr/>
      </w:pPr>
      <w:bookmarkStart w:id="5" w:name="fungal-endophyte-inoculation"/>
      <w:r>
        <w:rPr/>
        <w:t>4.0.2 Fungal endophyte inoculation</w:t>
      </w:r>
    </w:p>
    <w:p>
      <w:pPr>
        <w:pStyle w:val="FirstParagraph"/>
        <w:rPr/>
      </w:pPr>
      <w:r>
        <w:rPr/>
        <w:t xml:space="preserve">To inoculate seedlings with FEF, we </w:t>
      </w:r>
      <w:del w:id="173" w:author="Arnold, Betsy - (fungi)" w:date="2024-10-07T08:37:00Z">
        <w:r>
          <w:rPr/>
          <w:delText xml:space="preserve">took </w:delText>
        </w:r>
      </w:del>
      <w:ins w:id="174" w:author="Arnold, Betsy - (fungi)" w:date="2024-10-07T08:37:00Z">
        <w:r>
          <w:rPr/>
          <w:t xml:space="preserve">exposed </w:t>
        </w:r>
      </w:ins>
      <w:r>
        <w:rPr/>
        <w:t xml:space="preserve">10 </w:t>
      </w:r>
      <w:del w:id="175" w:author="Arnold, Betsy - (fungi)" w:date="2024-10-07T08:37:00Z">
        <w:r>
          <w:rPr/>
          <w:delText xml:space="preserve">individual </w:delText>
        </w:r>
      </w:del>
      <w:r>
        <w:rPr/>
        <w:t xml:space="preserve">seedlings of each species </w:t>
      </w:r>
      <w:del w:id="176" w:author="Arnold, Betsy - (fungi)" w:date="2024-10-07T08:37:00Z">
        <w:r>
          <w:rPr/>
          <w:delText>and exposed them over</w:delText>
        </w:r>
      </w:del>
      <w:ins w:id="177" w:author="Arnold, Betsy - (fungi)" w:date="2024-10-07T08:37:00Z">
        <w:r>
          <w:rPr/>
          <w:t>to</w:t>
        </w:r>
      </w:ins>
      <w:r>
        <w:rPr/>
        <w:t xml:space="preserve"> 10 nights to natural spore fall in the forest understory to achieve a high FEF load (</w:t>
      </w:r>
      <w:del w:id="178" w:author="Bolívar Aponte Rolón" w:date="2024-08-19T15:48:00Z">
        <w:r>
          <w:rPr>
            <w:i/>
            <w:iCs/>
          </w:rPr>
          <w:delText>E+</w:delText>
        </w:r>
      </w:del>
      <w:ins w:id="179" w:author="Bolívar Aponte Rolón" w:date="2024-08-19T15:48:00Z">
        <w:r>
          <w:rPr>
            <w:i/>
            <w:iCs/>
          </w:rPr>
          <w:t>E-high</w:t>
        </w:r>
      </w:ins>
      <w:r>
        <w:rPr/>
        <w:t>)</w:t>
      </w:r>
      <w:del w:id="180" w:author="Arnold, Betsy - (fungi)" w:date="2024-10-07T08:37:00Z">
        <w:r>
          <w:rPr/>
          <w:delText xml:space="preserve"> and </w:delText>
        </w:r>
      </w:del>
      <w:ins w:id="181" w:author="Arnold, Betsy - (fungi)" w:date="2024-10-07T08:37:00Z">
        <w:r>
          <w:rPr/>
          <w:t xml:space="preserve">. At the same time, </w:t>
        </w:r>
      </w:ins>
      <w:r>
        <w:rPr/>
        <w:t xml:space="preserve">10 </w:t>
      </w:r>
      <w:del w:id="182" w:author="Arnold, Betsy - (fungi)" w:date="2024-10-07T08:37:00Z">
        <w:r>
          <w:rPr/>
          <w:delText xml:space="preserve">plants </w:delText>
        </w:r>
      </w:del>
      <w:ins w:id="183" w:author="Arnold, Betsy - (fungi)" w:date="2024-10-07T08:37:00Z">
        <w:r>
          <w:rPr/>
          <w:t xml:space="preserve">seedlings per species </w:t>
        </w:r>
      </w:ins>
      <w:r>
        <w:rPr/>
        <w:t>were kept inside the greenhouse enclosure to maintain a low FEF load (</w:t>
      </w:r>
      <w:del w:id="184" w:author="Bolívar Aponte Rolón" w:date="2024-08-19T15:47:00Z">
        <w:r>
          <w:rPr>
            <w:i/>
            <w:iCs/>
          </w:rPr>
          <w:delText>E-</w:delText>
        </w:r>
      </w:del>
      <w:ins w:id="185" w:author="Bolívar Aponte Rolón" w:date="2024-08-19T15:47:00Z">
        <w:r>
          <w:rPr>
            <w:i/>
            <w:iCs/>
          </w:rPr>
          <w:t>E-low</w:t>
        </w:r>
      </w:ins>
      <w:r>
        <w:rPr/>
        <w:t>). Plants exposed to spore fall were placed on a table near (~10 m) the forest edge at dusk (~</w:t>
      </w:r>
      <w:ins w:id="186" w:author="Bolívar Aponte Rolón" w:date="2024-09-05T12:38:00Z">
        <w:r>
          <w:rPr/>
          <w:t xml:space="preserve"> </w:t>
        </w:r>
      </w:ins>
      <w:r>
        <w:rPr/>
        <w:t>18:00 hours) and returned to the greenhouse at dawn (~</w:t>
      </w:r>
      <w:ins w:id="187" w:author="Bolívar Aponte Rolón" w:date="2024-09-05T12:38:00Z">
        <w:r>
          <w:rPr/>
          <w:t xml:space="preserve"> </w:t>
        </w:r>
      </w:ins>
      <w:r>
        <w:rPr/>
        <w:t xml:space="preserve">07:00 hours) (Bittleston et al., 2011). We sprayed the </w:t>
      </w:r>
      <w:del w:id="188" w:author="Bolívar Aponte Rolón" w:date="2024-08-19T15:48:00Z">
        <w:r>
          <w:rPr>
            <w:i/>
            <w:iCs/>
          </w:rPr>
          <w:delText>E+</w:delText>
        </w:r>
      </w:del>
      <w:ins w:id="189" w:author="Bolívar Aponte Rolón" w:date="2024-08-19T15:48:00Z">
        <w:r>
          <w:rPr>
            <w:i/>
            <w:iCs/>
          </w:rPr>
          <w:t>E-high</w:t>
        </w:r>
      </w:ins>
      <w:r>
        <w:rPr/>
        <w:t xml:space="preserve"> seedlings with water to simulate rain and to promote endophyte spore germination and infection of leaves. Low FEF plants (</w:t>
      </w:r>
      <w:del w:id="190" w:author="Bolívar Aponte Rolón" w:date="2024-08-19T15:47:00Z">
        <w:r>
          <w:rPr>
            <w:i/>
            <w:iCs/>
          </w:rPr>
          <w:delText>E-</w:delText>
        </w:r>
      </w:del>
      <w:ins w:id="191" w:author="Bolívar Aponte Rolón" w:date="2024-08-19T15:47:00Z">
        <w:r>
          <w:rPr>
            <w:i/>
            <w:iCs/>
          </w:rPr>
          <w:t>E-low</w:t>
        </w:r>
      </w:ins>
      <w:r>
        <w:rPr/>
        <w:t xml:space="preserve">) were watered only at the soil level and shuffled and moved inside the greenhouse to simulate similar treatment as </w:t>
      </w:r>
      <w:del w:id="192" w:author="Bolívar Aponte Rolón" w:date="2024-08-19T15:48:00Z">
        <w:r>
          <w:rPr>
            <w:i/>
            <w:iCs/>
          </w:rPr>
          <w:delText>E+</w:delText>
        </w:r>
      </w:del>
      <w:ins w:id="193" w:author="Bolívar Aponte Rolón" w:date="2024-08-19T15:48:00Z">
        <w:r>
          <w:rPr>
            <w:i/>
            <w:iCs/>
          </w:rPr>
          <w:t>E-high</w:t>
        </w:r>
      </w:ins>
      <w:r>
        <w:rPr/>
        <w:t xml:space="preserve"> seedlings, but without spore fall exposure.</w:t>
      </w:r>
      <w:bookmarkEnd w:id="5"/>
    </w:p>
    <w:p>
      <w:pPr>
        <w:pStyle w:val="Heading3"/>
        <w:rPr>
          <w:ins w:id="201" w:author="Bolívar Aponte Rolón" w:date="2024-08-19T16:16:00Z"/>
        </w:rPr>
      </w:pPr>
      <w:del w:id="194" w:author="Bolívar Aponte Rolón" w:date="2024-08-19T16:16:00Z">
        <w:r>
          <w:rPr/>
          <w:delText>4.0.3 Leaf trait measurements</w:delText>
        </w:r>
      </w:del>
      <w:ins w:id="195" w:author="Bolívar Aponte Rolón" w:date="2024-08-19T16:16:00Z">
        <w:bookmarkStart w:id="6" w:name="leaf-trait-measurements"/>
        <w:r>
          <w:rPr/>
          <w:t>4.0.3 Determining differences in leaf functional trait</w:t>
        </w:r>
      </w:ins>
      <w:r>
        <w:rPr/>
        <w:t>s between</w:t>
      </w:r>
      <w:ins w:id="196" w:author="Bolívar Aponte Rolón" w:date="2024-08-19T16:16:00Z">
        <w:r>
          <w:rPr/>
          <w:t xml:space="preserve"> </w:t>
        </w:r>
      </w:ins>
      <w:ins w:id="197" w:author="Bolívar Aponte Rolón" w:date="2024-08-19T16:16:00Z">
        <w:r>
          <w:rPr>
            <w:i/>
            <w:iCs/>
          </w:rPr>
          <w:t>E-high</w:t>
        </w:r>
      </w:ins>
      <w:ins w:id="198" w:author="Bolívar Aponte Rolón" w:date="2024-08-19T16:16:00Z">
        <w:r>
          <w:rPr/>
          <w:t xml:space="preserve"> and </w:t>
        </w:r>
      </w:ins>
      <w:ins w:id="199" w:author="Bolívar Aponte Rolón" w:date="2024-08-19T16:16:00Z">
        <w:r>
          <w:rPr>
            <w:i/>
            <w:iCs/>
          </w:rPr>
          <w:t>E-low</w:t>
        </w:r>
      </w:ins>
      <w:ins w:id="200" w:author="Bolívar Aponte Rolón" w:date="2024-08-19T16:16:00Z">
        <w:r>
          <w:rPr/>
          <w:t xml:space="preserve"> treatments</w:t>
        </w:r>
      </w:ins>
    </w:p>
    <w:p>
      <w:pPr>
        <w:pStyle w:val="BodyText"/>
        <w:rPr/>
      </w:pPr>
      <w:ins w:id="202" w:author="Bolívar Aponte Rolón" w:date="2024-08-19T16:16:00Z">
        <w:r>
          <w:rPr/>
          <w:t>4.0.3.1 Leaf trait measurements</w:t>
        </w:r>
      </w:ins>
    </w:p>
    <w:p>
      <w:pPr>
        <w:pStyle w:val="FirstParagraph"/>
        <w:rPr/>
      </w:pPr>
      <w:r>
        <w:rPr/>
        <w:t>Three mature leaves were haphazardly collected 7 - 10 days after fungal inoculation from individuals in each treatment (</w:t>
      </w:r>
      <w:del w:id="203" w:author="Bolívar Aponte Rolón" w:date="2024-08-19T15:48:00Z">
        <w:r>
          <w:rPr>
            <w:i/>
            <w:iCs/>
          </w:rPr>
          <w:delText>E+</w:delText>
        </w:r>
      </w:del>
      <w:ins w:id="204" w:author="Bolívar Aponte Rolón" w:date="2024-08-19T15:48:00Z">
        <w:r>
          <w:rPr>
            <w:i/>
            <w:iCs/>
          </w:rPr>
          <w:t>E-high</w:t>
        </w:r>
      </w:ins>
      <w:r>
        <w:rPr/>
        <w:t xml:space="preserve">, </w:t>
      </w:r>
      <w:del w:id="205" w:author="Bolívar Aponte Rolón" w:date="2024-08-19T15:47:00Z">
        <w:r>
          <w:rPr>
            <w:i/>
            <w:iCs/>
          </w:rPr>
          <w:delText>E-</w:delText>
        </w:r>
      </w:del>
      <w:ins w:id="206" w:author="Bolívar Aponte Rolón" w:date="2024-08-19T15:47:00Z">
        <w:r>
          <w:rPr>
            <w:i/>
            <w:iCs/>
          </w:rPr>
          <w:t>E-low</w:t>
        </w:r>
      </w:ins>
      <w:r>
        <w:rPr/>
        <w:t xml:space="preserve">) with 5 - 6 true leaves. Anthocyanin (ACI) content and leaf thickness (LT) were measured while the leaf was still attached to the plant. </w:t>
      </w:r>
      <w:ins w:id="207" w:author="Bolívar Aponte Rolón" w:date="2024-10-22T15:52:35Z">
        <w:r>
          <w:rPr>
            <w:color w:val="FF0000"/>
          </w:rPr>
          <w:t>A</w:t>
        </w:r>
      </w:ins>
      <w:ins w:id="208" w:author="Bolívar Aponte Rolón" w:date="2024-10-22T15:52:35Z">
        <w:r>
          <w:rPr>
            <w:color w:val="FF0000"/>
          </w:rPr>
          <w:t xml:space="preserve">nthocyanins, a sub-group of flavonoids, were measured because evidence suggests that in tropical environments they offer protection against </w:t>
        </w:r>
      </w:ins>
      <w:ins w:id="209" w:author="Bolívar Aponte Rolón" w:date="2024-10-22T15:52:35Z">
        <w:r>
          <w:rPr>
            <w:color w:val="FF0000"/>
          </w:rPr>
          <w:t xml:space="preserve">fungal </w:t>
        </w:r>
      </w:ins>
      <w:ins w:id="210" w:author="Bolívar Aponte Rolón" w:date="2024-10-22T15:52:35Z">
        <w:r>
          <w:rPr>
            <w:color w:val="FF0000"/>
          </w:rPr>
          <w:t xml:space="preserve">pathogens </w:t>
        </w:r>
      </w:ins>
      <w:ins w:id="211" w:author="Bolívar Aponte Rolón" w:date="2024-10-22T15:52:35Z">
        <w:r>
          <w:rPr>
            <w:color w:val="FF0000"/>
          </w:rPr>
          <w:t>and</w:t>
        </w:r>
      </w:ins>
      <w:ins w:id="212" w:author="Bolívar Aponte Rolón" w:date="2024-10-22T15:52:35Z">
        <w:r>
          <w:rPr>
            <w:color w:val="FF0000"/>
          </w:rPr>
          <w:t xml:space="preserve"> contribute to higher seedling survival rates (</w:t>
        </w:r>
      </w:ins>
      <w:ins w:id="213" w:author="Bolívar Aponte Rolón" w:date="2024-10-22T15:52:35Z">
        <w:r>
          <w:rPr>
            <w:rFonts w:ascii="Times New Roman" w:hAnsi="Times New Roman"/>
            <w:color w:val="FF0000"/>
            <w:sz w:val="24"/>
          </w:rPr>
          <w:t xml:space="preserve">Coley &amp; Aide, 1989; </w:t>
        </w:r>
      </w:ins>
      <w:ins w:id="214" w:author="Bolívar Aponte Rolón" w:date="2024-10-22T15:52:35Z">
        <w:r>
          <w:rPr>
            <w:color w:val="FF0000"/>
          </w:rPr>
          <w:t xml:space="preserve">Queenborough et al., 2013; Tellez et al., 2016). </w:t>
        </w:r>
      </w:ins>
      <w:r>
        <w:rPr/>
        <w:t xml:space="preserve">We measured anthocyanin content with an ACM-200plus anthocyanin content meter (Opti-Sciences Inc. Hudson, New Hampshire, U.S.A.) on three haphazardly selected locations (working from the petiole out to the leaf tip) on the leaf surface of three haphazardly selected leaves for a total of nine measurements per plant (Tellez et al., 2022). </w:t>
      </w:r>
      <w:del w:id="215" w:author="Bolívar Aponte Rolón" w:date="2024-08-19T15:54:00Z">
        <w:r>
          <w:rPr/>
          <w:delText xml:space="preserve">To account for leaf thickness, the ACM-200 calculates an anthocyanin content index (ACI) value from the ratio of % transmittance at 931 nm/% transmittance at 525 nm </w:delText>
        </w:r>
      </w:del>
      <w:ins w:id="216" w:author="Bolívar Aponte Rolón" w:date="2024-08-19T15:54:00Z">
        <w:r>
          <w:rPr/>
          <w:t>The ACM-200 takes into account leaf thickness when calculating an anthocyanin content index (ACI) value by computing the ratio of % transmittance at 931 nm/% transmittance at 525 nm</w:t>
        </w:r>
      </w:ins>
      <w:ins w:id="217" w:author="Van Bael, Sunshine A" w:date="2024-09-17T13:58:00Z">
        <w:r>
          <w:rPr/>
          <w:t xml:space="preserve"> </w:t>
        </w:r>
      </w:ins>
      <w:r>
        <w:rPr/>
        <w:t xml:space="preserve">(Tellez et al., 2016). On compound leaves (i.e., </w:t>
      </w:r>
      <w:r>
        <w:rPr>
          <w:i/>
          <w:iCs/>
        </w:rPr>
        <w:t>Dipteryx</w:t>
      </w:r>
      <w:r>
        <w:rPr/>
        <w:t xml:space="preserve"> sp.) we measured at three different leaflets. Leaf thickness (μm) was measured with a Mitutoyo 7327 Micrometer Gauge (Mitutoyo, Takatsu-ku, Kawasaki, Japan) at six different points on the leaf lamina</w:t>
      </w:r>
      <w:ins w:id="218" w:author="Arnold, Betsy - (fungi)" w:date="2024-10-07T08:39:00Z">
        <w:r>
          <w:rPr/>
          <w:t>:</w:t>
        </w:r>
      </w:ins>
      <w:del w:id="219" w:author="Arnold, Betsy - (fungi)" w:date="2024-10-07T08:39:00Z">
        <w:r>
          <w:rPr/>
          <w:delText>;</w:delText>
        </w:r>
      </w:del>
      <w:r>
        <w:rPr/>
        <w:t xml:space="preserve"> at the base, mid-leaf and tip on both sides of the mid-vein, taking care to avoid major and secondary veins. After ACI and leaf LT measurements were completed, we removed the leaves from their stems, placed them inside a zip-top plastic bag in an ice chest</w:t>
      </w:r>
      <w:ins w:id="220" w:author="Arnold, Betsy - (fungi)" w:date="2024-10-07T08:39:00Z">
        <w:r>
          <w:rPr/>
          <w:t>,</w:t>
        </w:r>
      </w:ins>
      <w:r>
        <w:rPr/>
        <w:t xml:space="preserve"> and moved them to the lab for further measurements. Leaf punch strength (LPS) was measured with an Imada DST-11a digital force gauge (Imada Inc., Northbrook, IL, United States) by conducting punch-and-die tests with a sharp-edged cylindrical steel punch (2.0 mm diameter) and a steel die with a sharp-edged aperture of small clearance (0.05 mm). Leaf punch measurements were taken at six locations on each leaf by puncturing the lamina at the base, mid-leaf and tip on both sides of the mid-vein, and avoiding minor leaf veins when possible (Tellez et al., 2022). Once LPS was measured, we used a 7 mm diameter hole punch to obtain three leaf disks per leaf for leaf mass per area (LMA) (see Supplementary material for details). Disk punches dried at 60 °C for 48-72 hours before being weighed for dry mass immediately.</w:t>
      </w:r>
      <w:bookmarkEnd w:id="6"/>
    </w:p>
    <w:p>
      <w:pPr>
        <w:pStyle w:val="Heading3"/>
        <w:rPr>
          <w:ins w:id="223" w:author="Bolívar Aponte Rolón" w:date="2024-08-19T16:16:00Z"/>
        </w:rPr>
      </w:pPr>
      <w:del w:id="221" w:author="Bolívar Aponte Rolón" w:date="2024-08-19T16:16:00Z">
        <w:r>
          <w:rPr/>
          <w:delText>4.0.4 Leaf tissue preparation for molecular work</w:delText>
        </w:r>
      </w:del>
      <w:ins w:id="222" w:author="Bolívar Aponte Rolón" w:date="2024-08-19T16:16:00Z">
        <w:bookmarkStart w:id="7" w:name="X3c7a37fa2f4886460c6eb6a1de1f042d286b507"/>
        <w:r>
          <w:rPr/>
          <w:t>4.0.4 Determining FEF abundance, richness, diversity and community composition</w:t>
        </w:r>
      </w:ins>
    </w:p>
    <w:p>
      <w:pPr>
        <w:pStyle w:val="Heading4"/>
        <w:pPrChange w:id="0" w:author="Bolívar Aponte Rolón" w:date="2024-10-08T09:56:29Z">
          <w:pPr>
            <w:pStyle w:val="BodyText"/>
          </w:pPr>
        </w:pPrChange>
        <w:rPr/>
      </w:pPr>
      <w:ins w:id="224" w:author="Bolívar Aponte Rolón" w:date="2024-08-19T16:16:00Z">
        <w:r>
          <w:rPr/>
          <w:t>4.0.4.1 Leaf tissue preparation for molecular work</w:t>
        </w:r>
      </w:ins>
    </w:p>
    <w:p>
      <w:pPr>
        <w:pStyle w:val="FirstParagraph"/>
        <w:rPr>
          <w:ins w:id="231" w:author="Arnold, Betsy - (fungi) [2]" w:date="2024-10-07T08:44:00Z"/>
        </w:rPr>
      </w:pPr>
      <w:r>
        <w:rPr/>
        <w:t xml:space="preserve">The same three leaves were pooled and used to profile FEF abundance, richness, and community composition via amplicon sequencing (Illumina MiSeq). The leaf tissue remaining after the leaf trait measurements had the main vein and margins excised so that only the laminae remained. The laminae were haphazardly cut into 2 x 2 mm segments, enough to obtain a total of 16, and surface sterilized by sequential rinsing in 95% ethanol (10 s), 0.5 NaOCl (2 mins) and 70% ethanol (2 mins) (Arnold et al., 2003; Higgins et al., 2014; Tellez et al., 2022). Leaves were then surface-dried briefly under sterile conditions. Sixteen leaf segments per leaf (i.e., forty-eight leaf segments per plant) were plated on the surface of 2% malt extract agar (MEA) in Petri dishes (60 mm), sealed with Parafilm M (Bemis Company Inc., U.S.A.) and incubated at room temperature. The cultured leaf segments were used to </w:t>
      </w:r>
      <w:del w:id="225" w:author="Arnold, Betsy - (fungi) [2]" w:date="2024-10-07T08:44:00Z">
        <w:r>
          <w:rPr/>
          <w:delText xml:space="preserve">estimate </w:delText>
        </w:r>
      </w:del>
      <w:ins w:id="226" w:author="Arnold, Betsy - (fungi) [2]" w:date="2024-10-07T08:44:00Z">
        <w:r>
          <w:rPr/>
          <w:t xml:space="preserve">confirm </w:t>
        </w:r>
      </w:ins>
      <w:r>
        <w:rPr/>
        <w:t xml:space="preserve">FEF colonization of </w:t>
      </w:r>
      <w:del w:id="227" w:author="Bolívar Aponte Rolón" w:date="2024-08-19T15:47:00Z">
        <w:r>
          <w:rPr>
            <w:i/>
            <w:iCs/>
          </w:rPr>
          <w:delText>E-</w:delText>
        </w:r>
      </w:del>
      <w:ins w:id="228" w:author="Bolívar Aponte Rolón" w:date="2024-08-19T15:47:00Z">
        <w:r>
          <w:rPr>
            <w:i/>
            <w:iCs/>
          </w:rPr>
          <w:t>E-low</w:t>
        </w:r>
      </w:ins>
      <w:r>
        <w:rPr/>
        <w:t xml:space="preserve"> and </w:t>
      </w:r>
      <w:del w:id="229" w:author="Bolívar Aponte Rolón" w:date="2024-08-19T15:48:00Z">
        <w:r>
          <w:rPr>
            <w:i/>
            <w:iCs/>
          </w:rPr>
          <w:delText>E+</w:delText>
        </w:r>
      </w:del>
      <w:ins w:id="230" w:author="Bolívar Aponte Rolón" w:date="2024-08-19T15:48:00Z">
        <w:r>
          <w:rPr>
            <w:i/>
            <w:iCs/>
          </w:rPr>
          <w:t>E-high</w:t>
        </w:r>
      </w:ins>
      <w:r>
        <w:rPr/>
        <w:t xml:space="preserve"> leaves. The presence or absence of endophytic fungi in culture was assessed 7 days after plating. </w:t>
      </w:r>
    </w:p>
    <w:p>
      <w:pPr>
        <w:pStyle w:val="FirstParagraph"/>
        <w:rPr/>
      </w:pPr>
      <w:r>
        <w:rPr/>
        <w:t>The remaining sterilized laminae were preserved in sterile 15 mL tubes with ~ 10 mL CTAB (1 M Tris–HCl pH 8, 5 M NaCl, 0.5 M EDTA, and 20 g CTAB). Leaf tissue in CTAB was used for amplicon sequencing (</w:t>
      </w:r>
      <w:del w:id="232" w:author="Arnold, Betsy - (fungi) [2]" w:date="2024-10-07T08:44:00Z">
        <w:r>
          <w:rPr/>
          <w:delText>described in detail</w:delText>
        </w:r>
      </w:del>
      <w:ins w:id="233" w:author="Arnold, Betsy - (fungi) [2]" w:date="2024-10-07T08:44:00Z">
        <w:r>
          <w:rPr/>
          <w:t>detailed</w:t>
        </w:r>
      </w:ins>
      <w:r>
        <w:rPr/>
        <w:t xml:space="preserve"> below). All leaf tissue handling was performed in a biosafety cabinet with all surfaces sterilized by exposure to UV light for 30 minutes and cleaned sequentially in between samples with 95% ethanol, 0.5% NaOCl and 70% ethanol to prevent cross contamination. Leaf tissue in CTAB was stored for 2 months at room temperature prior to storage at -80 °C for 3 months preceding DNA extraction</w:t>
      </w:r>
      <w:bookmarkEnd w:id="7"/>
    </w:p>
    <w:p>
      <w:pPr>
        <w:pStyle w:val="Heading4"/>
        <w:rPr/>
      </w:pPr>
      <w:bookmarkStart w:id="8" w:name="amplicon-sequencing"/>
      <w:r>
        <w:rPr/>
        <w:t>4.</w:t>
      </w:r>
      <w:ins w:id="234" w:author="Bolívar Aponte Rolón" w:date="2024-08-19T16:18:00Z">
        <w:r>
          <w:rPr/>
          <w:t>0.4.2</w:t>
        </w:r>
      </w:ins>
      <w:r>
        <w:rPr/>
        <w:t xml:space="preserve"> Amplicon sequencing</w:t>
      </w:r>
    </w:p>
    <w:p>
      <w:pPr>
        <w:pStyle w:val="FirstParagraph"/>
        <w:rPr>
          <w:ins w:id="236" w:author="Arnold, Betsy - (fungi) [2]" w:date="2024-10-07T08:45:00Z"/>
        </w:rPr>
      </w:pPr>
      <w:r>
        <w:rPr/>
        <w:t>In preparation for DNA extraction</w:t>
      </w:r>
      <w:ins w:id="235" w:author="Arnold, Betsy - (fungi) [2]" w:date="2024-10-07T08:45:00Z">
        <w:r>
          <w:rPr/>
          <w:t xml:space="preserve"> from leaves in CTAB</w:t>
        </w:r>
      </w:ins>
      <w:r>
        <w:rPr/>
        <w:t>, we decontaminated all instruments, materials, and surfaces with DNAway (Molecular BioProducts Inc., San Diego, CA, United States), 95% ethanol, 0.5% NaOCl, and 70 % ethanol, and subsequently treated with UV light for 30 minutes in biosafety cabinet. We used sterile equipment and pipettes with aerosol-resistant tips with filters in all steps before amplification.</w:t>
      </w:r>
    </w:p>
    <w:p>
      <w:pPr>
        <w:pStyle w:val="FirstParagraph"/>
        <w:rPr>
          <w:ins w:id="239" w:author="Arnold, Betsy - (fungi) [2]" w:date="2024-10-07T08:46:00Z"/>
        </w:rPr>
      </w:pPr>
      <w:r>
        <w:rPr/>
        <w:t xml:space="preserve"> </w:t>
      </w:r>
      <w:r>
        <w:rPr/>
        <w:t xml:space="preserve">From each sample in CTAB in we transferred 0.2 – 0.3 g of leaf tissue into duplicate sterile 2mL tubes, resulting in 2 subsamples. Total genomic DNA from each subsample was extracted as described in U’Ren &amp; Arnold (2017). In brief, we added two sterile 3.2 mm stainless steel beads to each tube and </w:t>
      </w:r>
      <w:del w:id="237" w:author="Arnold, Betsy - (fungi) [2]" w:date="2024-10-07T08:45:00Z">
        <w:r>
          <w:rPr/>
          <w:delText xml:space="preserve">proceeded to </w:delText>
        </w:r>
      </w:del>
      <w:r>
        <w:rPr/>
        <w:t>lyophilize</w:t>
      </w:r>
      <w:ins w:id="238" w:author="Arnold, Betsy - (fungi) [2]" w:date="2024-10-07T08:45:00Z">
        <w:r>
          <w:rPr/>
          <w:t>d</w:t>
        </w:r>
      </w:ins>
      <w:r>
        <w:rPr/>
        <w:t xml:space="preserve"> samples for 72 hours to fully remove CTAB from tissue. Then we submerged the sample tubes in liquid nitrogen for 30s and homogenized samples to a fine powder for 45 s in FastPrep-24 Tissue and Cell Homogenizer (MP Biomedicals, Solon, OH, USA). </w:t>
      </w:r>
    </w:p>
    <w:p>
      <w:pPr>
        <w:pStyle w:val="FirstParagraph"/>
        <w:rPr>
          <w:ins w:id="240" w:author="Arnold, Betsy - (fungi) [2]" w:date="2024-10-07T08:46:00Z"/>
        </w:rPr>
      </w:pPr>
      <w:r>
        <w:rPr/>
        <w:t xml:space="preserve">We then repeated the decontamination procedure described before and used the QIAGEN DNeasy 96 PowerPlant Pro-HTP Kit (U’Ren &amp; Arnold, 2017) (QIAGEN, Valencia, CA, USA) to extract total genomic DNA. We pooled the subsamples for each individual sample before amplification. We followed a two-step amplification approach previously described by Sarmiento et al. (2017) and U´Ren &amp; Arnold (2017). We used a separate set of sterile pipettes, tips, and equipment to reduce contamination. We used a designated PCR area to restrict contact with pre-PCR materials (Oita et al., 2021). Used primers for the fungal ITSrDNA region, ITS1f (5’-CTTGGTCATTTAGAGGAAGTAA-3’) and ITS4 (5’-TCCTCCGCTTATTGATATGC-3’) with modified universal consensus sequences CS1 and CS2 and 0–5 bp for phase-shifting. Every sample was amplified in two parallel reactions containing 1-2 µL of DNA template (U’Ren &amp; Arnold, 2017; see also Tellez et al., 2022). </w:t>
      </w:r>
    </w:p>
    <w:p>
      <w:pPr>
        <w:pStyle w:val="FirstParagraph"/>
        <w:rPr>
          <w:ins w:id="241" w:author="Arnold, Betsy - (fungi) [2]" w:date="2024-10-07T08:46:00Z"/>
        </w:rPr>
      </w:pPr>
      <w:r>
        <w:rPr/>
        <w:t xml:space="preserve">We visualized PCR (PCR1) reactions with SYBR Green 1 (Thermo Fisher Scientific, Waltham, MA, USA.) on a 2% agarose gel (Oita et al., 2021). Based on band intensity, we combined parallel PCR1 reactions and diluted 5 µL of amplicon product with molecular grade water to standardize to a concentration of 1:15 (Sarmiento et al., 2017; Tellez et al., 2022). We included DNA extraction blanks and PCR1 negatives in this step. We used 1 µL of PCR1 product from samples and negative control for a second PCR (PCR2) with barcode adapters (IBEST Genomics Resource Core, Moscow, ID, USA). Each PCR2 reaction (total 15 µL) contained 1X Phusion Flash High Fidelity PCR Master Mix, 0.075 µM of barcoded primers (forward and reverse pooled at a concentration of 2 µM) and 0.24mg/mL of BSA following Sarmiento (2017) and U’Ren &amp; Arnold (2017). </w:t>
      </w:r>
    </w:p>
    <w:p>
      <w:pPr>
        <w:pStyle w:val="FirstParagraph"/>
        <w:rPr/>
      </w:pPr>
      <w:r>
        <w:rPr/>
        <w:t>Before final pooling for sequencing, we purified the amplicons using Agencourt AMPure XP Beads (Beckman Coulter Inc, Brea, CA USA) to a ratio of 1:1 following the manufacturer’s instructions. The products were evaluated with Bio Analyzer 2100 (Agilent Technologies, Santa Clara, CA, USA) (Tellez et al., 2022). We quantified the samples through the University of Arizona Genetics Core, and subsequently diluted them to the same concentration to prevent over</w:t>
      </w:r>
      <w:ins w:id="242" w:author="Arnold, Betsy - (fungi) [2]" w:date="2024-10-07T08:47:00Z">
        <w:r>
          <w:rPr/>
          <w:t>-</w:t>
        </w:r>
      </w:ins>
      <w:del w:id="243" w:author="Arnold, Betsy - (fungi) [2]" w:date="2024-10-07T08:47:00Z">
        <w:r>
          <w:rPr/>
          <w:delText xml:space="preserve"> </w:delText>
        </w:r>
      </w:del>
      <w:r>
        <w:rPr/>
        <w:t xml:space="preserve">representation of samples with higher concentration (Sarmiento et al., 2017). Amplicons were normalized to 1 ng/µL, then pooled 2 µL of each for sequencing. No contamination was detected visually or by fluorometric analysis. To provide robust controls we combined 5 µL of each PCR1 negative and the DNA extraction blanks and sequenced them as samples. Ultimately, we combined samples into a single tube with 20 ng/µL of amplified DNA with barcoded adapters for sequencing on the Illumina MiSeq platform with Reagent Kit v3 (2 × 300 bp) following protocols from the IBEST Genomics Resource Core at the University of Idaho, USA. </w:t>
      </w:r>
      <w:del w:id="244" w:author="Arnold, Betsy - (fungi) [2]" w:date="2024-10-07T08:47:00Z">
        <w:r>
          <w:rPr/>
          <w:delText xml:space="preserve">Again, </w:delText>
        </w:r>
      </w:del>
      <w:ins w:id="245" w:author="Arnold, Betsy - (fungi) [2]" w:date="2024-10-07T08:47:00Z">
        <w:r>
          <w:rPr/>
          <w:t>W</w:t>
        </w:r>
      </w:ins>
      <w:del w:id="246" w:author="Arnold, Betsy - (fungi) [2]" w:date="2024-10-07T08:47:00Z">
        <w:r>
          <w:rPr/>
          <w:delText>w</w:delText>
        </w:r>
      </w:del>
      <w:r>
        <w:rPr/>
        <w:t>e included the DNA extraction blanks and two PCR1 negatives</w:t>
      </w:r>
      <w:ins w:id="247" w:author="Arnold, Betsy - (fungi) [2]" w:date="2024-10-07T08:47:00Z">
        <w:r>
          <w:rPr/>
          <w:t>, which were</w:t>
        </w:r>
      </w:ins>
      <w:r>
        <w:rPr/>
        <w:t xml:space="preserve"> </w:t>
      </w:r>
      <w:del w:id="248" w:author="Arnold, Betsy - (fungi) [2]" w:date="2024-10-07T08:47:00Z">
        <w:r>
          <w:rPr/>
          <w:delText xml:space="preserve">and </w:delText>
        </w:r>
      </w:del>
      <w:r>
        <w:rPr/>
        <w:t xml:space="preserve">sequenced with samples. </w:t>
      </w:r>
    </w:p>
    <w:p>
      <w:pPr>
        <w:pStyle w:val="Heading4"/>
        <w:rPr/>
      </w:pPr>
      <w:bookmarkStart w:id="9" w:name="mock-communities"/>
      <w:r>
        <w:rPr/>
        <w:t>4.</w:t>
      </w:r>
      <w:ins w:id="249" w:author="Bolívar Aponte Rolón" w:date="2024-08-19T16:18:00Z">
        <w:r>
          <w:rPr/>
          <w:t>0.4.3</w:t>
        </w:r>
      </w:ins>
      <w:r>
        <w:rPr/>
        <w:t xml:space="preserve"> Mock </w:t>
      </w:r>
      <w:ins w:id="250" w:author="Arnold, Betsy - (fungi) [2]" w:date="2024-10-07T08:47:00Z">
        <w:r>
          <w:rPr/>
          <w:t>c</w:t>
        </w:r>
      </w:ins>
      <w:del w:id="251" w:author="Arnold, Betsy - (fungi) [2]" w:date="2024-10-07T08:47:00Z">
        <w:r>
          <w:rPr/>
          <w:delText>C</w:delText>
        </w:r>
      </w:del>
      <w:r>
        <w:rPr/>
        <w:t>ommunities</w:t>
      </w:r>
    </w:p>
    <w:p>
      <w:pPr>
        <w:pStyle w:val="FirstParagraph"/>
        <w:rPr/>
      </w:pPr>
      <w:r>
        <w:rPr/>
        <w:t xml:space="preserve">We processed and sequenced </w:t>
      </w:r>
      <w:del w:id="252" w:author="Arnold, Betsy - (fungi) [2]" w:date="2024-10-07T08:48:00Z">
        <w:r>
          <w:rPr/>
          <w:delText>a mock community</w:delText>
        </w:r>
      </w:del>
      <w:ins w:id="253" w:author="Arnold, Betsy - (fungi) [2]" w:date="2024-10-07T08:48:00Z">
        <w:r>
          <w:rPr/>
          <w:t>mock communities</w:t>
        </w:r>
      </w:ins>
      <w:r>
        <w:rPr/>
        <w:t xml:space="preserve"> following the methods described above. We had two aims: to understand the relationship between read abundance and biological abundance, and to determine whether primer bias might exclude fungal lineages of interest from our sequence data. We used two mock communities that consisted of PCR product from DNA extractions of 32 phylogenetically distinct fungi, representing lineages that are typically observed as endophytes: Ascomycota, Basidiomycota, fungi traditionally classified as Zygomycota, and Chytridiomycota (Oita et al., 2021; see Daru et al., 2019 for details). In brief, we sequenced six replicates of the mock community with equimolar concentrations of DNA from all 32 fungal taxa, and another six replicates of the mock communities with tiered concentrations of DNA from the same fungal taxa (see Daru et al., 2019). Read abundance from tiered communities was positively associated with the expected read number (</w:t>
      </w:r>
      <w:r>
        <w:rPr>
          <w:i/>
          <w:iCs/>
        </w:rPr>
        <w:t>R</w:t>
      </w:r>
      <w:r>
        <w:rPr>
          <w:i/>
          <w:iCs/>
          <w:vertAlign w:val="superscript"/>
        </w:rPr>
        <w:t>2</w:t>
      </w:r>
      <w:r>
        <w:rPr>
          <w:i/>
          <w:iCs/>
          <w:vertAlign w:val="subscript"/>
        </w:rPr>
        <w:t>adj</w:t>
      </w:r>
      <w:r>
        <w:rPr/>
        <w:t xml:space="preserve"> = 0.87, </w:t>
      </w:r>
      <w:r>
        <w:rPr>
          <w:i/>
          <w:iCs/>
        </w:rPr>
        <w:t>p</w:t>
      </w:r>
      <w:r>
        <w:rPr/>
        <w:t xml:space="preserve"> &lt; .0001, see </w:t>
      </w:r>
      <w:del w:id="254" w:author="Bolívar Aponte Rolón" w:date="2024-09-05T10:40:00Z">
        <w:r>
          <w:rPr/>
          <w:delText>Fig.</w:delText>
        </w:r>
      </w:del>
      <w:ins w:id="255" w:author="Bolívar Aponte Rolón" w:date="2024-09-05T10:40:00Z">
        <w:r>
          <w:rPr/>
          <w:t>Figure</w:t>
        </w:r>
      </w:ins>
      <w:r>
        <w:rPr/>
        <w:t xml:space="preserve"> S9), and all major fungal lineages present in the mock community were detected (data not shown). Henceforth, we used read abundance as a relevant proxy for biological OTU abundance (U’Ren et al., 2019).</w:t>
      </w:r>
      <w:bookmarkEnd w:id="9"/>
    </w:p>
    <w:p>
      <w:pPr>
        <w:pStyle w:val="Heading4"/>
        <w:rPr/>
      </w:pPr>
      <w:bookmarkStart w:id="10" w:name="bioinformatic-analyses"/>
      <w:r>
        <w:rPr/>
        <w:t>4.</w:t>
      </w:r>
      <w:ins w:id="256" w:author="Bolívar Aponte Rolón" w:date="2024-08-19T16:19:00Z">
        <w:r>
          <w:rPr/>
          <w:t>0.4.4</w:t>
        </w:r>
      </w:ins>
      <w:ins w:id="257" w:author="Van Bael, Sunshine A" w:date="2024-09-17T13:59:00Z">
        <w:r>
          <w:rPr/>
          <w:t xml:space="preserve"> </w:t>
        </w:r>
      </w:ins>
      <w:r>
        <w:rPr/>
        <w:t>Bioinformatic analyses</w:t>
      </w:r>
    </w:p>
    <w:p>
      <w:pPr>
        <w:pStyle w:val="FirstParagraph"/>
        <w:rPr>
          <w:ins w:id="266" w:author="Arnold, Betsy - (fungi) [2]" w:date="2024-10-07T08:54:00Z"/>
        </w:rPr>
      </w:pPr>
      <w:r>
        <w:rPr/>
        <w:t xml:space="preserve">We used VSEARCH (v2.14.1) for </w:t>
      </w:r>
      <w:r>
        <w:rPr>
          <w:i/>
          <w:iCs/>
        </w:rPr>
        <w:t>de novo</w:t>
      </w:r>
      <w:r>
        <w:rPr/>
        <w:t xml:space="preserve"> chimera detection, dereplication, and assignment of sequences to operational taxonomic units (OTU). VSEARCH is an open-source alternative to USEARCH that uses an optimal global aligner (full dynamic programming Needleman-Wunsch), resulting in more accurate alignments and </w:t>
      </w:r>
      <w:ins w:id="258" w:author="Arnold, Betsy - (fungi) [2]" w:date="2024-10-07T08:53:00Z">
        <w:r>
          <w:rPr/>
          <w:t xml:space="preserve">higher </w:t>
        </w:r>
      </w:ins>
      <w:r>
        <w:rPr/>
        <w:t xml:space="preserve">sensitivity (Rognes et al., 2016). </w:t>
      </w:r>
      <w:del w:id="259" w:author="Arnold, Betsy - (fungi) [2]" w:date="2024-10-07T08:53:00Z">
        <w:r>
          <w:rPr/>
          <w:delText xml:space="preserve">For mock communities and experimental samples, </w:delText>
        </w:r>
      </w:del>
      <w:ins w:id="260" w:author="Arnold, Betsy - (fungi) [2]" w:date="2024-10-07T08:54:00Z">
        <w:r>
          <w:rPr/>
          <w:t>W</w:t>
        </w:r>
      </w:ins>
      <w:del w:id="261" w:author="Arnold, Betsy - (fungi) [2]" w:date="2024-10-07T08:54:00Z">
        <w:r>
          <w:rPr/>
          <w:delText>w</w:delText>
        </w:r>
      </w:del>
      <w:r>
        <w:rPr/>
        <w:t xml:space="preserve">e used forward reads (ITS1) for downstream bioinformatics analyses due to their high quality, rather than reverse reads (ITS4). Following Sarmiento et al. (2017), we concatenated all reads in a single file and used FastQC reports to assess Phred scores above 30 and determine the adequate length of truncation. We processed 892,713 sequence reads from mock communities and 3,778,081 from experimental samples. We truncated mock community and experimental sample reads to a length of 250 bp with command </w:t>
      </w:r>
      <w:r>
        <w:rPr>
          <w:rStyle w:val="VerbatimChar"/>
        </w:rPr>
        <w:t>fast_trunclen</w:t>
      </w:r>
      <w:r>
        <w:rPr/>
        <w:t xml:space="preserve"> and filtered them at a maximum expected error of 1.0 with command </w:t>
      </w:r>
      <w:r>
        <w:rPr>
          <w:rStyle w:val="VerbatimChar"/>
        </w:rPr>
        <w:t>fast_maxee</w:t>
      </w:r>
      <w:r>
        <w:rPr/>
        <w:t xml:space="preserve">. We then clustered unique sequence zero radius OTUs (that is, zOTUs; analogous to amplicon sequence variants (Callahan et al., 2016)), by using commands </w:t>
      </w:r>
      <w:r>
        <w:rPr>
          <w:rStyle w:val="VerbatimChar"/>
        </w:rPr>
        <w:t>derep_fulllength</w:t>
      </w:r>
      <w:r>
        <w:rPr/>
        <w:t xml:space="preserve"> and </w:t>
      </w:r>
      <w:r>
        <w:rPr>
          <w:rStyle w:val="VerbatimChar"/>
        </w:rPr>
        <w:t>minseqlength</w:t>
      </w:r>
      <w:r>
        <w:rPr/>
        <w:t xml:space="preserve"> set at 2. </w:t>
      </w:r>
      <w:del w:id="262" w:author="Arnold, Betsy - (fungi) [2]" w:date="2024-10-07T08:54:00Z">
        <w:r>
          <w:rPr/>
          <w:delText xml:space="preserve">Sequentially </w:delText>
        </w:r>
      </w:del>
      <w:ins w:id="263" w:author="Arnold, Betsy - (fungi) [2]" w:date="2024-10-07T08:54:00Z">
        <w:r>
          <w:rPr/>
          <w:t>W</w:t>
        </w:r>
      </w:ins>
      <w:del w:id="264" w:author="Arnold, Betsy - (fungi) [2]" w:date="2024-10-07T08:54:00Z">
        <w:r>
          <w:rPr/>
          <w:delText>w</w:delText>
        </w:r>
      </w:del>
      <w:r>
        <w:rPr/>
        <w:t xml:space="preserve">e denoised and removed chimeras from read sequences with commands </w:t>
      </w:r>
      <w:r>
        <w:rPr>
          <w:rStyle w:val="VerbatimChar"/>
        </w:rPr>
        <w:t>cluster_unoise</w:t>
      </w:r>
      <w:r>
        <w:rPr/>
        <w:t xml:space="preserve">, and </w:t>
      </w:r>
      <w:r>
        <w:rPr>
          <w:rStyle w:val="VerbatimChar"/>
        </w:rPr>
        <w:t>uchime3_denovo</w:t>
      </w:r>
      <w:r>
        <w:rPr/>
        <w:t xml:space="preserve">, respectively. Finally, we clustered zOTUs at </w:t>
      </w:r>
      <w:del w:id="265" w:author="Arnold, Betsy - (fungi) [2]" w:date="2024-10-07T08:54:00Z">
        <w:r>
          <w:rPr/>
          <w:delText xml:space="preserve">a </w:delText>
        </w:r>
      </w:del>
      <w:r>
        <w:rPr/>
        <w:t xml:space="preserve">95% sequence similarity with command </w:t>
      </w:r>
      <w:r>
        <w:rPr>
          <w:rStyle w:val="VerbatimChar"/>
        </w:rPr>
        <w:t>usearch_global</w:t>
      </w:r>
      <w:r>
        <w:rPr/>
        <w:t xml:space="preserve"> and option </w:t>
      </w:r>
      <w:r>
        <w:rPr>
          <w:rStyle w:val="VerbatimChar"/>
        </w:rPr>
        <w:t>id</w:t>
      </w:r>
      <w:r>
        <w:rPr/>
        <w:t xml:space="preserve"> set at 0.95. At that point, 3,035,960 sequence reads from experimental samples remained. Taxonomy was assigned with the Tree-Based Alignment Selector Toolkit [v2.2; Carbone et al. (2019)] by placing unknowns within the Pezizomycotina v2 reference tree (Carbone et al., 2017), and blasting against the UNITE database via the ribosomal database project (RDP) classifier. A total of 2147 OTUs were obtained, with the combined taxonomic data sets revealing 68.6% Ascomycota, 26.8% Basidiomycota, and other fungal lineages either rare (e.g., &lt;0.05% Chytridiomycota, Mortierellomycota) or unidentified (4.2 %). Only OTUs representing Ascomycota were used for downstream statistical analyses since foliar endophyte communities in tropical trees are dominated by Ascomycota (Arnold &amp; Engelbrecht, 2007). </w:t>
      </w:r>
    </w:p>
    <w:p>
      <w:pPr>
        <w:pStyle w:val="FirstParagraph"/>
        <w:rPr>
          <w:ins w:id="274" w:author="Arnold, Betsy - (fungi) [2]" w:date="2024-10-07T08:55:00Z"/>
        </w:rPr>
      </w:pPr>
      <w:r>
        <w:rPr/>
        <w:t>For each OTU</w:t>
      </w:r>
      <w:del w:id="267" w:author="Arnold, Betsy - (fungi) [2]" w:date="2024-10-07T09:03:00Z">
        <w:r>
          <w:rPr/>
          <w:delText xml:space="preserve"> identified</w:delText>
        </w:r>
      </w:del>
      <w:r>
        <w:rPr/>
        <w:t>, we removed laboratory contaminants from experimental samples by subtracting the average read count found in control samples from the DNA extraction and PCR steps. Our analysis of mock communities allowed us</w:t>
      </w:r>
      <w:del w:id="268" w:author="Arnold, Betsy - (fungi) [2]" w:date="2024-10-07T08:54:00Z">
        <w:r>
          <w:rPr/>
          <w:delText>e</w:delText>
        </w:r>
      </w:del>
      <w:r>
        <w:rPr/>
        <w:t xml:space="preserve"> to identify and remove false OTUs from experimental samples, those with fewer than 10 reads, leading us to </w:t>
      </w:r>
      <w:ins w:id="269" w:author="Arnold, Betsy - (fungi) [2]" w:date="2024-10-07T08:55:00Z">
        <w:r>
          <w:rPr/>
          <w:t xml:space="preserve">remove </w:t>
        </w:r>
      </w:ins>
      <w:r>
        <w:rPr/>
        <w:t xml:space="preserve">0.1% of the read relative abundance across all samples (Oita et al., 2021). Three experimental samples from </w:t>
      </w:r>
      <w:r>
        <w:rPr>
          <w:i/>
          <w:iCs/>
        </w:rPr>
        <w:t>Theobroma cacao</w:t>
      </w:r>
      <w:r>
        <w:rPr/>
        <w:t xml:space="preserve"> (</w:t>
      </w:r>
      <w:r>
        <w:rPr>
          <w:i/>
          <w:iCs/>
        </w:rPr>
        <w:t>n</w:t>
      </w:r>
      <w:r>
        <w:rPr/>
        <w:t xml:space="preserve">=2) and </w:t>
      </w:r>
      <w:r>
        <w:rPr>
          <w:i/>
          <w:iCs/>
        </w:rPr>
        <w:t>Apeiba membranacea</w:t>
      </w:r>
      <w:r>
        <w:rPr/>
        <w:t xml:space="preserve"> (</w:t>
      </w:r>
      <w:r>
        <w:rPr>
          <w:i/>
          <w:iCs/>
        </w:rPr>
        <w:t>n</w:t>
      </w:r>
      <w:r>
        <w:rPr/>
        <w:t>=1) were removed from all analyses due to incomplete entries. After pruning OTU with zero reads from experimental samples, we identified 260 OTUs found exclusively in control (</w:t>
      </w:r>
      <w:del w:id="270" w:author="Bolívar Aponte Rolón" w:date="2024-08-19T15:47:00Z">
        <w:r>
          <w:rPr>
            <w:i/>
            <w:iCs/>
          </w:rPr>
          <w:delText>E-</w:delText>
        </w:r>
      </w:del>
      <w:ins w:id="271" w:author="Bolívar Aponte Rolón" w:date="2024-08-19T15:47:00Z">
        <w:r>
          <w:rPr>
            <w:i/>
            <w:iCs/>
          </w:rPr>
          <w:t>E-low</w:t>
        </w:r>
      </w:ins>
      <w:r>
        <w:rPr/>
        <w:t>) plants (</w:t>
      </w:r>
      <w:r>
        <w:rPr>
          <w:i/>
          <w:iCs/>
        </w:rPr>
        <w:t>n</w:t>
      </w:r>
      <w:r>
        <w:rPr/>
        <w:t>=78) and deemed them as artifacts resulting from greenhouse conditions. They were eliminated from treatment (</w:t>
      </w:r>
      <w:del w:id="272" w:author="Bolívar Aponte Rolón" w:date="2024-08-19T15:48:00Z">
        <w:r>
          <w:rPr>
            <w:i/>
            <w:iCs/>
          </w:rPr>
          <w:delText>E+</w:delText>
        </w:r>
      </w:del>
      <w:ins w:id="273" w:author="Bolívar Aponte Rolón" w:date="2024-08-19T15:48:00Z">
        <w:r>
          <w:rPr>
            <w:i/>
            <w:iCs/>
          </w:rPr>
          <w:t>E-high</w:t>
        </w:r>
      </w:ins>
      <w:r>
        <w:rPr/>
        <w:t xml:space="preserve">) plants across all species. </w:t>
      </w:r>
    </w:p>
    <w:p>
      <w:pPr>
        <w:pStyle w:val="FirstParagraph"/>
        <w:rPr>
          <w:ins w:id="283" w:author="Bolívar Aponte Rolón" w:date="2024-10-08T09:48:38Z"/>
        </w:rPr>
      </w:pPr>
      <w:r>
        <w:rPr/>
        <w:t xml:space="preserve">We converted reads for each fungal OTU to proportions of total sequence abundance per sample to reduce differences in sampling effort, following previous studies (Weiss et al. (2017)). We then removed singletons and obtained an average of 2,464,558 sequence reads in 529 Ascomycota OTUs across 156 experimental samples of 7 tree species. All </w:t>
      </w:r>
      <w:ins w:id="275" w:author="Bolívar Aponte Rolón" w:date="2024-10-08T09:51:50Z">
        <w:r>
          <w:rPr/>
          <w:t xml:space="preserve">statistical </w:t>
        </w:r>
      </w:ins>
      <w:r>
        <w:rPr/>
        <w:t>analyses after taxonomic assignment were performed in R [v. 4.</w:t>
      </w:r>
      <w:del w:id="276" w:author="Bolívar Aponte Rolón" w:date="2024-10-08T09:52:00Z">
        <w:r>
          <w:rPr/>
          <w:delText>3.3</w:delText>
        </w:r>
      </w:del>
      <w:ins w:id="277" w:author="Bolívar Aponte Rolón" w:date="2024-10-08T09:52:00Z">
        <w:r>
          <w:rPr/>
          <w:t>4.1</w:t>
        </w:r>
      </w:ins>
      <w:r>
        <w:rPr/>
        <w:t xml:space="preserve">; R Core Team (2024)] using the </w:t>
      </w:r>
      <w:r>
        <w:rPr>
          <w:rStyle w:val="VerbatimChar"/>
        </w:rPr>
        <w:t>phyloseq</w:t>
      </w:r>
      <w:r>
        <w:rPr/>
        <w:t xml:space="preserve"> package </w:t>
      </w:r>
      <w:ins w:id="278" w:author="Bolívar Aponte Rolón" w:date="2024-10-08T09:51:22Z">
        <w:r>
          <w:rPr/>
          <w:t>[</w:t>
        </w:r>
      </w:ins>
      <w:ins w:id="279" w:author="Bolívar Aponte Rolón" w:date="2024-08-19T16:11:00Z">
        <w:r>
          <w:rPr/>
          <w:t xml:space="preserve">v.1.48.0, </w:t>
        </w:r>
      </w:ins>
      <w:del w:id="280" w:author="Bolívar Aponte Rolón" w:date="2024-08-19T16:11:00Z">
        <w:r>
          <w:rPr/>
          <w:delText>(</w:delText>
        </w:r>
      </w:del>
      <w:r>
        <w:rPr/>
        <w:t xml:space="preserve">McMurdie &amp; Holmes, </w:t>
      </w:r>
      <w:ins w:id="281" w:author="Bolívar Aponte Rolón" w:date="2024-10-08T09:51:29Z">
        <w:r>
          <w:rPr/>
          <w:t>(</w:t>
        </w:r>
      </w:ins>
      <w:r>
        <w:rPr/>
        <w:t>2013)</w:t>
      </w:r>
      <w:ins w:id="282" w:author="Bolívar Aponte Rolón" w:date="2024-10-08T09:51:32Z">
        <w:r>
          <w:rPr/>
          <w:t>]</w:t>
        </w:r>
      </w:ins>
      <w:r>
        <w:rPr/>
        <w:t xml:space="preserve"> and custom scripts (see Supplementary Material).</w:t>
      </w:r>
      <w:bookmarkEnd w:id="10"/>
    </w:p>
    <w:p>
      <w:pPr>
        <w:pStyle w:val="Heading5"/>
        <w:rPr>
          <w:ins w:id="285" w:author="Bolívar Aponte Rolón" w:date="2024-10-08T09:48:38Z"/>
        </w:rPr>
      </w:pPr>
      <w:ins w:id="284" w:author="Bolívar Aponte Rolón" w:date="2024-10-08T09:48:38Z">
        <w:bookmarkStart w:id="11" w:name="host-species-phylogeny"/>
        <w:r>
          <w:rPr/>
          <w:t>4.0.4.4.1 Host Species Phylogeny</w:t>
        </w:r>
      </w:ins>
    </w:p>
    <w:p>
      <w:pPr>
        <w:pStyle w:val="FirstParagraph"/>
        <w:rPr>
          <w:ins w:id="303" w:author="Bolívar Aponte Rolón" w:date="2024-10-08T09:48:38Z"/>
        </w:rPr>
      </w:pPr>
      <w:ins w:id="286" w:author="Bolívar Aponte Rolón" w:date="2024-10-08T09:48:38Z">
        <w:r>
          <w:rPr/>
          <w:t xml:space="preserve">We created a correlation structure based on the </w:t>
        </w:r>
      </w:ins>
      <w:ins w:id="287" w:author="Bolívar Aponte Rolón" w:date="2024-10-08T09:48:38Z">
        <w:r>
          <w:rPr>
            <w:i/>
            <w:iCs/>
          </w:rPr>
          <w:t>rbcL</w:t>
        </w:r>
      </w:ins>
      <w:ins w:id="288" w:author="Bolívar Aponte Rolón" w:date="2024-10-08T09:48:38Z">
        <w:r>
          <w:rPr/>
          <w:t xml:space="preserve"> gene which has a low mutation rate and high similarity between species. We used data archived in NCBI by (Kress et al., 2009) under accession numbers: </w:t>
        </w:r>
      </w:ins>
      <w:ins w:id="289" w:author="Bolívar Aponte Rolón" w:date="2024-10-08T09:48:38Z">
        <w:r>
          <w:rPr>
            <w:i/>
            <w:iCs/>
          </w:rPr>
          <w:t>Theobroma cacao</w:t>
        </w:r>
      </w:ins>
      <w:ins w:id="290" w:author="Bolívar Aponte Rolón" w:date="2024-10-08T09:48:38Z">
        <w:r>
          <w:rPr/>
          <w:t xml:space="preserve"> (GQ981898.1), </w:t>
        </w:r>
      </w:ins>
      <w:ins w:id="291" w:author="Bolívar Aponte Rolón" w:date="2024-10-08T09:48:38Z">
        <w:r>
          <w:rPr>
            <w:i/>
            <w:iCs/>
          </w:rPr>
          <w:t>Dipteryx</w:t>
        </w:r>
      </w:ins>
      <w:ins w:id="292" w:author="Bolívar Aponte Rolón" w:date="2024-10-08T09:48:38Z">
        <w:r>
          <w:rPr/>
          <w:t xml:space="preserve"> sp. (GQ981725.1), </w:t>
        </w:r>
      </w:ins>
      <w:ins w:id="293" w:author="Bolívar Aponte Rolón" w:date="2024-10-08T09:48:38Z">
        <w:r>
          <w:rPr>
            <w:i/>
            <w:iCs/>
          </w:rPr>
          <w:t>Lacmellea panamensis</w:t>
        </w:r>
      </w:ins>
      <w:ins w:id="294" w:author="Bolívar Aponte Rolón" w:date="2024-10-08T09:48:38Z">
        <w:r>
          <w:rPr/>
          <w:t xml:space="preserve"> (GQ981782.1), </w:t>
        </w:r>
      </w:ins>
      <w:ins w:id="295" w:author="Bolívar Aponte Rolón" w:date="2024-10-08T09:48:38Z">
        <w:r>
          <w:rPr>
            <w:i/>
            <w:iCs/>
          </w:rPr>
          <w:t>Apeiba membranacea</w:t>
        </w:r>
      </w:ins>
      <w:ins w:id="296" w:author="Bolívar Aponte Rolón" w:date="2024-10-08T09:48:38Z">
        <w:r>
          <w:rPr/>
          <w:t xml:space="preserve"> (GQ981666.1), </w:t>
        </w:r>
      </w:ins>
      <w:ins w:id="297" w:author="Bolívar Aponte Rolón" w:date="2024-10-08T09:48:38Z">
        <w:r>
          <w:rPr>
            <w:i/>
            <w:iCs/>
          </w:rPr>
          <w:t>Heisteria concinna</w:t>
        </w:r>
      </w:ins>
      <w:ins w:id="298" w:author="Bolívar Aponte Rolón" w:date="2024-10-08T09:48:38Z">
        <w:r>
          <w:rPr/>
          <w:t xml:space="preserve"> (GQ981761.1), </w:t>
        </w:r>
      </w:ins>
      <w:ins w:id="299" w:author="Bolívar Aponte Rolón" w:date="2024-10-08T09:48:38Z">
        <w:r>
          <w:rPr>
            <w:i/>
            <w:iCs/>
          </w:rPr>
          <w:t>Chrysophyllum cainito</w:t>
        </w:r>
      </w:ins>
      <w:ins w:id="300" w:author="Bolívar Aponte Rolón" w:date="2024-10-08T09:48:38Z">
        <w:r>
          <w:rPr/>
          <w:t xml:space="preserve"> (GQ981702.), and </w:t>
        </w:r>
      </w:ins>
      <w:ins w:id="301" w:author="Bolívar Aponte Rolón" w:date="2024-10-08T09:48:38Z">
        <w:r>
          <w:rPr>
            <w:i/>
            <w:iCs/>
          </w:rPr>
          <w:t>Cordia alliodora</w:t>
        </w:r>
      </w:ins>
      <w:ins w:id="302" w:author="Bolívar Aponte Rolón" w:date="2024-10-08T09:48:38Z">
        <w:r>
          <w:rPr/>
          <w:t xml:space="preserve"> (GQ981712.1).</w:t>
        </w:r>
      </w:ins>
    </w:p>
    <w:p>
      <w:pPr>
        <w:pStyle w:val="BodyText"/>
        <w:rPr/>
      </w:pPr>
      <w:ins w:id="304" w:author="Bolívar Aponte Rolón" w:date="2024-10-08T09:48:38Z">
        <w:r>
          <w:rPr/>
          <w:t xml:space="preserve">We aligned sequences with MUSCLE [v.5.1.0-1; Edgar (2004)]. We built a maximum-likelihood tree with IQ-TREE [v.2.3.6-1; Minh et al. (2020)] with 1000 bootstrap replicates. We calculated the phylogenetic correlation structure (Pagel’s λ Correlation Structure) assuming λ = 1 with the </w:t>
        </w:r>
      </w:ins>
      <w:ins w:id="305" w:author="Bolívar Aponte Rolón" w:date="2024-10-08T09:48:38Z">
        <w:r>
          <w:rPr>
            <w:rStyle w:val="VerbatimChar"/>
          </w:rPr>
          <w:t>corPagel</w:t>
        </w:r>
      </w:ins>
      <w:ins w:id="306" w:author="Bolívar Aponte Rolón" w:date="2024-10-08T09:48:38Z">
        <w:r>
          <w:rPr/>
          <w:t xml:space="preserve"> function from the </w:t>
        </w:r>
      </w:ins>
      <w:ins w:id="307" w:author="Bolívar Aponte Rolón" w:date="2024-10-08T09:48:38Z">
        <w:r>
          <w:rPr>
            <w:rStyle w:val="VerbatimChar"/>
          </w:rPr>
          <w:t>ape</w:t>
        </w:r>
      </w:ins>
      <w:ins w:id="308" w:author="Bolívar Aponte Rolón" w:date="2024-10-08T09:48:38Z">
        <w:r>
          <w:rPr/>
          <w:t xml:space="preserve"> package [v5.7.1; Paradis &amp; Schliep (2019)] and used it to account for phylogenetic non-independence in our generalized linear mixed models (see Statistical Analyses below).</w:t>
        </w:r>
      </w:ins>
      <w:bookmarkEnd w:id="11"/>
    </w:p>
    <w:p>
      <w:pPr>
        <w:pStyle w:val="Heading3"/>
        <w:rPr>
          <w:ins w:id="315" w:author="Bolívar Aponte Rolón" w:date="2024-08-19T16:19:00Z"/>
        </w:rPr>
      </w:pPr>
      <w:del w:id="309" w:author="Bolívar Aponte Rolón" w:date="2024-08-19T16:19:00Z">
        <w:r>
          <w:rPr/>
          <w:delText>4.1.3 Herbivore assays</w:delText>
        </w:r>
      </w:del>
      <w:ins w:id="310" w:author="Bolívar Aponte Rolón" w:date="2024-08-19T16:19:00Z">
        <w:bookmarkStart w:id="12" w:name="herbivore-assays"/>
        <w:r>
          <w:rPr/>
          <w:t xml:space="preserve">4.0.5 Determining herbivore and pathogen damage to </w:t>
        </w:r>
      </w:ins>
      <w:ins w:id="311" w:author="Bolívar Aponte Rolón" w:date="2024-08-19T16:19:00Z">
        <w:r>
          <w:rPr>
            <w:i/>
            <w:iCs/>
          </w:rPr>
          <w:t>E-high</w:t>
        </w:r>
      </w:ins>
      <w:ins w:id="312" w:author="Bolívar Aponte Rolón" w:date="2024-08-19T16:19:00Z">
        <w:r>
          <w:rPr/>
          <w:t xml:space="preserve"> and </w:t>
        </w:r>
      </w:ins>
      <w:ins w:id="313" w:author="Bolívar Aponte Rolón" w:date="2024-08-19T16:19:00Z">
        <w:r>
          <w:rPr>
            <w:i/>
            <w:iCs/>
          </w:rPr>
          <w:t>E-low</w:t>
        </w:r>
      </w:ins>
      <w:ins w:id="314" w:author="Bolívar Aponte Rolón" w:date="2024-08-19T16:19:00Z">
        <w:r>
          <w:rPr/>
          <w:t xml:space="preserve"> treatments</w:t>
        </w:r>
      </w:ins>
    </w:p>
    <w:p>
      <w:pPr>
        <w:pStyle w:val="Heading4"/>
        <w:pPrChange w:id="0" w:author="Bolívar Aponte Rolón" w:date="2024-10-08T09:55:52Z">
          <w:pPr>
            <w:pStyle w:val="BodyText"/>
          </w:pPr>
        </w:pPrChange>
        <w:rPr/>
      </w:pPr>
      <w:r>
        <w:rPr/>
        <w:t>4.0.5.1 Herbivore assays</w:t>
      </w:r>
    </w:p>
    <w:p>
      <w:pPr>
        <w:pStyle w:val="FirstParagraph"/>
        <w:rPr/>
      </w:pPr>
      <w:r>
        <w:rPr/>
        <w:t xml:space="preserve">To assess leaf-cutter ant damage, we collected one extra leaf per plant per treatment, at the same time we collected samples for leaf trait measurements, and introduced it to an actively foraging leaf-cutter ant colony for a two-hour assay. We presented </w:t>
      </w:r>
      <w:del w:id="316" w:author="Arnold, Betsy - (fungi) [2]" w:date="2024-10-07T08:56:00Z">
        <w:r>
          <w:rPr/>
          <w:delText xml:space="preserve">leaf-cutter </w:delText>
        </w:r>
      </w:del>
      <w:r>
        <w:rPr/>
        <w:t>ant</w:t>
      </w:r>
      <w:del w:id="317" w:author="Arnold, Betsy - (fungi) [2]" w:date="2024-10-07T08:56:00Z">
        <w:r>
          <w:rPr/>
          <w:delText xml:space="preserve"> colonie</w:delText>
        </w:r>
      </w:del>
      <w:r>
        <w:rPr/>
        <w:t xml:space="preserve">s with a choice of an </w:t>
      </w:r>
      <w:del w:id="318" w:author="Bolívar Aponte Rolón" w:date="2024-08-19T15:48:00Z">
        <w:r>
          <w:rPr>
            <w:i/>
            <w:iCs/>
          </w:rPr>
          <w:delText>E+</w:delText>
        </w:r>
      </w:del>
      <w:ins w:id="319" w:author="Bolívar Aponte Rolón" w:date="2024-08-19T15:48:00Z">
        <w:r>
          <w:rPr>
            <w:i/>
            <w:iCs/>
          </w:rPr>
          <w:t>E-high</w:t>
        </w:r>
      </w:ins>
      <w:r>
        <w:rPr/>
        <w:t xml:space="preserve"> or an </w:t>
      </w:r>
      <w:del w:id="320" w:author="Bolívar Aponte Rolón" w:date="2024-08-19T15:47:00Z">
        <w:r>
          <w:rPr>
            <w:i/>
            <w:iCs/>
          </w:rPr>
          <w:delText>E-</w:delText>
        </w:r>
      </w:del>
      <w:ins w:id="321" w:author="Bolívar Aponte Rolón" w:date="2024-08-19T15:47:00Z">
        <w:r>
          <w:rPr>
            <w:i/>
            <w:iCs/>
          </w:rPr>
          <w:t>E-low</w:t>
        </w:r>
      </w:ins>
      <w:r>
        <w:rPr/>
        <w:t xml:space="preserve"> leaf on one disposable plastic plate next to an active nest trail. Carefully, we collected and placed debris from the trail leading up to the plate to encourage foraging in the plate. </w:t>
      </w:r>
      <w:del w:id="322" w:author="Bolívar Aponte Rolón" w:date="2024-08-19T15:55:00Z">
        <w:r>
          <w:rPr/>
          <w:delText>We initiated the ant assay as soon as one ant entered the plate and explored the leaf contents for at least 10-20 seconds. Every five minutes we took a digital photo of the choice arena until about 75% of the leaf content of one of the leaves was taken.</w:delText>
        </w:r>
      </w:del>
      <w:ins w:id="323" w:author="Bolívar Aponte Rolón" w:date="2024-08-19T15:55:00Z">
        <w:r>
          <w:rPr/>
          <w:t xml:space="preserve"> We initiated the ant assay as soon as one ant entered the plate and explored the leaf contents for at least 10-20 seconds. Every five minutes we took a digital photo of the choice arena until about 75% of the leaf content of one of the leaves was consumed or the two-hour mark was reached.</w:t>
        </w:r>
      </w:ins>
      <w:r>
        <w:rPr/>
        <w:t xml:space="preserve"> We used the digital photo at time zero and at the end of trial to quantify the leaf area removed using ImageJ [v1.52r; Schneider et al. (2012)]. Ant recruitment was estimated by counting individuals in the choice arena throughout trial event.</w:t>
      </w:r>
      <w:bookmarkEnd w:id="12"/>
    </w:p>
    <w:p>
      <w:pPr>
        <w:pStyle w:val="Heading4"/>
        <w:rPr/>
      </w:pPr>
      <w:del w:id="324" w:author="Bolívar Aponte Rolón" w:date="2024-09-03T10:40:00Z">
        <w:r>
          <w:rPr/>
          <w:delText>4.1.4 Pathogen assays</w:delText>
        </w:r>
      </w:del>
      <w:bookmarkStart w:id="13" w:name="pathogen-assays"/>
      <w:r>
        <w:rPr/>
        <w:t>4.0.5.</w:t>
      </w:r>
      <w:ins w:id="325" w:author="Bolívar Aponte Rolón" w:date="2024-10-08T09:56:10Z">
        <w:r>
          <w:rPr/>
          <w:t>2</w:t>
        </w:r>
      </w:ins>
      <w:r>
        <w:rPr/>
        <w:t xml:space="preserve"> Pathogen assays</w:t>
      </w:r>
    </w:p>
    <w:p>
      <w:pPr>
        <w:pStyle w:val="FirstParagraph"/>
        <w:rPr>
          <w:i/>
          <w:i/>
          <w:iCs/>
          <w:del w:id="350" w:author="Bolívar Aponte Rolón" w:date="2024-10-08T20:32:50Z"/>
        </w:rPr>
      </w:pPr>
      <w:ins w:id="326" w:author="Bolívar Aponte Rolón" w:date="2024-08-19T16:11:00Z">
        <w:r>
          <w:rPr/>
          <w:t xml:space="preserve">For the pathogen assays, we inoculated seedlings with </w:t>
        </w:r>
      </w:ins>
      <w:ins w:id="327" w:author="Bolívar Aponte Rolón" w:date="2024-08-19T16:11:00Z">
        <w:r>
          <w:rPr>
            <w:i/>
            <w:iCs/>
          </w:rPr>
          <w:t>Calonectria</w:t>
        </w:r>
      </w:ins>
      <w:ins w:id="328" w:author="Bolívar Aponte Rolón" w:date="2024-08-19T16:11:00Z">
        <w:r>
          <w:rPr/>
          <w:t xml:space="preserve"> </w:t>
        </w:r>
      </w:ins>
      <w:ins w:id="329" w:author="Bolívar Aponte Rolón" w:date="2024-08-19T16:11:00Z">
        <w:r>
          <w:rPr>
            <w:i/>
            <w:iCs/>
          </w:rPr>
          <w:t>variabilis</w:t>
        </w:r>
      </w:ins>
      <w:ins w:id="330" w:author="Arnold, Betsy - (fungi) [2]" w:date="2024-10-07T08:56:00Z">
        <w:r>
          <w:rPr/>
          <w:t xml:space="preserve">, </w:t>
        </w:r>
      </w:ins>
      <w:ins w:id="331" w:author="Bolívar Aponte Rolón" w:date="2024-08-19T16:11:00Z">
        <w:del w:id="332" w:author="Arnold, Betsy - (fungi) [2]" w:date="2024-10-07T08:56:00Z">
          <w:r>
            <w:rPr/>
            <w:delText xml:space="preserve"> pathogen. </w:delText>
          </w:r>
        </w:del>
      </w:ins>
      <w:ins w:id="333" w:author="Bolívar Aponte Rolón" w:date="2024-08-19T16:11:00Z">
        <w:del w:id="334" w:author="Arnold, Betsy - (fungi) [2]" w:date="2024-10-07T08:56:00Z">
          <w:r>
            <w:rPr>
              <w:i/>
              <w:iCs/>
            </w:rPr>
            <w:delText>Calonectria</w:delText>
          </w:r>
        </w:del>
      </w:ins>
      <w:ins w:id="335" w:author="Bolívar Aponte Rolón" w:date="2024-08-19T16:11:00Z">
        <w:del w:id="336" w:author="Arnold, Betsy - (fungi) [2]" w:date="2024-10-07T08:56:00Z">
          <w:r>
            <w:rPr/>
            <w:delText xml:space="preserve"> s</w:delText>
          </w:r>
        </w:del>
      </w:ins>
      <w:ins w:id="337" w:author="Bolívar Aponte Rolón" w:date="2024-08-19T16:11:00Z">
        <w:r>
          <w:rPr/>
          <w:t xml:space="preserve">a widespread pathogen in tropical and temperate ecosystems (Crous et al., 2006; Li et al., 2022). Its distribution reflects trends in agriculture, forestry, and the ornamental plant trade (Li et al., 2022). In the tropics its effects are known as </w:t>
        </w:r>
      </w:ins>
      <w:ins w:id="338" w:author="Bolívar Aponte Rolón" w:date="2024-08-19T16:11:00Z">
        <w:r>
          <w:rPr>
            <w:i/>
            <w:iCs/>
          </w:rPr>
          <w:t>Calonectria</w:t>
        </w:r>
      </w:ins>
      <w:ins w:id="339" w:author="Bolívar Aponte Rolón" w:date="2024-08-19T16:11:00Z">
        <w:r>
          <w:rPr/>
          <w:t xml:space="preserve"> leaf blight (CLB) which has become a primary fungal disease in commercial tree plantations (Lombard et al. 2010; Sanchez-Gonzalez et al., 20</w:t>
        </w:r>
      </w:ins>
      <w:r>
        <w:rPr/>
        <w:t xml:space="preserve">22). </w:t>
      </w:r>
      <w:ins w:id="340" w:author="Bolívar Aponte Rolón" w:date="2024-10-08T15:55:33Z">
        <w:r>
          <w:rPr/>
          <w:t xml:space="preserve"> We prepared the pathogen inoculum with </w:t>
        </w:r>
      </w:ins>
      <w:ins w:id="341" w:author="Bolívar Aponte Rolón" w:date="2024-10-08T15:55:33Z">
        <w:r>
          <w:rPr>
            <w:i/>
            <w:iCs/>
          </w:rPr>
          <w:t>C. variabilis</w:t>
        </w:r>
      </w:ins>
      <w:ins w:id="342" w:author="Bolívar Aponte Rolón" w:date="2024-10-08T15:55:33Z">
        <w:r>
          <w:rPr/>
          <w:t xml:space="preserve">, strain LCM735 collected from </w:t>
        </w:r>
      </w:ins>
      <w:ins w:id="343" w:author="Bolívar Aponte Rolón" w:date="2024-10-08T15:55:33Z">
        <w:r>
          <w:rPr>
            <w:i/>
            <w:iCs/>
          </w:rPr>
          <w:t>Anacardium occidentale</w:t>
        </w:r>
      </w:ins>
      <w:ins w:id="344" w:author="Bolívar Aponte Rolón" w:date="2024-10-08T15:56:45Z">
        <w:r>
          <w:rPr>
            <w:i/>
            <w:iCs/>
          </w:rPr>
          <w:t xml:space="preserve"> </w:t>
        </w:r>
      </w:ins>
      <w:ins w:id="345" w:author="Bolívar Aponte Rolón" w:date="2024-10-08T15:56:45Z">
        <w:r>
          <w:rPr>
            <w:i w:val="false"/>
            <w:iCs w:val="false"/>
          </w:rPr>
          <w:t>in 2013 by Luis C. Mejía (see GenBank accession: MZ215779.1)</w:t>
        </w:r>
      </w:ins>
      <w:ins w:id="346" w:author="Bolívar Aponte Rolón" w:date="2024-10-08T16:06:24Z">
        <w:r>
          <w:rPr>
            <w:i/>
            <w:iCs/>
          </w:rPr>
          <w:t>,</w:t>
        </w:r>
      </w:ins>
      <w:del w:id="347" w:author="Bolívar Aponte Rolón" w:date="2024-09-03T11:18:00Z">
        <w:r>
          <w:rPr>
            <w:i/>
            <w:iCs/>
          </w:rPr>
          <w:delText>we introduced an agar plug inoculated with hyphae of Calonectria sp. (P+ treatment), and an agar plug without the pathogen (P- control) to similarly aged/sized leaves that were still on plants (i.e., were not harvested) within 10-14 days after</w:delText>
        </w:r>
      </w:del>
      <w:del w:id="348" w:author="Bolívar Aponte Rolón" w:date="2024-09-03T10:42:00Z">
        <w:r>
          <w:rPr>
            <w:i/>
            <w:iCs/>
          </w:rPr>
          <w:delText xml:space="preserve"> endophyte</w:delText>
        </w:r>
      </w:del>
      <w:del w:id="349" w:author="Bolívar Aponte Rolón" w:date="2024-09-03T11:18:00Z">
        <w:r>
          <w:rPr>
            <w:i/>
            <w:iCs/>
          </w:rPr>
          <w:delText xml:space="preserve"> inoculations (Gilbert &amp; Webb, 2007). </w:delText>
        </w:r>
      </w:del>
    </w:p>
    <w:p>
      <w:pPr>
        <w:pStyle w:val="FirstParagraph"/>
        <w:widowControl/>
        <w:suppressAutoHyphens w:val="true"/>
        <w:bidi w:val="0"/>
        <w:spacing w:lineRule="auto" w:line="480" w:before="180" w:after="180"/>
        <w:jc w:val="left"/>
        <w:rPr>
          <w:i/>
          <w:i/>
          <w:iCs/>
          <w:ins w:id="353" w:author="Bolívar Aponte Rolón" w:date="2024-09-03T11:18:00Z"/>
        </w:rPr>
      </w:pPr>
      <w:ins w:id="351" w:author="Bolívar Aponte Rolón" w:date="2024-09-03T11:18:00Z">
        <w:r>
          <w:rPr/>
          <w:t xml:space="preserve"> </w:t>
        </w:r>
      </w:ins>
      <w:ins w:id="352" w:author="Bolívar Aponte Rolón" w:date="2024-09-03T11:18:00Z">
        <w:r>
          <w:rPr/>
          <w:t xml:space="preserve">following Gilbert &amp; Webb (2007) and Tellez et al. (2016). </w:t>
        </w:r>
      </w:ins>
    </w:p>
    <w:p>
      <w:pPr>
        <w:pStyle w:val="FirstParagraph"/>
        <w:widowControl/>
        <w:suppressAutoHyphens w:val="true"/>
        <w:bidi w:val="0"/>
        <w:spacing w:lineRule="auto" w:line="480" w:before="180" w:after="180"/>
        <w:jc w:val="left"/>
        <w:rPr/>
      </w:pPr>
      <w:ins w:id="354" w:author="Bolívar Aponte Rolón" w:date="2024-09-03T11:18:00Z">
        <w:r>
          <w:rPr/>
          <w:t xml:space="preserve">Briefly, </w:t>
        </w:r>
      </w:ins>
      <w:ins w:id="355" w:author="Bolívar Aponte Rolón" w:date="2024-09-03T11:18:00Z">
        <w:del w:id="356" w:author="Arnold, Betsy - (fungi) [2]" w:date="2024-10-07T09:04:00Z">
          <w:r>
            <w:rPr/>
            <w:delText>this required growing</w:delText>
          </w:r>
        </w:del>
      </w:ins>
      <w:ins w:id="357" w:author="Arnold, Betsy - (fungi) [2]" w:date="2024-10-07T09:04:00Z">
        <w:r>
          <w:rPr/>
          <w:t>we grew</w:t>
        </w:r>
      </w:ins>
      <w:ins w:id="358" w:author="Bolívar Aponte Rolón" w:date="2024-09-03T11:18:00Z">
        <w:r>
          <w:rPr/>
          <w:t xml:space="preserve"> </w:t>
        </w:r>
      </w:ins>
      <w:ins w:id="359" w:author="Bolívar Aponte Rolón" w:date="2024-09-03T11:18:00Z">
        <w:del w:id="360" w:author="Arnold, Betsy - (fungi) [2]" w:date="2024-10-07T09:04:00Z">
          <w:r>
            <w:rPr/>
            <w:delText xml:space="preserve">inoculum </w:delText>
          </w:r>
        </w:del>
      </w:ins>
      <w:ins w:id="361" w:author="Arnold, Betsy - (fungi) [2]" w:date="2024-10-07T09:04:00Z">
        <w:r>
          <w:rPr>
            <w:i/>
            <w:iCs/>
          </w:rPr>
          <w:t>C</w:t>
        </w:r>
      </w:ins>
      <w:ins w:id="362" w:author="Arnold, Betsy - (fungi) [2]" w:date="2024-10-07T09:04:00Z">
        <w:del w:id="363" w:author="Bolívar Aponte Rolón" w:date="2024-10-08T20:34:02Z">
          <w:r>
            <w:rPr>
              <w:i/>
              <w:iCs/>
            </w:rPr>
            <w:delText>alonectria</w:delText>
          </w:r>
        </w:del>
      </w:ins>
      <w:ins w:id="364" w:author="Bolívar Aponte Rolón" w:date="2024-10-08T20:34:02Z">
        <w:r>
          <w:rPr>
            <w:i/>
            <w:iCs/>
          </w:rPr>
          <w:t>.</w:t>
        </w:r>
      </w:ins>
      <w:ins w:id="365" w:author="Arnold, Betsy - (fungi) [2]" w:date="2024-10-07T09:04:00Z">
        <w:r>
          <w:rPr>
            <w:i/>
            <w:iCs/>
          </w:rPr>
          <w:t xml:space="preserve"> </w:t>
        </w:r>
      </w:ins>
      <w:ins w:id="366" w:author="Bolívar Aponte Rolón" w:date="2024-10-08T15:59:58Z">
        <w:r>
          <w:rPr>
            <w:i/>
            <w:iCs/>
          </w:rPr>
          <w:t xml:space="preserve">variabilis </w:t>
        </w:r>
      </w:ins>
      <w:ins w:id="367" w:author="Bolívar Aponte Rolón" w:date="2024-09-03T11:18:00Z">
        <w:del w:id="368" w:author="Arnold, Betsy - (fungi) [2]" w:date="2024-10-07T09:05:00Z">
          <w:r>
            <w:rPr>
              <w:i/>
              <w:iCs/>
            </w:rPr>
            <w:delText>i</w:delText>
          </w:r>
        </w:del>
      </w:ins>
      <w:ins w:id="369" w:author="Arnold, Betsy - (fungi) [2]" w:date="2024-10-07T09:05:00Z">
        <w:r>
          <w:rPr>
            <w:i w:val="false"/>
            <w:iCs w:val="false"/>
          </w:rPr>
          <w:t>o</w:t>
        </w:r>
      </w:ins>
      <w:ins w:id="370" w:author="Bolívar Aponte Rolón" w:date="2024-09-03T11:18:00Z">
        <w:r>
          <w:rPr>
            <w:i w:val="false"/>
            <w:iCs w:val="false"/>
          </w:rPr>
          <w:t xml:space="preserve">n 2% MEA in caps </w:t>
        </w:r>
      </w:ins>
      <w:ins w:id="371" w:author="Bolívar Aponte Rolón" w:date="2024-09-03T11:18:00Z">
        <w:del w:id="372" w:author="Arnold, Betsy - (fungi) [2]" w:date="2024-10-07T09:04:00Z">
          <w:r>
            <w:rPr>
              <w:i w:val="false"/>
              <w:iCs w:val="false"/>
            </w:rPr>
            <w:delText xml:space="preserve">(agar plug) </w:delText>
          </w:r>
        </w:del>
      </w:ins>
      <w:ins w:id="373" w:author="Bolívar Aponte Rolón" w:date="2024-09-03T11:18:00Z">
        <w:r>
          <w:rPr>
            <w:i w:val="false"/>
            <w:iCs w:val="false"/>
          </w:rPr>
          <w:t>from</w:t>
        </w:r>
      </w:ins>
      <w:ins w:id="374" w:author="Bolívar Aponte Rolón" w:date="2024-09-03T11:18:00Z">
        <w:r>
          <w:rPr/>
          <w:t xml:space="preserve"> 1.8 mL cryovials</w:t>
        </w:r>
      </w:ins>
      <w:ins w:id="375" w:author="Arnold, Betsy - (fungi) [2]" w:date="2024-10-07T09:06:00Z">
        <w:r>
          <w:rPr/>
          <w:t xml:space="preserve"> (‘agar plugs’). </w:t>
        </w:r>
      </w:ins>
      <w:ins w:id="376" w:author="Bolívar Aponte Rolón" w:date="2024-09-03T11:18:00Z">
        <w:del w:id="377" w:author="Arnold, Betsy - (fungi) [2]" w:date="2024-10-07T09:05:00Z">
          <w:r>
            <w:rPr/>
            <w:delText xml:space="preserve">, then grown for 5 days before applying to seedlings. In our assays, </w:delText>
          </w:r>
        </w:del>
      </w:ins>
      <w:ins w:id="378" w:author="Arnold, Betsy - (fungi) [2]" w:date="2024-10-07T09:05:00Z">
        <w:r>
          <w:rPr/>
          <w:t xml:space="preserve">We </w:t>
        </w:r>
      </w:ins>
      <w:ins w:id="379" w:author="Bolívar Aponte Rolón" w:date="2024-09-03T11:18:00Z">
        <w:r>
          <w:rPr/>
          <w:t>haphazardly selected 2 similarly aged/sized leaves from seedlings not used in herbivore assays within 10-14 days after ambient spore-fall inoculations (</w:t>
        </w:r>
      </w:ins>
      <w:ins w:id="380" w:author="Bolívar Aponte Rolón" w:date="2024-09-03T11:18:00Z">
        <w:del w:id="381" w:author="Arnold, Betsy - (fungi) [2]" w:date="2024-10-07T09:05:00Z">
          <w:r>
            <w:rPr/>
            <w:delText xml:space="preserve">see Fungal endophyte inoculation section </w:delText>
          </w:r>
        </w:del>
      </w:ins>
      <w:ins w:id="382" w:author="Bolívar Aponte Rolón" w:date="2024-09-03T11:18:00Z">
        <w:r>
          <w:rPr/>
          <w:t xml:space="preserve">above) (Gilbert &amp; Webb 2007). </w:t>
        </w:r>
      </w:ins>
      <w:ins w:id="383" w:author="Bolívar Aponte Rolón" w:date="2024-09-03T11:18:00Z">
        <w:del w:id="384" w:author="Arnold, Betsy - (fungi) [2]" w:date="2024-10-07T09:05:00Z">
          <w:r>
            <w:rPr/>
            <w:delText>Then we</w:delText>
          </w:r>
        </w:del>
      </w:ins>
      <w:ins w:id="385" w:author="Arnold, Betsy - (fungi) [2]" w:date="2024-10-07T09:05:00Z">
        <w:r>
          <w:rPr/>
          <w:t>We</w:t>
        </w:r>
      </w:ins>
      <w:ins w:id="386" w:author="Bolívar Aponte Rolón" w:date="2024-09-03T11:18:00Z">
        <w:r>
          <w:rPr/>
          <w:t xml:space="preserve"> lightly punctured the leaf lamina with a sterile needle (95% EtOH and heat treated) and applied an agar plug </w:t>
        </w:r>
      </w:ins>
      <w:ins w:id="387" w:author="Bolívar Aponte Rolón" w:date="2024-09-03T11:18:00Z">
        <w:del w:id="388" w:author="Arnold, Betsy - (fungi) [2]" w:date="2024-10-07T09:06:00Z">
          <w:r>
            <w:rPr/>
            <w:delText>inoculated with hyphae of</w:delText>
          </w:r>
        </w:del>
      </w:ins>
      <w:ins w:id="389" w:author="Arnold, Betsy - (fungi) [2]" w:date="2024-10-07T09:07:00Z">
        <w:r>
          <w:rPr/>
          <w:t xml:space="preserve"> with actively growing</w:t>
        </w:r>
      </w:ins>
      <w:ins w:id="390" w:author="Bolívar Aponte Rolón" w:date="2024-09-03T11:18:00Z">
        <w:r>
          <w:rPr/>
          <w:t xml:space="preserve"> </w:t>
        </w:r>
      </w:ins>
      <w:ins w:id="391" w:author="Bolívar Aponte Rolón" w:date="2024-09-03T11:18:00Z">
        <w:del w:id="392" w:author="Arnold, Betsy - (fungi) [2]" w:date="2024-10-07T09:07:00Z">
          <w:r>
            <w:rPr>
              <w:i/>
              <w:iCs/>
            </w:rPr>
            <w:delText xml:space="preserve"> sp.</w:delText>
          </w:r>
        </w:del>
      </w:ins>
      <w:ins w:id="393" w:author="Bolívar Aponte Rolón" w:date="2024-10-08T16:01:00Z">
        <w:r>
          <w:rPr>
            <w:rFonts w:eastAsia="Cambria" w:cs="" w:cstheme="minorBidi" w:eastAsiaTheme="minorHAnsi"/>
            <w:i/>
            <w:iCs/>
            <w:color w:val="auto"/>
            <w:kern w:val="0"/>
            <w:sz w:val="24"/>
            <w:szCs w:val="24"/>
            <w:lang w:val="en-US" w:eastAsia="en-US" w:bidi="ar-SA"/>
          </w:rPr>
          <w:t>C. variabilis</w:t>
        </w:r>
      </w:ins>
      <w:ins w:id="394" w:author="Bolívar Aponte Rolón" w:date="2024-09-03T11:18:00Z">
        <w:r>
          <w:rPr/>
          <w:t xml:space="preserve"> (</w:t>
        </w:r>
      </w:ins>
      <w:ins w:id="395" w:author="Bolívar Aponte Rolón" w:date="2024-09-03T11:18:00Z">
        <w:r>
          <w:rPr>
            <w:i/>
            <w:iCs/>
          </w:rPr>
          <w:t>P+</w:t>
        </w:r>
      </w:ins>
      <w:ins w:id="396" w:author="Bolívar Aponte Rolón" w:date="2024-09-03T11:18:00Z">
        <w:r>
          <w:rPr/>
          <w:t xml:space="preserve"> treatment), </w:t>
        </w:r>
      </w:ins>
      <w:ins w:id="397" w:author="Bolívar Aponte Rolón" w:date="2024-09-03T11:18:00Z">
        <w:del w:id="398" w:author="Arnold, Betsy - (fungi) [2]" w:date="2024-10-07T09:07:00Z">
          <w:r>
            <w:rPr/>
            <w:delText>and in a</w:delText>
          </w:r>
        </w:del>
      </w:ins>
      <w:ins w:id="399" w:author="Arnold, Betsy - (fungi) [2]" w:date="2024-10-07T09:07:00Z">
        <w:r>
          <w:rPr/>
          <w:t>and on a</w:t>
        </w:r>
      </w:ins>
      <w:ins w:id="400" w:author="Bolívar Aponte Rolón" w:date="2024-09-03T11:18:00Z">
        <w:r>
          <w:rPr/>
          <w:t xml:space="preserve"> </w:t>
        </w:r>
      </w:ins>
      <w:ins w:id="401" w:author="Bolívar Aponte Rolón" w:date="2024-09-03T11:18:00Z">
        <w:del w:id="402" w:author="Arnold, Betsy - (fungi) [2]" w:date="2024-10-07T09:07:00Z">
          <w:r>
            <w:rPr/>
            <w:delText>separate leaf,</w:delText>
          </w:r>
        </w:del>
      </w:ins>
      <w:ins w:id="403" w:author="Arnold, Betsy - (fungi) [2]" w:date="2024-10-07T09:07:00Z">
        <w:r>
          <w:rPr/>
          <w:t>the other selected leaf,</w:t>
        </w:r>
      </w:ins>
      <w:ins w:id="404" w:author="Bolívar Aponte Rolón" w:date="2024-09-03T11:18:00Z">
        <w:r>
          <w:rPr/>
          <w:t xml:space="preserve"> an agar plug without the pathogen (</w:t>
        </w:r>
      </w:ins>
      <w:ins w:id="405" w:author="Bolívar Aponte Rolón" w:date="2024-09-03T11:18:00Z">
        <w:r>
          <w:rPr>
            <w:i/>
            <w:iCs/>
          </w:rPr>
          <w:t>P-</w:t>
        </w:r>
      </w:ins>
      <w:ins w:id="406" w:author="Bolívar Aponte Rolón" w:date="2024-09-03T11:18:00Z">
        <w:r>
          <w:rPr/>
          <w:t xml:space="preserve"> control). Agar plugs were held in place with sterile metal double</w:t>
        </w:r>
      </w:ins>
      <w:ins w:id="407" w:author="Arnold, Betsy - (fungi) [2]" w:date="2024-10-07T09:06:00Z">
        <w:r>
          <w:rPr/>
          <w:t>-</w:t>
        </w:r>
      </w:ins>
      <w:ins w:id="408" w:author="Bolívar Aponte Rolón" w:date="2024-09-03T11:18:00Z">
        <w:del w:id="409" w:author="Arnold, Betsy - (fungi) [2]" w:date="2024-10-07T09:06:00Z">
          <w:r>
            <w:rPr/>
            <w:delText xml:space="preserve"> </w:delText>
          </w:r>
        </w:del>
      </w:ins>
      <w:ins w:id="410" w:author="Bolívar Aponte Rolón" w:date="2024-09-03T11:18:00Z">
        <w:r>
          <w:rPr/>
          <w:t xml:space="preserve">prong curl clips (Sally Beauty LLC., Denton, Texas, USA. Item number: SBS-292507). </w:t>
        </w:r>
      </w:ins>
      <w:r>
        <w:rPr/>
        <w:t xml:space="preserve">Leaves with the </w:t>
      </w:r>
      <w:r>
        <w:rPr>
          <w:i/>
          <w:iCs/>
        </w:rPr>
        <w:t>P+</w:t>
      </w:r>
      <w:r>
        <w:rPr/>
        <w:t xml:space="preserve"> or </w:t>
      </w:r>
      <w:r>
        <w:rPr>
          <w:i/>
          <w:iCs/>
        </w:rPr>
        <w:t>P-</w:t>
      </w:r>
      <w:r>
        <w:rPr/>
        <w:t xml:space="preserve"> treatment</w:t>
      </w:r>
      <w:ins w:id="411" w:author="Bolívar Aponte Rolón" w:date="2024-09-03T11:23:00Z">
        <w:r>
          <w:rPr/>
          <w:t>s</w:t>
        </w:r>
      </w:ins>
      <w:r>
        <w:rPr/>
        <w:t xml:space="preserve"> were misted with sterile water two times a day (morning and afternoon) to maintain moisture. After four days, we removed the plugs and took digital photos to analyze leaf area damage using ImageJ [v1.52r; Schneider et al. (2012)].</w:t>
      </w:r>
      <w:bookmarkEnd w:id="13"/>
    </w:p>
    <w:p>
      <w:pPr>
        <w:pStyle w:val="Heading3"/>
        <w:rPr/>
      </w:pPr>
      <w:r>
        <w:rPr/>
        <w:t>4.</w:t>
      </w:r>
      <w:ins w:id="412" w:author="Bolívar Aponte Rolón" w:date="2024-08-19T16:20:00Z">
        <w:r>
          <w:rPr/>
          <w:t>0.6</w:t>
        </w:r>
      </w:ins>
      <w:r>
        <w:rPr/>
        <w:t xml:space="preserve"> Replication Statement</w:t>
      </w:r>
    </w:p>
    <w:tbl>
      <w:tblPr>
        <w:tblStyle w:val="Table"/>
        <w:tblW w:w="9504" w:type="dxa"/>
        <w:jc w:val="center"/>
        <w:tblInd w:w="0" w:type="dxa"/>
        <w:tblLayout w:type="fixed"/>
        <w:tblCellMar>
          <w:top w:w="0" w:type="dxa"/>
          <w:left w:w="0" w:type="dxa"/>
          <w:bottom w:w="0" w:type="dxa"/>
          <w:right w:w="0" w:type="dxa"/>
        </w:tblCellMar>
        <w:tblLook w:val="0420" w:noHBand="0" w:noVBand="1" w:firstColumn="0" w:lastRow="0" w:lastColumn="0" w:firstRow="1"/>
      </w:tblPr>
      <w:tblGrid>
        <w:gridCol w:w="3168"/>
        <w:gridCol w:w="3168"/>
        <w:gridCol w:w="3168"/>
      </w:tblGrid>
      <w:tr>
        <w:trPr>
          <w:trHeight w:val="360" w:hRule="atLeast"/>
          <w:cnfStyle w:val="100000000000" w:firstRow="1" w:lastRow="0" w:firstColumn="0" w:lastColumn="0" w:oddVBand="0" w:evenVBand="0" w:oddHBand="0" w:evenHBand="0" w:firstRowFirstColumn="0" w:firstRowLastColumn="0" w:lastRowFirstColumn="0" w:lastRowLastColumn="0"/>
        </w:trPr>
        <w:tc>
          <w:tcPr>
            <w:tcW w:w="3168" w:type="dxa"/>
            <w:tcBorders>
              <w:top w:val="single" w:sz="16" w:space="0" w:color="000000"/>
              <w:bottom w:val="single" w:sz="2" w:space="0" w:color="000000"/>
            </w:tcBorders>
            <w:shd w:color="auto" w:fill="FFFFFF" w:val="clear"/>
            <w:vAlign w:val="bottom"/>
          </w:tcPr>
          <w:p>
            <w:pPr>
              <w:pStyle w:val="Normal"/>
              <w:widowControl/>
              <w:suppressAutoHyphens w:val="true"/>
              <w:spacing w:lineRule="exact" w:line="240" w:before="0" w:after="80"/>
              <w:ind w:right="80"/>
              <w:jc w:val="center"/>
              <w:rPr>
                <w:rFonts w:eastAsia="Cambria"/>
              </w:rPr>
            </w:pPr>
            <w:r>
              <w:rPr>
                <w:rFonts w:eastAsia="TeX Gyre Termes" w:cs="TeX Gyre Termes"/>
                <w:b/>
                <w:color w:val="000000"/>
                <w:kern w:val="0"/>
                <w:sz w:val="22"/>
                <w:szCs w:val="22"/>
                <w:lang w:val="en-US" w:eastAsia="en-US" w:bidi="ar-SA"/>
              </w:rPr>
              <w:t>Scale of inference</w:t>
            </w:r>
          </w:p>
        </w:tc>
        <w:tc>
          <w:tcPr>
            <w:tcW w:w="3168" w:type="dxa"/>
            <w:tcBorders>
              <w:top w:val="single" w:sz="16" w:space="0" w:color="000000"/>
              <w:bottom w:val="single" w:sz="2" w:space="0" w:color="000000"/>
            </w:tcBorders>
            <w:shd w:color="auto" w:fill="FFFFFF" w:val="clear"/>
            <w:vAlign w:val="bottom"/>
          </w:tcPr>
          <w:p>
            <w:pPr>
              <w:pStyle w:val="Normal"/>
              <w:widowControl/>
              <w:suppressAutoHyphens w:val="true"/>
              <w:spacing w:lineRule="exact" w:line="240" w:before="0" w:after="80"/>
              <w:ind w:left="80" w:right="80"/>
              <w:jc w:val="center"/>
              <w:rPr>
                <w:rFonts w:eastAsia="Cambria"/>
              </w:rPr>
            </w:pPr>
            <w:r>
              <w:rPr>
                <w:rFonts w:eastAsia="TeX Gyre Termes" w:cs="TeX Gyre Termes"/>
                <w:b/>
                <w:color w:val="000000"/>
                <w:kern w:val="0"/>
                <w:sz w:val="22"/>
                <w:szCs w:val="22"/>
                <w:lang w:val="en-US" w:eastAsia="en-US" w:bidi="ar-SA"/>
              </w:rPr>
              <w:t>Scale at which the factor of interest is applied</w:t>
            </w:r>
          </w:p>
        </w:tc>
        <w:tc>
          <w:tcPr>
            <w:tcW w:w="3168" w:type="dxa"/>
            <w:tcBorders>
              <w:top w:val="single" w:sz="16" w:space="0" w:color="000000"/>
              <w:bottom w:val="single" w:sz="2" w:space="0" w:color="000000"/>
            </w:tcBorders>
            <w:shd w:color="auto" w:fill="FFFFFF" w:val="clear"/>
            <w:vAlign w:val="bottom"/>
          </w:tcPr>
          <w:p>
            <w:pPr>
              <w:pStyle w:val="Normal"/>
              <w:widowControl/>
              <w:suppressAutoHyphens w:val="true"/>
              <w:spacing w:lineRule="exact" w:line="240" w:before="0" w:after="80"/>
              <w:ind w:left="80"/>
              <w:jc w:val="center"/>
              <w:rPr>
                <w:rFonts w:eastAsia="Cambria"/>
              </w:rPr>
            </w:pPr>
            <w:r>
              <w:rPr>
                <w:rFonts w:eastAsia="TeX Gyre Termes" w:cs="TeX Gyre Termes"/>
                <w:b/>
                <w:color w:val="000000"/>
                <w:kern w:val="0"/>
                <w:sz w:val="22"/>
                <w:szCs w:val="22"/>
                <w:lang w:val="en-US" w:eastAsia="en-US" w:bidi="ar-SA"/>
              </w:rPr>
              <w:t>Number of replicates at the appropriate scale</w:t>
            </w:r>
          </w:p>
        </w:tc>
      </w:tr>
      <w:tr>
        <w:trPr>
          <w:trHeight w:val="360" w:hRule="atLeast"/>
        </w:trPr>
        <w:tc>
          <w:tcPr>
            <w:tcW w:w="3168" w:type="dxa"/>
            <w:tcBorders>
              <w:top w:val="single" w:sz="2" w:space="0" w:color="000000"/>
            </w:tcBorders>
            <w:shd w:color="auto" w:fill="FFFFFF" w:val="clear"/>
          </w:tcPr>
          <w:p>
            <w:pPr>
              <w:pStyle w:val="Normal"/>
              <w:widowControl/>
              <w:suppressAutoHyphens w:val="true"/>
              <w:spacing w:lineRule="exact" w:line="240" w:before="80" w:after="80"/>
              <w:ind w:right="80"/>
              <w:jc w:val="center"/>
              <w:rPr>
                <w:rFonts w:eastAsia="Cambria"/>
              </w:rPr>
            </w:pPr>
            <w:r>
              <w:rPr>
                <w:rFonts w:eastAsia="TeX Gyre Termes" w:cs="TeX Gyre Termes"/>
                <w:color w:val="000000"/>
                <w:kern w:val="0"/>
                <w:sz w:val="22"/>
                <w:szCs w:val="22"/>
                <w:lang w:val="en-US" w:eastAsia="en-US" w:bidi="ar-SA"/>
              </w:rPr>
              <w:t>Leaf functional traits</w:t>
            </w:r>
          </w:p>
        </w:tc>
        <w:tc>
          <w:tcPr>
            <w:tcW w:w="3168" w:type="dxa"/>
            <w:tcBorders>
              <w:top w:val="single" w:sz="2" w:space="0" w:color="000000"/>
            </w:tcBorders>
            <w:shd w:color="auto" w:fill="FFFFFF" w:val="clear"/>
          </w:tcPr>
          <w:p>
            <w:pPr>
              <w:pStyle w:val="Normal"/>
              <w:widowControl/>
              <w:suppressAutoHyphens w:val="true"/>
              <w:spacing w:lineRule="exact" w:line="240" w:before="80" w:after="80"/>
              <w:ind w:left="80" w:right="80"/>
              <w:jc w:val="center"/>
              <w:rPr>
                <w:rFonts w:eastAsia="Cambria"/>
              </w:rPr>
            </w:pPr>
            <w:r>
              <w:rPr>
                <w:rFonts w:eastAsia="TeX Gyre Termes" w:cs="TeX Gyre Termes"/>
                <w:color w:val="000000"/>
                <w:kern w:val="0"/>
                <w:sz w:val="22"/>
                <w:szCs w:val="22"/>
                <w:lang w:val="en-US" w:eastAsia="en-US" w:bidi="ar-SA"/>
              </w:rPr>
              <w:t>Host Species</w:t>
            </w:r>
          </w:p>
        </w:tc>
        <w:tc>
          <w:tcPr>
            <w:tcW w:w="3168" w:type="dxa"/>
            <w:tcBorders>
              <w:top w:val="single" w:sz="2" w:space="0" w:color="000000"/>
            </w:tcBorders>
            <w:shd w:color="auto" w:fill="FFFFFF" w:val="clear"/>
          </w:tcPr>
          <w:p>
            <w:pPr>
              <w:pStyle w:val="Normal"/>
              <w:widowControl/>
              <w:suppressAutoHyphens w:val="true"/>
              <w:spacing w:lineRule="exact" w:line="240" w:before="80" w:after="80"/>
              <w:ind w:left="80"/>
              <w:jc w:val="center"/>
              <w:rPr>
                <w:rFonts w:eastAsia="Cambria"/>
              </w:rPr>
            </w:pPr>
            <w:r>
              <w:rPr>
                <w:rFonts w:eastAsia="TeX Gyre Termes" w:cs="TeX Gyre Termes"/>
                <w:color w:val="000000"/>
                <w:kern w:val="0"/>
                <w:sz w:val="22"/>
                <w:szCs w:val="22"/>
                <w:lang w:val="en-US" w:eastAsia="en-US" w:bidi="ar-SA"/>
              </w:rPr>
              <w:t>Treatment = 2 (</w:t>
            </w:r>
            <w:del w:id="413" w:author="Bolívar Aponte Rolón" w:date="2024-08-19T15:47:00Z">
              <w:r>
                <w:rPr>
                  <w:rFonts w:eastAsia="TeX Gyre Termes" w:cs="TeX Gyre Termes"/>
                  <w:color w:val="000000"/>
                  <w:kern w:val="0"/>
                  <w:sz w:val="22"/>
                  <w:szCs w:val="22"/>
                  <w:lang w:val="en-US" w:eastAsia="en-US" w:bidi="ar-SA"/>
                </w:rPr>
                <w:delText>E-</w:delText>
              </w:r>
            </w:del>
            <w:ins w:id="414" w:author="Bolívar Aponte Rolón" w:date="2024-08-19T15:47:00Z">
              <w:r>
                <w:rPr>
                  <w:rFonts w:eastAsia="TeX Gyre Termes" w:cs="TeX Gyre Termes"/>
                  <w:color w:val="000000"/>
                  <w:kern w:val="0"/>
                  <w:sz w:val="22"/>
                  <w:szCs w:val="22"/>
                  <w:lang w:val="en-US" w:eastAsia="en-US" w:bidi="ar-SA"/>
                </w:rPr>
                <w:t>E-low</w:t>
              </w:r>
            </w:ins>
            <w:r>
              <w:rPr>
                <w:rFonts w:eastAsia="TeX Gyre Termes" w:cs="TeX Gyre Termes"/>
                <w:color w:val="000000"/>
                <w:kern w:val="0"/>
                <w:sz w:val="22"/>
                <w:szCs w:val="22"/>
                <w:lang w:val="en-US" w:eastAsia="en-US" w:bidi="ar-SA"/>
              </w:rPr>
              <w:t xml:space="preserve">, </w:t>
            </w:r>
            <w:del w:id="415" w:author="Bolívar Aponte Rolón" w:date="2024-08-19T15:48:00Z">
              <w:r>
                <w:rPr>
                  <w:rFonts w:eastAsia="TeX Gyre Termes" w:cs="TeX Gyre Termes"/>
                  <w:color w:val="000000"/>
                  <w:kern w:val="0"/>
                  <w:sz w:val="22"/>
                  <w:szCs w:val="22"/>
                  <w:lang w:val="en-US" w:eastAsia="en-US" w:bidi="ar-SA"/>
                </w:rPr>
                <w:delText>E+</w:delText>
              </w:r>
            </w:del>
            <w:ins w:id="416" w:author="Bolívar Aponte Rolón" w:date="2024-08-19T15:48:00Z">
              <w:r>
                <w:rPr>
                  <w:rFonts w:eastAsia="TeX Gyre Termes" w:cs="TeX Gyre Termes"/>
                  <w:color w:val="000000"/>
                  <w:kern w:val="0"/>
                  <w:sz w:val="22"/>
                  <w:szCs w:val="22"/>
                  <w:lang w:val="en-US" w:eastAsia="en-US" w:bidi="ar-SA"/>
                </w:rPr>
                <w:t>E-high</w:t>
              </w:r>
            </w:ins>
            <w:r>
              <w:rPr>
                <w:rFonts w:eastAsia="TeX Gyre Termes" w:cs="TeX Gyre Termes"/>
                <w:color w:val="000000"/>
                <w:kern w:val="0"/>
                <w:sz w:val="22"/>
                <w:szCs w:val="22"/>
                <w:lang w:val="en-US" w:eastAsia="en-US" w:bidi="ar-SA"/>
              </w:rPr>
              <w:t>), Tropical tree species = 7, Replicates per species = 5. Replicate leaves per plant = 3</w:t>
            </w:r>
          </w:p>
        </w:tc>
      </w:tr>
      <w:tr>
        <w:trPr>
          <w:trHeight w:val="360" w:hRule="atLeast"/>
        </w:trPr>
        <w:tc>
          <w:tcPr>
            <w:tcW w:w="3168" w:type="dxa"/>
            <w:tcBorders/>
            <w:shd w:color="auto" w:fill="FFFFFF" w:val="clear"/>
          </w:tcPr>
          <w:p>
            <w:pPr>
              <w:pStyle w:val="Normal"/>
              <w:widowControl/>
              <w:suppressAutoHyphens w:val="true"/>
              <w:spacing w:lineRule="exact" w:line="240" w:before="80" w:after="80"/>
              <w:ind w:right="80"/>
              <w:jc w:val="center"/>
              <w:rPr>
                <w:rFonts w:eastAsia="Cambria"/>
              </w:rPr>
            </w:pPr>
            <w:ins w:id="417" w:author="Bolívar Aponte Rolón" w:date="2024-10-08T10:39:29Z">
              <w:r>
                <w:rPr>
                  <w:rFonts w:eastAsia="TeX Gyre Termes" w:cs="TeX Gyre Termes"/>
                  <w:color w:val="000000"/>
                  <w:kern w:val="0"/>
                  <w:sz w:val="22"/>
                  <w:szCs w:val="22"/>
                  <w:lang w:val="en-US" w:eastAsia="en-US" w:bidi="ar-SA"/>
                </w:rPr>
                <w:t xml:space="preserve">Amplicon sequence </w:t>
              </w:r>
            </w:ins>
            <w:r>
              <w:rPr>
                <w:rFonts w:eastAsia="TeX Gyre Termes" w:cs="TeX Gyre Termes"/>
                <w:color w:val="000000"/>
                <w:kern w:val="0"/>
                <w:sz w:val="22"/>
                <w:szCs w:val="22"/>
                <w:lang w:val="en-US" w:eastAsia="en-US" w:bidi="ar-SA"/>
              </w:rPr>
              <w:t>data</w:t>
            </w:r>
          </w:p>
        </w:tc>
        <w:tc>
          <w:tcPr>
            <w:tcW w:w="3168" w:type="dxa"/>
            <w:tcBorders/>
            <w:shd w:color="auto" w:fill="FFFFFF" w:val="clear"/>
          </w:tcPr>
          <w:p>
            <w:pPr>
              <w:pStyle w:val="Normal"/>
              <w:widowControl/>
              <w:suppressAutoHyphens w:val="true"/>
              <w:spacing w:lineRule="exact" w:line="240" w:before="80" w:after="80"/>
              <w:ind w:left="80" w:right="80"/>
              <w:jc w:val="center"/>
              <w:rPr>
                <w:rFonts w:eastAsia="Cambria"/>
              </w:rPr>
            </w:pPr>
            <w:r>
              <w:rPr>
                <w:rFonts w:eastAsia="TeX Gyre Termes" w:cs="TeX Gyre Termes"/>
                <w:color w:val="000000"/>
                <w:kern w:val="0"/>
                <w:sz w:val="22"/>
                <w:szCs w:val="22"/>
                <w:lang w:val="en-US" w:eastAsia="en-US" w:bidi="ar-SA"/>
              </w:rPr>
              <w:t>Species (OTUs)</w:t>
            </w:r>
          </w:p>
        </w:tc>
        <w:tc>
          <w:tcPr>
            <w:tcW w:w="3168" w:type="dxa"/>
            <w:tcBorders/>
            <w:shd w:color="auto" w:fill="FFFFFF" w:val="clear"/>
          </w:tcPr>
          <w:p>
            <w:pPr>
              <w:pStyle w:val="Normal"/>
              <w:widowControl/>
              <w:suppressAutoHyphens w:val="true"/>
              <w:spacing w:lineRule="exact" w:line="240" w:before="80" w:after="80"/>
              <w:ind w:left="80"/>
              <w:jc w:val="center"/>
              <w:rPr>
                <w:rFonts w:eastAsia="Cambria"/>
              </w:rPr>
            </w:pPr>
            <w:r>
              <w:rPr>
                <w:rFonts w:eastAsia="TeX Gyre Termes" w:cs="TeX Gyre Termes"/>
                <w:color w:val="000000"/>
                <w:kern w:val="0"/>
                <w:sz w:val="22"/>
                <w:szCs w:val="22"/>
                <w:lang w:val="en-US" w:eastAsia="en-US" w:bidi="ar-SA"/>
              </w:rPr>
              <w:t>Treatment = 2 (</w:t>
            </w:r>
            <w:del w:id="418" w:author="Bolívar Aponte Rolón" w:date="2024-08-19T15:47:00Z">
              <w:r>
                <w:rPr>
                  <w:rFonts w:eastAsia="TeX Gyre Termes" w:cs="TeX Gyre Termes"/>
                  <w:color w:val="000000"/>
                  <w:kern w:val="0"/>
                  <w:sz w:val="22"/>
                  <w:szCs w:val="22"/>
                  <w:lang w:val="en-US" w:eastAsia="en-US" w:bidi="ar-SA"/>
                </w:rPr>
                <w:delText>E-</w:delText>
              </w:r>
            </w:del>
            <w:ins w:id="419" w:author="Bolívar Aponte Rolón" w:date="2024-08-19T15:47:00Z">
              <w:r>
                <w:rPr>
                  <w:rFonts w:eastAsia="TeX Gyre Termes" w:cs="TeX Gyre Termes"/>
                  <w:color w:val="000000"/>
                  <w:kern w:val="0"/>
                  <w:sz w:val="22"/>
                  <w:szCs w:val="22"/>
                  <w:lang w:val="en-US" w:eastAsia="en-US" w:bidi="ar-SA"/>
                </w:rPr>
                <w:t>E-low</w:t>
              </w:r>
            </w:ins>
            <w:r>
              <w:rPr>
                <w:rFonts w:eastAsia="TeX Gyre Termes" w:cs="TeX Gyre Termes"/>
                <w:color w:val="000000"/>
                <w:kern w:val="0"/>
                <w:sz w:val="22"/>
                <w:szCs w:val="22"/>
                <w:lang w:val="en-US" w:eastAsia="en-US" w:bidi="ar-SA"/>
              </w:rPr>
              <w:t xml:space="preserve">, </w:t>
            </w:r>
            <w:del w:id="420" w:author="Bolívar Aponte Rolón" w:date="2024-08-19T15:48:00Z">
              <w:r>
                <w:rPr>
                  <w:rFonts w:eastAsia="TeX Gyre Termes" w:cs="TeX Gyre Termes"/>
                  <w:color w:val="000000"/>
                  <w:kern w:val="0"/>
                  <w:sz w:val="22"/>
                  <w:szCs w:val="22"/>
                  <w:lang w:val="en-US" w:eastAsia="en-US" w:bidi="ar-SA"/>
                </w:rPr>
                <w:delText>E+</w:delText>
              </w:r>
            </w:del>
            <w:ins w:id="421" w:author="Bolívar Aponte Rolón" w:date="2024-08-19T15:48:00Z">
              <w:r>
                <w:rPr>
                  <w:rFonts w:eastAsia="TeX Gyre Termes" w:cs="TeX Gyre Termes"/>
                  <w:color w:val="000000"/>
                  <w:kern w:val="0"/>
                  <w:sz w:val="22"/>
                  <w:szCs w:val="22"/>
                  <w:lang w:val="en-US" w:eastAsia="en-US" w:bidi="ar-SA"/>
                </w:rPr>
                <w:t>E-high</w:t>
              </w:r>
            </w:ins>
            <w:r>
              <w:rPr>
                <w:rFonts w:eastAsia="TeX Gyre Termes" w:cs="TeX Gyre Termes"/>
                <w:color w:val="000000"/>
                <w:kern w:val="0"/>
                <w:sz w:val="22"/>
                <w:szCs w:val="22"/>
                <w:lang w:val="en-US" w:eastAsia="en-US" w:bidi="ar-SA"/>
              </w:rPr>
              <w:t>), Tropical tree species = 7, Replicates per species = 5</w:t>
            </w:r>
          </w:p>
        </w:tc>
      </w:tr>
      <w:tr>
        <w:trPr>
          <w:trHeight w:val="360" w:hRule="atLeast"/>
        </w:trPr>
        <w:tc>
          <w:tcPr>
            <w:tcW w:w="3168" w:type="dxa"/>
            <w:tcBorders/>
            <w:shd w:color="auto" w:fill="FFFFFF" w:val="clear"/>
          </w:tcPr>
          <w:p>
            <w:pPr>
              <w:pStyle w:val="Normal"/>
              <w:widowControl/>
              <w:suppressAutoHyphens w:val="true"/>
              <w:spacing w:lineRule="exact" w:line="240" w:before="80" w:after="80"/>
              <w:ind w:right="80"/>
              <w:jc w:val="center"/>
              <w:rPr>
                <w:rFonts w:eastAsia="Cambria"/>
              </w:rPr>
            </w:pPr>
            <w:r>
              <w:rPr>
                <w:rFonts w:eastAsia="TeX Gyre Termes" w:cs="TeX Gyre Termes"/>
                <w:color w:val="000000"/>
                <w:kern w:val="0"/>
                <w:sz w:val="22"/>
                <w:szCs w:val="22"/>
                <w:lang w:val="en-US" w:eastAsia="en-US" w:bidi="ar-SA"/>
              </w:rPr>
              <w:t>Herbivore assays</w:t>
            </w:r>
          </w:p>
        </w:tc>
        <w:tc>
          <w:tcPr>
            <w:tcW w:w="3168" w:type="dxa"/>
            <w:tcBorders/>
            <w:shd w:color="auto" w:fill="FFFFFF" w:val="clear"/>
          </w:tcPr>
          <w:p>
            <w:pPr>
              <w:pStyle w:val="Normal"/>
              <w:widowControl/>
              <w:suppressAutoHyphens w:val="true"/>
              <w:spacing w:lineRule="exact" w:line="240" w:before="80" w:after="80"/>
              <w:ind w:left="80" w:right="80"/>
              <w:jc w:val="center"/>
              <w:rPr>
                <w:rFonts w:eastAsia="Cambria"/>
              </w:rPr>
            </w:pPr>
            <w:r>
              <w:rPr>
                <w:rFonts w:eastAsia="TeX Gyre Termes" w:cs="TeX Gyre Termes"/>
                <w:color w:val="000000"/>
                <w:kern w:val="0"/>
                <w:sz w:val="22"/>
                <w:szCs w:val="22"/>
                <w:lang w:val="en-US" w:eastAsia="en-US" w:bidi="ar-SA"/>
              </w:rPr>
              <w:t>Species/individual</w:t>
            </w:r>
          </w:p>
        </w:tc>
        <w:tc>
          <w:tcPr>
            <w:tcW w:w="3168" w:type="dxa"/>
            <w:tcBorders/>
            <w:shd w:color="auto" w:fill="FFFFFF" w:val="clear"/>
          </w:tcPr>
          <w:p>
            <w:pPr>
              <w:pStyle w:val="Normal"/>
              <w:widowControl/>
              <w:suppressAutoHyphens w:val="true"/>
              <w:spacing w:lineRule="exact" w:line="240" w:before="80" w:after="80"/>
              <w:ind w:left="80"/>
              <w:jc w:val="center"/>
              <w:rPr>
                <w:rFonts w:eastAsia="Cambria"/>
              </w:rPr>
            </w:pPr>
            <w:r>
              <w:rPr>
                <w:rFonts w:eastAsia="TeX Gyre Termes" w:cs="TeX Gyre Termes"/>
                <w:color w:val="000000"/>
                <w:kern w:val="0"/>
                <w:sz w:val="22"/>
                <w:szCs w:val="22"/>
                <w:lang w:val="en-US" w:eastAsia="en-US" w:bidi="ar-SA"/>
              </w:rPr>
              <w:t>Treatment = 2 (</w:t>
            </w:r>
            <w:del w:id="422" w:author="Bolívar Aponte Rolón" w:date="2024-08-19T15:47:00Z">
              <w:r>
                <w:rPr>
                  <w:rFonts w:eastAsia="TeX Gyre Termes" w:cs="TeX Gyre Termes"/>
                  <w:color w:val="000000"/>
                  <w:kern w:val="0"/>
                  <w:sz w:val="22"/>
                  <w:szCs w:val="22"/>
                  <w:lang w:val="en-US" w:eastAsia="en-US" w:bidi="ar-SA"/>
                </w:rPr>
                <w:delText>E-</w:delText>
              </w:r>
            </w:del>
            <w:ins w:id="423" w:author="Bolívar Aponte Rolón" w:date="2024-08-19T15:47:00Z">
              <w:r>
                <w:rPr>
                  <w:rFonts w:eastAsia="TeX Gyre Termes" w:cs="TeX Gyre Termes"/>
                  <w:color w:val="000000"/>
                  <w:kern w:val="0"/>
                  <w:sz w:val="22"/>
                  <w:szCs w:val="22"/>
                  <w:lang w:val="en-US" w:eastAsia="en-US" w:bidi="ar-SA"/>
                </w:rPr>
                <w:t>E-low</w:t>
              </w:r>
            </w:ins>
            <w:r>
              <w:rPr>
                <w:rFonts w:eastAsia="TeX Gyre Termes" w:cs="TeX Gyre Termes"/>
                <w:color w:val="000000"/>
                <w:kern w:val="0"/>
                <w:sz w:val="22"/>
                <w:szCs w:val="22"/>
                <w:lang w:val="en-US" w:eastAsia="en-US" w:bidi="ar-SA"/>
              </w:rPr>
              <w:t xml:space="preserve">, </w:t>
            </w:r>
            <w:del w:id="424" w:author="Bolívar Aponte Rolón" w:date="2024-08-19T15:48:00Z">
              <w:r>
                <w:rPr>
                  <w:rFonts w:eastAsia="TeX Gyre Termes" w:cs="TeX Gyre Termes"/>
                  <w:color w:val="000000"/>
                  <w:kern w:val="0"/>
                  <w:sz w:val="22"/>
                  <w:szCs w:val="22"/>
                  <w:lang w:val="en-US" w:eastAsia="en-US" w:bidi="ar-SA"/>
                </w:rPr>
                <w:delText>E+</w:delText>
              </w:r>
            </w:del>
            <w:ins w:id="425" w:author="Bolívar Aponte Rolón" w:date="2024-08-19T15:48:00Z">
              <w:r>
                <w:rPr>
                  <w:rFonts w:eastAsia="TeX Gyre Termes" w:cs="TeX Gyre Termes"/>
                  <w:color w:val="000000"/>
                  <w:kern w:val="0"/>
                  <w:sz w:val="22"/>
                  <w:szCs w:val="22"/>
                  <w:lang w:val="en-US" w:eastAsia="en-US" w:bidi="ar-SA"/>
                </w:rPr>
                <w:t>E-high</w:t>
              </w:r>
            </w:ins>
            <w:r>
              <w:rPr>
                <w:rFonts w:eastAsia="TeX Gyre Termes" w:cs="TeX Gyre Termes"/>
                <w:color w:val="000000"/>
                <w:kern w:val="0"/>
                <w:sz w:val="22"/>
                <w:szCs w:val="22"/>
                <w:lang w:val="en-US" w:eastAsia="en-US" w:bidi="ar-SA"/>
              </w:rPr>
              <w:t>), Tropical tree species = 7, Replicates per species = 5, Replicates per plant = 1</w:t>
            </w:r>
          </w:p>
        </w:tc>
      </w:tr>
      <w:tr>
        <w:trPr>
          <w:trHeight w:val="360" w:hRule="atLeast"/>
        </w:trPr>
        <w:tc>
          <w:tcPr>
            <w:tcW w:w="3168" w:type="dxa"/>
            <w:tcBorders>
              <w:bottom w:val="single" w:sz="16" w:space="0" w:color="000000"/>
            </w:tcBorders>
            <w:shd w:color="auto" w:fill="FFFFFF" w:val="clear"/>
          </w:tcPr>
          <w:p>
            <w:pPr>
              <w:pStyle w:val="Normal"/>
              <w:widowControl/>
              <w:suppressAutoHyphens w:val="true"/>
              <w:spacing w:lineRule="exact" w:line="240" w:before="80" w:after="0"/>
              <w:ind w:right="80"/>
              <w:jc w:val="center"/>
              <w:rPr>
                <w:rFonts w:eastAsia="Cambria"/>
              </w:rPr>
            </w:pPr>
            <w:r>
              <w:rPr>
                <w:rFonts w:eastAsia="TeX Gyre Termes" w:cs="TeX Gyre Termes"/>
                <w:color w:val="000000"/>
                <w:kern w:val="0"/>
                <w:sz w:val="22"/>
                <w:szCs w:val="22"/>
                <w:lang w:val="en-US" w:eastAsia="en-US" w:bidi="ar-SA"/>
              </w:rPr>
              <w:t>Pathogen assays</w:t>
            </w:r>
          </w:p>
        </w:tc>
        <w:tc>
          <w:tcPr>
            <w:tcW w:w="3168" w:type="dxa"/>
            <w:tcBorders>
              <w:bottom w:val="single" w:sz="16" w:space="0" w:color="000000"/>
            </w:tcBorders>
            <w:shd w:color="auto" w:fill="FFFFFF" w:val="clear"/>
          </w:tcPr>
          <w:p>
            <w:pPr>
              <w:pStyle w:val="Normal"/>
              <w:widowControl/>
              <w:suppressAutoHyphens w:val="true"/>
              <w:spacing w:lineRule="exact" w:line="240" w:before="80" w:after="0"/>
              <w:ind w:left="80" w:right="80"/>
              <w:jc w:val="center"/>
              <w:rPr>
                <w:rFonts w:eastAsia="Cambria"/>
              </w:rPr>
            </w:pPr>
            <w:r>
              <w:rPr>
                <w:rFonts w:eastAsia="TeX Gyre Termes" w:cs="TeX Gyre Termes"/>
                <w:color w:val="000000"/>
                <w:kern w:val="0"/>
                <w:sz w:val="22"/>
                <w:szCs w:val="22"/>
                <w:lang w:val="en-US" w:eastAsia="en-US" w:bidi="ar-SA"/>
              </w:rPr>
              <w:t>Species/individual</w:t>
            </w:r>
          </w:p>
        </w:tc>
        <w:tc>
          <w:tcPr>
            <w:tcW w:w="3168" w:type="dxa"/>
            <w:tcBorders>
              <w:bottom w:val="single" w:sz="16" w:space="0" w:color="000000"/>
            </w:tcBorders>
            <w:shd w:color="auto" w:fill="FFFFFF" w:val="clear"/>
          </w:tcPr>
          <w:p>
            <w:pPr>
              <w:pStyle w:val="Normal"/>
              <w:widowControl/>
              <w:suppressAutoHyphens w:val="true"/>
              <w:spacing w:lineRule="exact" w:line="240" w:before="80" w:after="0"/>
              <w:ind w:left="80"/>
              <w:jc w:val="center"/>
              <w:rPr>
                <w:rFonts w:eastAsia="Cambria"/>
              </w:rPr>
            </w:pPr>
            <w:r>
              <w:rPr>
                <w:rFonts w:eastAsia="TeX Gyre Termes" w:cs="TeX Gyre Termes"/>
                <w:color w:val="000000"/>
                <w:kern w:val="0"/>
                <w:sz w:val="22"/>
                <w:szCs w:val="22"/>
                <w:lang w:val="en-US" w:eastAsia="en-US" w:bidi="ar-SA"/>
              </w:rPr>
              <w:t>Treatment = 2 (</w:t>
            </w:r>
            <w:del w:id="426" w:author="Bolívar Aponte Rolón" w:date="2024-08-19T15:47:00Z">
              <w:r>
                <w:rPr>
                  <w:rFonts w:eastAsia="TeX Gyre Termes" w:cs="TeX Gyre Termes"/>
                  <w:color w:val="000000"/>
                  <w:kern w:val="0"/>
                  <w:sz w:val="22"/>
                  <w:szCs w:val="22"/>
                  <w:lang w:val="en-US" w:eastAsia="en-US" w:bidi="ar-SA"/>
                </w:rPr>
                <w:delText>E-</w:delText>
              </w:r>
            </w:del>
            <w:ins w:id="427" w:author="Bolívar Aponte Rolón" w:date="2024-08-19T15:47:00Z">
              <w:r>
                <w:rPr>
                  <w:rFonts w:eastAsia="TeX Gyre Termes" w:cs="TeX Gyre Termes"/>
                  <w:color w:val="000000"/>
                  <w:kern w:val="0"/>
                  <w:sz w:val="22"/>
                  <w:szCs w:val="22"/>
                  <w:lang w:val="en-US" w:eastAsia="en-US" w:bidi="ar-SA"/>
                </w:rPr>
                <w:t>E-low</w:t>
              </w:r>
            </w:ins>
            <w:r>
              <w:rPr>
                <w:rFonts w:eastAsia="TeX Gyre Termes" w:cs="TeX Gyre Termes"/>
                <w:color w:val="000000"/>
                <w:kern w:val="0"/>
                <w:sz w:val="22"/>
                <w:szCs w:val="22"/>
                <w:lang w:val="en-US" w:eastAsia="en-US" w:bidi="ar-SA"/>
              </w:rPr>
              <w:t xml:space="preserve">, </w:t>
            </w:r>
            <w:del w:id="428" w:author="Bolívar Aponte Rolón" w:date="2024-08-19T15:48:00Z">
              <w:r>
                <w:rPr>
                  <w:rFonts w:eastAsia="TeX Gyre Termes" w:cs="TeX Gyre Termes"/>
                  <w:color w:val="000000"/>
                  <w:kern w:val="0"/>
                  <w:sz w:val="22"/>
                  <w:szCs w:val="22"/>
                  <w:lang w:val="en-US" w:eastAsia="en-US" w:bidi="ar-SA"/>
                </w:rPr>
                <w:delText>E+</w:delText>
              </w:r>
            </w:del>
            <w:ins w:id="429" w:author="Bolívar Aponte Rolón" w:date="2024-08-19T15:48:00Z">
              <w:r>
                <w:rPr>
                  <w:rFonts w:eastAsia="TeX Gyre Termes" w:cs="TeX Gyre Termes"/>
                  <w:color w:val="000000"/>
                  <w:kern w:val="0"/>
                  <w:sz w:val="22"/>
                  <w:szCs w:val="22"/>
                  <w:lang w:val="en-US" w:eastAsia="en-US" w:bidi="ar-SA"/>
                </w:rPr>
                <w:t>E-high</w:t>
              </w:r>
            </w:ins>
            <w:r>
              <w:rPr>
                <w:rFonts w:eastAsia="TeX Gyre Termes" w:cs="TeX Gyre Termes"/>
                <w:color w:val="000000"/>
                <w:kern w:val="0"/>
                <w:sz w:val="22"/>
                <w:szCs w:val="22"/>
                <w:lang w:val="en-US" w:eastAsia="en-US" w:bidi="ar-SA"/>
              </w:rPr>
              <w:t>), sub-treatment = 2 (control and pathogen) for pathogen trials, Tropical tree species = 7, Replicates per species = 5, Replicates per plant = 1</w:t>
            </w:r>
            <w:bookmarkStart w:id="14" w:name="replication-statement"/>
            <w:bookmarkEnd w:id="14"/>
          </w:p>
        </w:tc>
      </w:tr>
    </w:tbl>
    <w:p>
      <w:pPr>
        <w:pStyle w:val="Heading3"/>
        <w:rPr/>
      </w:pPr>
      <w:r>
        <w:rPr/>
        <w:t>4.</w:t>
      </w:r>
      <w:ins w:id="430" w:author="Bolívar Aponte Rolón" w:date="2024-08-19T16:20:00Z">
        <w:r>
          <w:rPr/>
          <w:t>0.7</w:t>
        </w:r>
      </w:ins>
      <w:del w:id="431" w:author="Bolívar Aponte Rolón" w:date="2024-08-19T16:20:00Z">
        <w:r>
          <w:rPr/>
          <w:delText>1.6</w:delText>
        </w:r>
      </w:del>
      <w:r>
        <w:rPr/>
        <w:t xml:space="preserve"> Statistical Analyses</w:t>
      </w:r>
    </w:p>
    <w:p>
      <w:pPr>
        <w:pStyle w:val="FirstParagraph"/>
        <w:rPr>
          <w:ins w:id="435" w:author="Bolívar Aponte Rolón" w:date="2024-08-19T16:20:00Z"/>
        </w:rPr>
      </w:pPr>
      <w:r>
        <w:rPr/>
        <w:t xml:space="preserve">We explored how leaf functional traits and FEF </w:t>
      </w:r>
      <w:del w:id="432" w:author="Arnold, Betsy - (fungi) [2]" w:date="2024-10-07T09:08:00Z">
        <w:r>
          <w:rPr/>
          <w:delText>correlated to</w:delText>
        </w:r>
      </w:del>
      <w:ins w:id="433" w:author="Arnold, Betsy - (fungi) [2]" w:date="2024-10-07T09:08:00Z">
        <w:r>
          <w:rPr/>
          <w:t>were associated with resulting</w:t>
        </w:r>
      </w:ins>
      <w:r>
        <w:rPr/>
        <w:t xml:space="preserve"> herbivory and pathogen damage on leaves. We present the analyses for each tree species at the leaf and at the plant level. Leaf functional traits are presented at the leaf level, while FEF data are presented at the host species level (plant), consistent with our whole-plant inoculation approach. In analyses where leaf functional traits and FEF are combined</w:t>
      </w:r>
      <w:ins w:id="434" w:author="Arnold, Betsy - (fungi) [2]" w:date="2024-10-07T09:08:00Z">
        <w:r>
          <w:rPr/>
          <w:t>,</w:t>
        </w:r>
      </w:ins>
      <w:r>
        <w:rPr/>
        <w:t xml:space="preserve"> we used averages of leaf functional traits.</w:t>
      </w:r>
    </w:p>
    <w:p>
      <w:pPr>
        <w:pStyle w:val="Heading4"/>
        <w:rPr/>
      </w:pPr>
      <w:ins w:id="436" w:author="Bolívar Aponte Rolón" w:date="2024-08-19T16:20:00Z">
        <w:r>
          <w:rPr/>
          <w:t xml:space="preserve">4.0.7.1 Comparison of </w:t>
        </w:r>
      </w:ins>
      <w:ins w:id="437" w:author="Bolívar Aponte Rolón" w:date="2024-08-19T16:20:00Z">
        <w:del w:id="438" w:author="Arnold, Betsy - (fungi) [2]" w:date="2024-10-07T09:08:00Z">
          <w:r>
            <w:rPr/>
            <w:delText>LFT</w:delText>
          </w:r>
        </w:del>
      </w:ins>
      <w:ins w:id="439" w:author="Arnold, Betsy - (fungi) [2]" w:date="2024-10-07T09:08:00Z">
        <w:r>
          <w:rPr/>
          <w:t>leaf functional trait</w:t>
        </w:r>
      </w:ins>
      <w:ins w:id="440" w:author="Bolívar Aponte Rolón" w:date="2024-08-19T16:20:00Z">
        <w:r>
          <w:rPr/>
          <w:t xml:space="preserve">s and FEF between </w:t>
        </w:r>
      </w:ins>
      <w:ins w:id="441" w:author="Bolívar Aponte Rolón" w:date="2024-08-19T16:20:00Z">
        <w:r>
          <w:rPr>
            <w:iCs/>
          </w:rPr>
          <w:t>E-high</w:t>
        </w:r>
      </w:ins>
      <w:ins w:id="442" w:author="Bolívar Aponte Rolón" w:date="2024-08-19T16:20:00Z">
        <w:r>
          <w:rPr/>
          <w:t xml:space="preserve"> and </w:t>
        </w:r>
      </w:ins>
      <w:ins w:id="443" w:author="Bolívar Aponte Rolón" w:date="2024-08-19T16:20:00Z">
        <w:r>
          <w:rPr>
            <w:iCs/>
          </w:rPr>
          <w:t>E-low</w:t>
        </w:r>
      </w:ins>
      <w:ins w:id="444" w:author="Bolívar Aponte Rolón" w:date="2024-08-19T16:20:00Z">
        <w:r>
          <w:rPr/>
          <w:t xml:space="preserve"> treatments</w:t>
        </w:r>
      </w:ins>
    </w:p>
    <w:p>
      <w:pPr>
        <w:pStyle w:val="BodyText"/>
        <w:rPr/>
      </w:pPr>
      <w:r>
        <w:rPr/>
        <w:t xml:space="preserve">First, we compared the means of herbivory (%) damage, and leaf functional traits for each species and treatment groups using paired two-sided Student’s t-Test and analysis of variance (ANOVA) with the </w:t>
      </w:r>
      <w:r>
        <w:rPr>
          <w:rStyle w:val="VerbatimChar"/>
        </w:rPr>
        <w:t>compare_means</w:t>
      </w:r>
      <w:r>
        <w:rPr/>
        <w:t xml:space="preserve"> and </w:t>
      </w:r>
      <w:r>
        <w:rPr>
          <w:rStyle w:val="VerbatimChar"/>
        </w:rPr>
        <w:t>stat_compare_means</w:t>
      </w:r>
      <w:r>
        <w:rPr/>
        <w:t xml:space="preserve"> functions from the </w:t>
      </w:r>
      <w:r>
        <w:rPr>
          <w:rStyle w:val="VerbatimChar"/>
        </w:rPr>
        <w:t>ggpubr</w:t>
      </w:r>
      <w:r>
        <w:rPr/>
        <w:t xml:space="preserve"> package in R (Kassambara, 2023b), which wrap and extend the </w:t>
      </w:r>
      <w:r>
        <w:rPr>
          <w:rStyle w:val="VerbatimChar"/>
        </w:rPr>
        <w:t>anova</w:t>
      </w:r>
      <w:r>
        <w:rPr/>
        <w:t xml:space="preserve"> and </w:t>
      </w:r>
      <w:r>
        <w:rPr>
          <w:rStyle w:val="VerbatimChar"/>
        </w:rPr>
        <w:t>t.test</w:t>
      </w:r>
      <w:r>
        <w:rPr/>
        <w:t xml:space="preserve"> functions from the </w:t>
      </w:r>
      <w:r>
        <w:rPr>
          <w:rStyle w:val="VerbatimChar"/>
        </w:rPr>
        <w:t>stats</w:t>
      </w:r>
      <w:r>
        <w:rPr/>
        <w:t xml:space="preserve"> package (R Core Team, 2024) and facilitate plotting. Additionally, to facilitate comparison between group levels we used the </w:t>
      </w:r>
      <w:r>
        <w:rPr>
          <w:rStyle w:val="VerbatimChar"/>
        </w:rPr>
        <w:t>pairwise_t_test</w:t>
      </w:r>
      <w:r>
        <w:rPr/>
        <w:t xml:space="preserve"> function from the </w:t>
      </w:r>
      <w:r>
        <w:rPr>
          <w:rStyle w:val="VerbatimChar"/>
        </w:rPr>
        <w:t>rstatix</w:t>
      </w:r>
      <w:r>
        <w:rPr/>
        <w:t xml:space="preserve"> package (Kassambara, 2023a) when we compared pathogen (%) damage means. This function also wraps and extends base </w:t>
      </w:r>
      <w:r>
        <w:rPr>
          <w:i/>
          <w:iCs/>
        </w:rPr>
        <w:t>R</w:t>
      </w:r>
      <w:r>
        <w:rPr/>
        <w:t xml:space="preserve"> functions. We adjusted </w:t>
      </w:r>
      <w:r>
        <w:rPr>
          <w:i/>
          <w:iCs/>
        </w:rPr>
        <w:t>p</w:t>
      </w:r>
      <w:r>
        <w:rPr/>
        <w:t xml:space="preserve"> values to account for false discovery rates in multiple comparisons by using “BH” method (Benjamini &amp; Hochberg, 1995).</w:t>
      </w:r>
    </w:p>
    <w:p>
      <w:pPr>
        <w:pStyle w:val="Heading4"/>
        <w:rPr>
          <w:ins w:id="446" w:author="Bolívar Aponte Rolón" w:date="2024-08-19T16:20:00Z"/>
        </w:rPr>
      </w:pPr>
      <w:ins w:id="445" w:author="Bolívar Aponte Rolón" w:date="2024-08-19T16:20:00Z">
        <w:r>
          <w:rPr/>
          <w:t>4.0.7.2 FEF abundance, richness, diversity and community composition</w:t>
        </w:r>
      </w:ins>
    </w:p>
    <w:p>
      <w:pPr>
        <w:pStyle w:val="BodyText"/>
        <w:rPr>
          <w:ins w:id="453" w:author="Bolívar Aponte Rolón" w:date="2024-08-19T16:21:00Z"/>
        </w:rPr>
      </w:pPr>
      <w:del w:id="447" w:author="Arnold, Betsy - (fungi) [2]" w:date="2024-10-07T09:12:00Z">
        <w:r>
          <w:rPr/>
          <w:delText xml:space="preserve">Secondly, </w:delText>
        </w:r>
      </w:del>
      <w:ins w:id="448" w:author="Arnold, Betsy - (fungi) [2]" w:date="2024-10-07T09:12:00Z">
        <w:r>
          <w:rPr/>
          <w:t>W</w:t>
        </w:r>
      </w:ins>
      <w:del w:id="449" w:author="Arnold, Betsy - (fungi) [2]" w:date="2024-10-07T09:12:00Z">
        <w:r>
          <w:rPr/>
          <w:delText>w</w:delText>
        </w:r>
      </w:del>
      <w:r>
        <w:rPr/>
        <w:t xml:space="preserve">e calculated a Bray-Curtis dissimilarity matrix with </w:t>
      </w:r>
      <w:del w:id="450" w:author="Arnold, Betsy - (fungi) [2]" w:date="2024-10-07T09:13:00Z">
        <w:r>
          <w:rPr/>
          <w:delText xml:space="preserve">our </w:delText>
        </w:r>
      </w:del>
      <w:r>
        <w:rPr/>
        <w:t xml:space="preserve">OTU relative abundance data and computed a distance-based redundancy analysis (dbRDA) by applying the </w:t>
      </w:r>
      <w:r>
        <w:rPr>
          <w:rStyle w:val="VerbatimChar"/>
        </w:rPr>
        <w:t>dbRDA</w:t>
      </w:r>
      <w:r>
        <w:rPr/>
        <w:t xml:space="preserve"> function in the </w:t>
      </w:r>
      <w:r>
        <w:rPr>
          <w:rStyle w:val="VerbatimChar"/>
        </w:rPr>
        <w:t>vegan</w:t>
      </w:r>
      <w:r>
        <w:rPr/>
        <w:t xml:space="preserve"> package to our dissimilarity matrix (Oksanen et al., 2022). We computed forward model selection for dbRDA analysis with the </w:t>
      </w:r>
      <w:r>
        <w:rPr>
          <w:rStyle w:val="VerbatimChar"/>
        </w:rPr>
        <w:t>ordistep</w:t>
      </w:r>
      <w:r>
        <w:rPr/>
        <w:t xml:space="preserve"> function which selects terms based on </w:t>
      </w:r>
      <w:r>
        <w:rPr>
          <w:i/>
          <w:iCs/>
        </w:rPr>
        <w:t>p</w:t>
      </w:r>
      <w:r>
        <w:rPr/>
        <w:t xml:space="preserve"> values (Blanchet et al., 2008; Oksanen et al., 2022). We started with our initial model containing only the intercept (dissimilarity_matrix ~ 1) and setting the functions arguments to the following: </w:t>
      </w:r>
      <w:r>
        <w:rPr>
          <w:rStyle w:val="VerbatimChar"/>
        </w:rPr>
        <w:t>scope</w:t>
      </w:r>
      <w:r>
        <w:rPr/>
        <w:t xml:space="preserve"> = formula(</w:t>
      </w:r>
      <w:r>
        <w:rPr>
          <w:i/>
          <w:iCs/>
        </w:rPr>
        <w:t>m</w:t>
      </w:r>
      <w:r>
        <w:rPr/>
        <w:t xml:space="preserve">), where </w:t>
      </w:r>
      <w:r>
        <w:rPr>
          <w:i/>
          <w:iCs/>
        </w:rPr>
        <w:t>m</w:t>
      </w:r>
      <w:r>
        <w:rPr/>
        <w:t xml:space="preserve"> is the formula with a defined range including leaf functional traits, tree species and treatment groups; </w:t>
      </w:r>
      <w:r>
        <w:rPr>
          <w:rStyle w:val="VerbatimChar"/>
        </w:rPr>
        <w:t>Pin</w:t>
      </w:r>
      <w:r>
        <w:rPr/>
        <w:t xml:space="preserve"> = 0.5, </w:t>
      </w:r>
      <w:r>
        <w:rPr>
          <w:rStyle w:val="VerbatimChar"/>
        </w:rPr>
        <w:t>Pout</w:t>
      </w:r>
      <w:r>
        <w:rPr/>
        <w:t xml:space="preserve"> = 0.05, </w:t>
      </w:r>
      <w:r>
        <w:rPr>
          <w:rStyle w:val="VerbatimChar"/>
        </w:rPr>
        <w:t>trace</w:t>
      </w:r>
      <w:r>
        <w:rPr/>
        <w:t xml:space="preserve"> = T, </w:t>
      </w:r>
      <w:r>
        <w:rPr>
          <w:rStyle w:val="VerbatimChar"/>
        </w:rPr>
        <w:t>permutations</w:t>
      </w:r>
      <w:r>
        <w:rPr/>
        <w:t xml:space="preserve"> = how(nperm = 999), </w:t>
      </w:r>
      <w:r>
        <w:rPr>
          <w:rStyle w:val="VerbatimChar"/>
        </w:rPr>
        <w:t>steps</w:t>
      </w:r>
      <w:r>
        <w:rPr/>
        <w:t xml:space="preserve"> = 50.</w:t>
      </w:r>
      <w:ins w:id="451" w:author="Arnold, Betsy - (fungi) [2]" w:date="2024-10-07T09:13:00Z">
        <w:r>
          <w:rPr/>
          <w:t xml:space="preserve"> </w:t>
        </w:r>
      </w:ins>
      <w:r>
        <w:rPr/>
        <w:t xml:space="preserve">The dbRDA is considered analogous to a permutational analysis of variance (PERMANOVA) with non-Euclidean distance (M. J. Anderson, 2017; McArdle &amp; Anderson, 2001). Its corresponding visualizations appropriately illustrate underlying patterns of compositional differences (M. J. Anderson, 2017; Legendre &amp; Anderson, 1999; McArdle &amp; Anderson, 2001). We used the </w:t>
      </w:r>
      <w:r>
        <w:rPr>
          <w:rStyle w:val="VerbatimChar"/>
        </w:rPr>
        <w:t>anova.cca</w:t>
      </w:r>
      <w:r>
        <w:rPr/>
        <w:t xml:space="preserve"> function to assess the marginal significance of constraining variables (Legendre et al., 2011; Legendre &amp; Legendre, 2012; Oksanen et al., 2022), applied here to reveal associations between leaf functional traits and FEF communities in host tree species and treatment groups. To corroborate homogeneous dispersion of variances of host species and treatment groups we used a permutational analysis of multivariate dispersion (PERMDISP) using the </w:t>
      </w:r>
      <w:r>
        <w:rPr>
          <w:rStyle w:val="VerbatimChar"/>
        </w:rPr>
        <w:t>betadisper</w:t>
      </w:r>
      <w:r>
        <w:rPr/>
        <w:t xml:space="preserve"> with parameter </w:t>
      </w:r>
      <w:r>
        <w:rPr>
          <w:rStyle w:val="VerbatimChar"/>
        </w:rPr>
        <w:t>type = "median"</w:t>
      </w:r>
      <w:r>
        <w:rPr/>
        <w:t xml:space="preserve">, and </w:t>
      </w:r>
      <w:r>
        <w:rPr>
          <w:rStyle w:val="VerbatimChar"/>
        </w:rPr>
        <w:t>permutest</w:t>
      </w:r>
      <w:r>
        <w:rPr/>
        <w:t xml:space="preserve"> functions from </w:t>
      </w:r>
      <w:r>
        <w:rPr>
          <w:rStyle w:val="VerbatimChar"/>
        </w:rPr>
        <w:t>vegan</w:t>
      </w:r>
      <w:r>
        <w:rPr/>
        <w:t xml:space="preserve"> with </w:t>
      </w:r>
      <w:del w:id="452" w:author="Arnold, Betsy - (fungi) [2]" w:date="2024-10-07T09:13:00Z">
        <w:r>
          <w:rPr/>
          <w:delText xml:space="preserve">with </w:delText>
        </w:r>
      </w:del>
      <w:r>
        <w:rPr/>
        <w:t>999 permutations (Oksanen et al., 2022). We compared differences in the dispersion of the FEF communities among species and treatments with post-hoc Tukey’s tests.</w:t>
      </w:r>
    </w:p>
    <w:p>
      <w:pPr>
        <w:pStyle w:val="Heading4"/>
        <w:rPr/>
      </w:pPr>
      <w:ins w:id="454" w:author="Bolívar Aponte Rolón" w:date="2024-08-19T16:21:00Z">
        <w:r>
          <w:rPr/>
          <w:t>4.0.7.3 Correlations between FEF and herbivory and pathogen damage</w:t>
        </w:r>
      </w:ins>
    </w:p>
    <w:p>
      <w:pPr>
        <w:pStyle w:val="BodyText"/>
        <w:rPr/>
      </w:pPr>
      <w:del w:id="455" w:author="Arnold, Betsy - (fungi) [2]" w:date="2024-10-07T09:14:00Z">
        <w:r>
          <w:rPr/>
          <w:delText>Thirdly, we arbitrarily</w:delText>
        </w:r>
      </w:del>
      <w:ins w:id="456" w:author="Arnold, Betsy - (fungi) [2]" w:date="2024-10-07T09:14:00Z">
        <w:r>
          <w:rPr/>
          <w:t>We</w:t>
        </w:r>
      </w:ins>
      <w:r>
        <w:rPr/>
        <w:t xml:space="preserve"> designated percent leaf damage in herbivore assays as high (&gt;70%), medium (31-69%) and low (&lt;30%) and in pathogen assays as high (&gt;30%) and low (&lt;30%). These categories allowed us to explore</w:t>
      </w:r>
      <w:del w:id="457" w:author="Arnold, Betsy - (fungi) [2]" w:date="2024-10-07T09:14:00Z">
        <w:r>
          <w:rPr/>
          <w:delText xml:space="preserve"> correlations</w:delText>
        </w:r>
      </w:del>
      <w:ins w:id="458" w:author="Bolívar Aponte Rolón" w:date="2024-10-08T16:26:59Z">
        <w:r>
          <w:rPr/>
          <w:t xml:space="preserve"> </w:t>
        </w:r>
      </w:ins>
      <w:ins w:id="459" w:author="Arnold, Betsy - (fungi) [2]" w:date="2024-10-07T09:14:00Z">
        <w:r>
          <w:rPr/>
          <w:t>relationships</w:t>
        </w:r>
      </w:ins>
      <w:r>
        <w:rPr/>
        <w:t xml:space="preserve"> between host tree species</w:t>
      </w:r>
      <w:ins w:id="460" w:author="Arnold, Betsy - (fungi) [2]" w:date="2024-10-07T09:14:00Z">
        <w:r>
          <w:rPr/>
          <w:t>,</w:t>
        </w:r>
      </w:ins>
      <w:del w:id="461" w:author="Arnold, Betsy - (fungi) [2]" w:date="2024-10-07T09:14:00Z">
        <w:r>
          <w:rPr/>
          <w:delText xml:space="preserve"> and </w:delText>
        </w:r>
      </w:del>
      <w:r>
        <w:rPr/>
        <w:t xml:space="preserve">specific </w:t>
      </w:r>
      <w:del w:id="462" w:author="Arnold, Betsy - (fungi) [2]" w:date="2024-10-07T09:15:00Z">
        <w:r>
          <w:rPr/>
          <w:delText>FEF OTUs</w:delText>
        </w:r>
      </w:del>
      <w:ins w:id="463" w:author="Arnold, Betsy - (fungi) [2]" w:date="2024-10-07T09:15:00Z">
        <w:r>
          <w:rPr/>
          <w:t>OTUs</w:t>
        </w:r>
      </w:ins>
      <w:r>
        <w:rPr/>
        <w:t xml:space="preserve">. </w:t>
      </w:r>
      <w:del w:id="464" w:author="Arnold, Betsy - (fungi) [2]" w:date="2024-10-07T09:14:00Z">
        <w:r>
          <w:rPr/>
          <w:delText>To achieve this we</w:delText>
        </w:r>
      </w:del>
      <w:ins w:id="465" w:author="Arnold, Betsy - (fungi) [2]" w:date="2024-10-07T09:14:00Z">
        <w:r>
          <w:rPr/>
          <w:t>We</w:t>
        </w:r>
      </w:ins>
      <w:r>
        <w:rPr/>
        <w:t xml:space="preserve"> used the </w:t>
      </w:r>
      <w:r>
        <w:rPr>
          <w:rStyle w:val="VerbatimChar"/>
        </w:rPr>
        <w:t>multipatt</w:t>
      </w:r>
      <w:r>
        <w:rPr/>
        <w:t xml:space="preserve"> function from the </w:t>
      </w:r>
      <w:r>
        <w:rPr>
          <w:rStyle w:val="VerbatimChar"/>
        </w:rPr>
        <w:t>indicspecies</w:t>
      </w:r>
      <w:r>
        <w:rPr/>
        <w:t xml:space="preserve"> package in </w:t>
      </w:r>
      <w:r>
        <w:rPr>
          <w:i/>
          <w:iCs/>
        </w:rPr>
        <w:t>R</w:t>
      </w:r>
      <w:r>
        <w:rPr/>
        <w:t xml:space="preserve"> (</w:t>
      </w:r>
      <w:ins w:id="466" w:author="Bolívar Aponte Rolón" w:date="2024-09-03T13:25:00Z">
        <w:r>
          <w:rPr/>
          <w:t xml:space="preserve">v.1.7.14; </w:t>
        </w:r>
      </w:ins>
      <w:r>
        <w:rPr/>
        <w:t>De Cáceres &amp; Legendre, 2009)</w:t>
      </w:r>
      <w:ins w:id="467" w:author="Bolívar Aponte Rolón" w:date="2024-09-03T13:24:00Z">
        <w:r>
          <w:rPr/>
          <w:t>,</w:t>
        </w:r>
      </w:ins>
      <w:del w:id="468" w:author="Bolívar Aponte Rolón" w:date="2024-09-03T13:24:00Z">
        <w:r>
          <w:rPr/>
          <w:delText xml:space="preserve">. We calculated the point biserial correlation coefficient for each OTU at all tree species and treatment group combinations by applying the </w:delText>
        </w:r>
      </w:del>
      <w:del w:id="469" w:author="Bolívar Aponte Rolón" w:date="2024-09-03T13:24:00Z">
        <w:r>
          <w:rPr>
            <w:rStyle w:val="VerbatimChar"/>
          </w:rPr>
          <w:delText>multipatt</w:delText>
        </w:r>
      </w:del>
      <w:del w:id="470" w:author="Bolívar Aponte Rolón" w:date="2024-09-03T13:24:00Z">
        <w:r>
          <w:rPr/>
          <w:delText xml:space="preserve"> function with arguments </w:delText>
        </w:r>
      </w:del>
      <w:del w:id="471" w:author="Bolívar Aponte Rolón" w:date="2024-09-03T13:24:00Z">
        <w:r>
          <w:rPr>
            <w:rStyle w:val="VerbatimChar"/>
          </w:rPr>
          <w:delText>func</w:delText>
        </w:r>
      </w:del>
      <w:del w:id="472" w:author="Bolívar Aponte Rolón" w:date="2024-09-03T13:24:00Z">
        <w:r>
          <w:rPr/>
          <w:delText xml:space="preserve">= “r.g” and </w:delText>
        </w:r>
      </w:del>
      <w:del w:id="473" w:author="Bolívar Aponte Rolón" w:date="2024-09-03T13:24:00Z">
        <w:r>
          <w:rPr>
            <w:rStyle w:val="VerbatimChar"/>
          </w:rPr>
          <w:delText>control</w:delText>
        </w:r>
      </w:del>
      <w:del w:id="474" w:author="Bolívar Aponte Rolón" w:date="2024-09-03T13:24:00Z">
        <w:r>
          <w:rPr/>
          <w:delText xml:space="preserve"> = how(nperm=999) to our OTU abundance matrix</w:delText>
        </w:r>
      </w:del>
      <w:ins w:id="475" w:author="Bolívar Aponte Rolón" w:date="2024-09-03T13:24:00Z">
        <w:r>
          <w:rPr/>
          <w:t>which allowed us to determine correlation indices for each site group combination (host tre</w:t>
        </w:r>
      </w:ins>
      <w:ins w:id="476" w:author="Van Bael, Sunshine A" w:date="2024-09-17T15:35:00Z">
        <w:r>
          <w:rPr/>
          <w:t>e</w:t>
        </w:r>
      </w:ins>
      <w:ins w:id="477" w:author="Bolívar Aponte Rolón" w:date="2024-09-03T13:24:00Z">
        <w:del w:id="478" w:author="Van Bael, Sunshine A" w:date="2024-09-17T15:35:00Z">
          <w:r>
            <w:rPr/>
            <w:delText>ss</w:delText>
          </w:r>
        </w:del>
      </w:ins>
      <w:ins w:id="479" w:author="Bolívar Aponte Rolón" w:date="2024-09-03T13:24:00Z">
        <w:r>
          <w:rPr/>
          <w:t xml:space="preserve"> species and OTUs). We applied the `multipatt` function with arguments `func`= "r.g" and `control` = how(nperm=999) to our OTU abundance matrix to calculate the point biserial correlation coefficient for each OTU </w:t>
        </w:r>
      </w:ins>
      <w:ins w:id="480" w:author="Arnold, Betsy - (fungi) [2]" w:date="2024-10-07T09:15:00Z">
        <w:r>
          <w:rPr/>
          <w:t>for</w:t>
        </w:r>
      </w:ins>
      <w:ins w:id="481" w:author="Bolívar Aponte Rolón" w:date="2024-09-03T13:24:00Z">
        <w:del w:id="482" w:author="Arnold, Betsy - (fungi) [2]" w:date="2024-10-07T09:15:00Z">
          <w:r>
            <w:rPr/>
            <w:delText>at</w:delText>
          </w:r>
        </w:del>
      </w:ins>
      <w:ins w:id="483" w:author="Bolívar Aponte Rolón" w:date="2024-09-03T13:24:00Z">
        <w:r>
          <w:rPr/>
          <w:t xml:space="preserve"> all tree species and treatment group combinations </w:t>
        </w:r>
      </w:ins>
      <w:r>
        <w:rPr/>
        <w:t xml:space="preserve"> (De Cáceres &amp; Legendre, 2009). Like with other statistical tests performed, we adjusted </w:t>
      </w:r>
      <w:r>
        <w:rPr>
          <w:i/>
          <w:iCs/>
        </w:rPr>
        <w:t>p</w:t>
      </w:r>
      <w:r>
        <w:rPr/>
        <w:t xml:space="preserve"> values to account for false discovery rates in multiple comparisons by using “BH” method (Benjamini &amp; Hochberg, 1995) in the </w:t>
      </w:r>
      <w:r>
        <w:rPr>
          <w:rStyle w:val="VerbatimChar"/>
        </w:rPr>
        <w:t>p.adjust</w:t>
      </w:r>
      <w:r>
        <w:rPr/>
        <w:t xml:space="preserve"> function from the </w:t>
      </w:r>
      <w:r>
        <w:rPr>
          <w:rStyle w:val="VerbatimChar"/>
        </w:rPr>
        <w:t>stats</w:t>
      </w:r>
      <w:r>
        <w:rPr/>
        <w:t xml:space="preserve"> package (R Core Team, 2024). We then filtered the adjusted </w:t>
      </w:r>
      <w:r>
        <w:rPr>
          <w:i/>
          <w:iCs/>
        </w:rPr>
        <w:t>p</w:t>
      </w:r>
      <w:r>
        <w:rPr/>
        <w:t xml:space="preserve"> value with a cutoff of &lt; .05.</w:t>
      </w:r>
    </w:p>
    <w:p>
      <w:pPr>
        <w:pStyle w:val="BodyText"/>
        <w:rPr/>
      </w:pPr>
      <w:r>
        <w:rPr/>
        <w:t xml:space="preserve">We used Principal Component Analysis (PCA) to reduce dimensions among covariates and reveal underlying interactions between covariates that could influence herbivory and pathogen damage. The PCA was computed using the </w:t>
      </w:r>
      <w:r>
        <w:rPr>
          <w:rStyle w:val="VerbatimChar"/>
        </w:rPr>
        <w:t>prcomp</w:t>
      </w:r>
      <w:r>
        <w:rPr/>
        <w:t xml:space="preserve"> function in R statistical software (R Core Team, 2024). A complete PCA was computed with variables </w:t>
      </w:r>
      <w:del w:id="484" w:author="Arnold, Betsy - (fungi) [2]" w:date="2024-10-07T09:15:00Z">
        <w:r>
          <w:rPr/>
          <w:delText>ACI,</w:delText>
        </w:r>
      </w:del>
      <w:ins w:id="485" w:author="Arnold, Betsy - (fungi) [2]" w:date="2024-10-07T09:15:00Z">
        <w:r>
          <w:rPr/>
          <w:t>LMA,</w:t>
        </w:r>
      </w:ins>
      <w:r>
        <w:rPr/>
        <w:t xml:space="preserve"> LT, LPS, and </w:t>
      </w:r>
      <w:del w:id="486" w:author="Arnold, Betsy - (fungi) [2]" w:date="2024-10-07T09:15:00Z">
        <w:r>
          <w:rPr/>
          <w:delText>LMA</w:delText>
        </w:r>
      </w:del>
      <w:ins w:id="487" w:author="Arnold, Betsy - (fungi) [2]" w:date="2024-10-07T09:15:00Z">
        <w:r>
          <w:rPr/>
          <w:t>ACI</w:t>
        </w:r>
      </w:ins>
      <w:r>
        <w:rPr/>
        <w:t xml:space="preserve">. We </w:t>
      </w:r>
      <w:del w:id="488" w:author="Arnold, Betsy - (fungi) [2]" w:date="2024-10-07T09:16:00Z">
        <w:r>
          <w:rPr/>
          <w:delText xml:space="preserve">then proceeded to compute a </w:delText>
        </w:r>
      </w:del>
      <w:ins w:id="489" w:author="Arnold, Betsy - (fungi) [2]" w:date="2024-10-07T09:16:00Z">
        <w:r>
          <w:rPr/>
          <w:t xml:space="preserve">then computed </w:t>
        </w:r>
      </w:ins>
      <w:r>
        <w:rPr/>
        <w:t>PCA with the data from leaves of plants used in the herbivory (</w:t>
      </w:r>
      <w:r>
        <w:rPr>
          <w:i/>
          <w:iCs/>
        </w:rPr>
        <w:t>n</w:t>
      </w:r>
      <w:r>
        <w:rPr/>
        <w:t xml:space="preserve"> = 210) and pathogen assays (</w:t>
      </w:r>
      <w:r>
        <w:rPr>
          <w:i/>
          <w:iCs/>
        </w:rPr>
        <w:t>n</w:t>
      </w:r>
      <w:r>
        <w:rPr/>
        <w:t xml:space="preserve"> = 192). We then took from the herbivory and pathogen PCA the principal components that explained the most variance (PC1 and PC2) and regressed them to herbivory (%) and pathogen damage (%). We also regressed ACI, LT, LPS, LMA and </w:t>
      </w:r>
      <w:ins w:id="490" w:author="Arnold, Betsy - (fungi) [2]" w:date="2024-10-07T09:16:00Z">
        <w:r>
          <w:rPr/>
          <w:t xml:space="preserve">the </w:t>
        </w:r>
      </w:ins>
      <w:r>
        <w:rPr/>
        <w:t>Shannon diversity index to logit</w:t>
      </w:r>
      <w:ins w:id="491" w:author="Arnold, Betsy - (fungi) [2]" w:date="2024-10-07T09:20:00Z">
        <w:r>
          <w:rPr/>
          <w:t>-</w:t>
        </w:r>
      </w:ins>
      <w:del w:id="492" w:author="Arnold, Betsy - (fungi) [2]" w:date="2024-10-07T09:20:00Z">
        <w:r>
          <w:rPr/>
          <w:delText xml:space="preserve"> </w:delText>
        </w:r>
      </w:del>
      <w:r>
        <w:rPr/>
        <w:t xml:space="preserve">transformed herbivory (%) and pathogen damage (%). We used the </w:t>
      </w:r>
      <w:r>
        <w:rPr>
          <w:rStyle w:val="VerbatimChar"/>
        </w:rPr>
        <w:t>logit</w:t>
      </w:r>
      <w:r>
        <w:rPr/>
        <w:t xml:space="preserve"> function from the </w:t>
      </w:r>
      <w:r>
        <w:rPr>
          <w:rStyle w:val="VerbatimChar"/>
        </w:rPr>
        <w:t>car</w:t>
      </w:r>
      <w:r>
        <w:rPr/>
        <w:t xml:space="preserve"> package for logit transformation of variables and the </w:t>
      </w:r>
      <w:r>
        <w:rPr>
          <w:rStyle w:val="VerbatimChar"/>
        </w:rPr>
        <w:t>lm</w:t>
      </w:r>
      <w:r>
        <w:rPr/>
        <w:t xml:space="preserve"> function from the </w:t>
      </w:r>
      <w:r>
        <w:rPr>
          <w:rStyle w:val="VerbatimChar"/>
        </w:rPr>
        <w:t>stat</w:t>
      </w:r>
      <w:r>
        <w:rPr/>
        <w:t xml:space="preserve"> package for simple linear regressions (Fox &amp; Weisberg, 2019; R Core Team, 2024).</w:t>
      </w:r>
    </w:p>
    <w:p>
      <w:pPr>
        <w:pStyle w:val="BodyText"/>
        <w:rPr/>
      </w:pPr>
      <w:r>
        <w:rPr/>
        <w:t xml:space="preserve">Lastly, to test how leaf functional traits and FEF communities interact to influence herbivory and pathogen damage in tropical tree species, we used a generalized linear mixed model (GLMM) with herbivory and pathogen damage percentage (logit transformed) as the response variable. To determine which fixed effects to include in the GLMMs we used the </w:t>
      </w:r>
      <w:r>
        <w:rPr>
          <w:rStyle w:val="VerbatimChar"/>
        </w:rPr>
        <w:t>vif</w:t>
      </w:r>
      <w:r>
        <w:rPr/>
        <w:t xml:space="preserve"> function from the </w:t>
      </w:r>
      <w:r>
        <w:rPr>
          <w:rStyle w:val="VerbatimChar"/>
        </w:rPr>
        <w:t>car</w:t>
      </w:r>
      <w:r>
        <w:rPr/>
        <w:t xml:space="preserve"> package in </w:t>
      </w:r>
      <w:r>
        <w:rPr>
          <w:i/>
          <w:iCs/>
        </w:rPr>
        <w:t>R</w:t>
      </w:r>
      <w:r>
        <w:rPr/>
        <w:t xml:space="preserve"> to calculate the variance inflation factor for all explanatory variables (ACI, LT, LPS, LMA, and Shannon diversity index) (Fox &amp; Weisberg, 2019; R Core Team, 2024). Complementary to this, we calculated Pearson’s coefficient for each pair of leaf functional traits with by creating a correlation matrix and applying the </w:t>
      </w:r>
      <w:r>
        <w:rPr>
          <w:rStyle w:val="VerbatimChar"/>
        </w:rPr>
        <w:t>cor</w:t>
      </w:r>
      <w:r>
        <w:rPr/>
        <w:t xml:space="preserve"> function from the </w:t>
      </w:r>
      <w:r>
        <w:rPr>
          <w:rStyle w:val="VerbatimChar"/>
        </w:rPr>
        <w:t>stats</w:t>
      </w:r>
      <w:r>
        <w:rPr/>
        <w:t xml:space="preserve"> package to assess correlations among traits (R Core Team, 2024). We opted to maintain explanatory variables LT and LMA, and exclude ACI and LPS from subsequent general linear models (GLMMs) due to high collinearity between the two variables with LMA, </w:t>
      </w:r>
      <w:r>
        <w:rPr>
          <w:i/>
          <w:iCs/>
        </w:rPr>
        <w:t>r</w:t>
      </w:r>
      <w:r>
        <w:rPr/>
        <w:t xml:space="preserve">(1112) = 0.68, </w:t>
      </w:r>
      <w:r>
        <w:rPr>
          <w:i/>
          <w:iCs/>
        </w:rPr>
        <w:t>p</w:t>
      </w:r>
      <w:r>
        <w:rPr/>
        <w:t xml:space="preserve"> &lt; .0001 and </w:t>
      </w:r>
      <w:r>
        <w:rPr>
          <w:i/>
          <w:iCs/>
        </w:rPr>
        <w:t>r</w:t>
      </w:r>
      <w:r>
        <w:rPr/>
        <w:t xml:space="preserve">(1113) = 0.65, </w:t>
      </w:r>
      <w:r>
        <w:rPr>
          <w:i/>
          <w:iCs/>
        </w:rPr>
        <w:t>p</w:t>
      </w:r>
      <w:r>
        <w:rPr/>
        <w:t xml:space="preserve"> &lt; .0001, respectively. We modeled only main effects with explanatory variables</w:t>
      </w:r>
      <w:del w:id="493" w:author="Arnold, Betsy - (fungi) [2]" w:date="2024-10-07T09:21:00Z">
        <w:r>
          <w:rPr/>
          <w:delText>,</w:delText>
        </w:r>
      </w:del>
      <w:ins w:id="494" w:author="Arnold, Betsy - (fungi) [2]" w:date="2024-10-07T09:21:00Z">
        <w:r>
          <w:rPr/>
          <w:t>.</w:t>
        </w:r>
      </w:ins>
      <w:del w:id="495" w:author="Arnold, Betsy - (fungi) [2]" w:date="2024-10-07T09:21:00Z">
        <w:r>
          <w:rPr/>
          <w:delText xml:space="preserve"> we</w:delText>
        </w:r>
      </w:del>
      <w:r>
        <w:rPr/>
        <w:t xml:space="preserve"> </w:t>
      </w:r>
      <w:ins w:id="496" w:author="Arnold, Betsy - (fungi) [2]" w:date="2024-10-07T09:21:00Z">
        <w:r>
          <w:rPr/>
          <w:t xml:space="preserve">We </w:t>
        </w:r>
      </w:ins>
      <w:r>
        <w:rPr/>
        <w:t>did not model interaction</w:t>
      </w:r>
      <w:del w:id="497" w:author="Arnold, Betsy - (fungi) [2]" w:date="2024-10-07T09:21:00Z">
        <w:r>
          <w:rPr/>
          <w:delText>s</w:delText>
        </w:r>
      </w:del>
      <w:r>
        <w:rPr/>
        <w:t xml:space="preserve"> effects to avoid overfitting models. We used </w:t>
      </w:r>
      <w:del w:id="498" w:author="Arnold, Betsy - (fungi) [2]" w:date="2024-10-07T09:21:00Z">
        <w:r>
          <w:rPr/>
          <w:delText>a</w:delText>
        </w:r>
      </w:del>
      <w:r>
        <w:rPr/>
        <w:t xml:space="preserve"> restricted maximum likelihood estimates for model fit with the </w:t>
      </w:r>
      <w:r>
        <w:rPr>
          <w:rStyle w:val="VerbatimChar"/>
        </w:rPr>
        <w:t>lme</w:t>
      </w:r>
      <w:r>
        <w:rPr/>
        <w:t xml:space="preserve"> function from the </w:t>
      </w:r>
      <w:r>
        <w:rPr>
          <w:rStyle w:val="VerbatimChar"/>
        </w:rPr>
        <w:t>nlme</w:t>
      </w:r>
      <w:r>
        <w:rPr/>
        <w:t xml:space="preserve"> package (J. Pinheiro et al., 2023; J. C. Pinheiro &amp; Bates, 2000). For our logit herbivory GLMMs we used tree species as a random effect and modeled tree species variance structure with the </w:t>
      </w:r>
      <w:r>
        <w:rPr>
          <w:rStyle w:val="VerbatimChar"/>
        </w:rPr>
        <w:t>varIdent</w:t>
      </w:r>
      <w:r>
        <w:rPr/>
        <w:t xml:space="preserve"> argument (J. Pinheiro et al., 2023; J. C. Pinheiro &amp; Bates, 2000). For our logit pathogen damage GLMMs we use tree species as a random effect and modeled a nested variance structure for pathogen treatment within treatment groups per species with the </w:t>
      </w:r>
      <w:r>
        <w:rPr>
          <w:rStyle w:val="VerbatimChar"/>
        </w:rPr>
        <w:t>varIdent</w:t>
      </w:r>
      <w:r>
        <w:rPr/>
        <w:t xml:space="preserve"> argument (J. Pinheiro et al., 2023; J. C. Pinheiro &amp; Bates, 2000). We manually compared and selected models based on Akaike Information Criterion (AIC) with a penalty of 2 degrees of freedom (ΔAIC) with the </w:t>
      </w:r>
      <w:r>
        <w:rPr>
          <w:rStyle w:val="VerbatimChar"/>
        </w:rPr>
        <w:t>model.sel</w:t>
      </w:r>
      <w:r>
        <w:rPr/>
        <w:t xml:space="preserve"> function from the </w:t>
      </w:r>
      <w:r>
        <w:rPr>
          <w:rStyle w:val="VerbatimChar"/>
        </w:rPr>
        <w:t>MuMIn</w:t>
      </w:r>
      <w:r>
        <w:rPr/>
        <w:t xml:space="preserve"> package (Bartoń, 2023). We selected the best-fit model based on the lowest value obtained.</w:t>
      </w:r>
      <w:ins w:id="499" w:author="Bolívar Aponte Rolón" w:date="2024-10-08T18:31:07Z">
        <w:bookmarkEnd w:id="3"/>
        <w:bookmarkEnd w:id="8"/>
        <w:r>
          <w:rPr/>
          <w:t xml:space="preserve"> All visualizations and tables were performed in R [v. 4.4.1; R Core Team (2024)] using the </w:t>
        </w:r>
      </w:ins>
      <w:ins w:id="500" w:author="Bolívar Aponte Rolón" w:date="2024-10-08T18:31:07Z">
        <w:r>
          <w:rPr>
            <w:rStyle w:val="VerbatimChar"/>
          </w:rPr>
          <w:t>ggplot2</w:t>
        </w:r>
      </w:ins>
      <w:ins w:id="501" w:author="Bolívar Aponte Rolón" w:date="2024-10-08T18:31:07Z">
        <w:r>
          <w:rPr/>
          <w:t xml:space="preserve">, </w:t>
        </w:r>
      </w:ins>
      <w:ins w:id="502" w:author="Bolívar Aponte Rolón" w:date="2024-10-08T18:31:07Z">
        <w:r>
          <w:rPr>
            <w:rStyle w:val="VerbatimChar"/>
          </w:rPr>
          <w:t>gt</w:t>
        </w:r>
      </w:ins>
      <w:ins w:id="503" w:author="Bolívar Aponte Rolón" w:date="2024-10-08T18:31:07Z">
        <w:r>
          <w:rPr/>
          <w:t xml:space="preserve">, </w:t>
        </w:r>
      </w:ins>
      <w:ins w:id="504" w:author="Bolívar Aponte Rolón" w:date="2024-10-08T18:31:07Z">
        <w:r>
          <w:rPr>
            <w:rStyle w:val="VerbatimChar"/>
          </w:rPr>
          <w:t>gtExtras</w:t>
        </w:r>
      </w:ins>
      <w:ins w:id="505" w:author="Bolívar Aponte Rolón" w:date="2024-10-08T18:31:07Z">
        <w:r>
          <w:rPr/>
          <w:t xml:space="preserve">, </w:t>
        </w:r>
      </w:ins>
      <w:ins w:id="506" w:author="Bolívar Aponte Rolón" w:date="2024-10-08T18:31:07Z">
        <w:r>
          <w:rPr>
            <w:rStyle w:val="VerbatimChar"/>
          </w:rPr>
          <w:t>huxtable</w:t>
        </w:r>
      </w:ins>
      <w:ins w:id="507" w:author="Bolívar Aponte Rolón" w:date="2024-10-08T18:31:07Z">
        <w:r>
          <w:rPr/>
          <w:t xml:space="preserve"> and </w:t>
        </w:r>
      </w:ins>
      <w:ins w:id="508" w:author="Bolívar Aponte Rolón" w:date="2024-10-08T18:31:07Z">
        <w:r>
          <w:rPr>
            <w:rStyle w:val="VerbatimChar"/>
          </w:rPr>
          <w:t>flextable</w:t>
        </w:r>
      </w:ins>
      <w:ins w:id="509" w:author="Bolívar Aponte Rolón" w:date="2024-10-08T18:31:07Z">
        <w:r>
          <w:rPr/>
          <w:t xml:space="preserve"> packages (Gohel &amp; Skintzos, 2024; Hugh-Jones, 2023; Iannone et al., 2023; Mock, 2023; Wickham et al., 2022).</w:t>
        </w:r>
      </w:ins>
    </w:p>
    <w:p>
      <w:pPr>
        <w:pStyle w:val="Heading1"/>
        <w:rPr/>
      </w:pPr>
      <w:bookmarkStart w:id="15" w:name="results"/>
      <w:bookmarkEnd w:id="15"/>
      <w:r>
        <w:rPr/>
        <w:t>5. Results</w:t>
      </w:r>
    </w:p>
    <w:p>
      <w:pPr>
        <w:pStyle w:val="FirstParagraph"/>
        <w:rPr/>
      </w:pPr>
      <w:r>
        <w:rPr/>
        <w:t xml:space="preserve">Inoculation of seedlings was successful. Seedlings exposed to forest spore fall (i.e., </w:t>
      </w:r>
      <w:del w:id="510" w:author="Bolívar Aponte Rolón" w:date="2024-08-19T15:48:00Z">
        <w:r>
          <w:rPr>
            <w:i/>
            <w:iCs/>
          </w:rPr>
          <w:delText>E+</w:delText>
        </w:r>
      </w:del>
      <w:ins w:id="511" w:author="Bolívar Aponte Rolón" w:date="2024-08-19T15:48:00Z">
        <w:r>
          <w:rPr>
            <w:i/>
            <w:iCs/>
          </w:rPr>
          <w:t>E-high</w:t>
        </w:r>
      </w:ins>
      <w:r>
        <w:rPr/>
        <w:t xml:space="preserve">) had a significantly higher proportion of leaf segments colonized by FEF across all species (data from cultures, </w:t>
      </w:r>
      <w:del w:id="512" w:author="Bolívar Aponte Rolón" w:date="2024-09-05T10:40:00Z">
        <w:r>
          <w:rPr/>
          <w:delText>Fig.</w:delText>
        </w:r>
      </w:del>
      <w:ins w:id="513" w:author="Bolívar Aponte Rolón" w:date="2024-09-05T10:40:00Z">
        <w:r>
          <w:rPr/>
          <w:t>Figure</w:t>
        </w:r>
      </w:ins>
      <w:r>
        <w:rPr/>
        <w:t xml:space="preserve"> S1). Similarly, molecular data</w:t>
      </w:r>
      <w:del w:id="514" w:author="Arnold, Betsy - (fungi) [2]" w:date="2024-10-07T09:22:00Z">
        <w:r>
          <w:rPr/>
          <w:delText xml:space="preserve"> set</w:delText>
        </w:r>
      </w:del>
      <w:r>
        <w:rPr/>
        <w:t xml:space="preserve"> showed that seedlings with </w:t>
      </w:r>
      <w:del w:id="515" w:author="Bolívar Aponte Rolón" w:date="2024-08-19T15:48:00Z">
        <w:r>
          <w:rPr>
            <w:i/>
            <w:iCs/>
          </w:rPr>
          <w:delText>E+</w:delText>
        </w:r>
      </w:del>
      <w:ins w:id="516" w:author="Bolívar Aponte Rolón" w:date="2024-08-19T15:48:00Z">
        <w:r>
          <w:rPr>
            <w:i/>
            <w:iCs/>
          </w:rPr>
          <w:t>E-high</w:t>
        </w:r>
      </w:ins>
      <w:r>
        <w:rPr/>
        <w:t xml:space="preserve"> treatment had a significantly higher FEF relative abundance (paired, two-sided </w:t>
      </w:r>
      <w:r>
        <w:rPr>
          <w:i/>
          <w:iCs/>
        </w:rPr>
        <w:t>t</w:t>
      </w:r>
      <w:r>
        <w:rPr/>
        <w:t xml:space="preserve">-tests, </w:t>
      </w:r>
      <w:r>
        <w:rPr>
          <w:i/>
          <w:iCs/>
        </w:rPr>
        <w:t>p</w:t>
      </w:r>
      <w:r>
        <w:rPr/>
        <w:t xml:space="preserve"> &lt; .05) for all tree species when compared to the </w:t>
      </w:r>
      <w:del w:id="517" w:author="Bolívar Aponte Rolón" w:date="2024-08-19T15:47:00Z">
        <w:r>
          <w:rPr>
            <w:i/>
            <w:iCs/>
          </w:rPr>
          <w:delText>E-</w:delText>
        </w:r>
      </w:del>
      <w:ins w:id="518" w:author="Bolívar Aponte Rolón" w:date="2024-08-19T15:47:00Z">
        <w:r>
          <w:rPr>
            <w:i/>
            <w:iCs/>
          </w:rPr>
          <w:t>E-low</w:t>
        </w:r>
      </w:ins>
      <w:r>
        <w:rPr/>
        <w:t xml:space="preserve"> treatment (</w:t>
      </w:r>
      <w:del w:id="519" w:author="Bolívar Aponte Rolón" w:date="2024-09-05T10:40:00Z">
        <w:r>
          <w:rPr/>
          <w:delText>Fig.</w:delText>
        </w:r>
      </w:del>
      <w:ins w:id="520" w:author="Bolívar Aponte Rolón" w:date="2024-09-05T10:40:00Z">
        <w:r>
          <w:rPr/>
          <w:t>Figure</w:t>
        </w:r>
      </w:ins>
      <w:r>
        <w:rPr/>
        <w:t xml:space="preserve"> 1a</w:t>
      </w:r>
      <w:ins w:id="521" w:author="Bolívar Aponte Rolón" w:date="2024-09-05T13:59:00Z">
        <w:r>
          <w:rPr/>
          <w:t xml:space="preserve">  and Table 1</w:t>
        </w:r>
      </w:ins>
      <w:r>
        <w:rPr/>
        <w:t>). Despite these significant differences, there was a high degree of variability in FEF relative abundance within each treatment type (</w:t>
      </w:r>
      <w:del w:id="522" w:author="Bolívar Aponte Rolón" w:date="2024-09-05T10:40:00Z">
        <w:r>
          <w:rPr/>
          <w:delText>Fig.</w:delText>
        </w:r>
      </w:del>
      <w:ins w:id="523" w:author="Bolívar Aponte Rolón" w:date="2024-09-05T10:40:00Z">
        <w:r>
          <w:rPr/>
          <w:t>Figure</w:t>
        </w:r>
      </w:ins>
      <w:r>
        <w:rPr/>
        <w:t xml:space="preserve"> 1</w:t>
      </w:r>
      <w:ins w:id="524" w:author="Bolívar Aponte Rolón" w:date="2024-09-05T13:59:00Z">
        <w:r>
          <w:rPr/>
          <w:t xml:space="preserve"> and Table 1</w:t>
        </w:r>
      </w:ins>
      <w:r>
        <w:rPr/>
        <w:t>).</w:t>
      </w:r>
    </w:p>
    <w:p>
      <w:pPr>
        <w:pStyle w:val="BodyText"/>
        <w:rPr>
          <w:del w:id="541" w:author="Bolívar Aponte Rolón" w:date="2024-10-08T20:38:43Z"/>
        </w:rPr>
      </w:pPr>
      <w:r>
        <w:rPr/>
        <w:t xml:space="preserve">We observed general differences in leaf functional traits among species (Table </w:t>
      </w:r>
      <w:ins w:id="525" w:author="Bolívar Aponte Rolón" w:date="2024-09-05T14:00:00Z">
        <w:r>
          <w:rPr/>
          <w:t>2</w:t>
        </w:r>
      </w:ins>
      <w:del w:id="526" w:author="Bolívar Aponte Rolón" w:date="2024-09-05T14:00:00Z">
        <w:r>
          <w:rPr/>
          <w:delText>1</w:delText>
        </w:r>
      </w:del>
      <w:r>
        <w:rPr/>
        <w:t>). Anthocyanins (ACI) and leaf punch strength (LPS) did not differ between treatments (</w:t>
      </w:r>
      <w:del w:id="527" w:author="Bolívar Aponte Rolón" w:date="2024-08-19T15:47:00Z">
        <w:r>
          <w:rPr>
            <w:i/>
            <w:iCs/>
          </w:rPr>
          <w:delText>E-</w:delText>
        </w:r>
      </w:del>
      <w:ins w:id="528" w:author="Bolívar Aponte Rolón" w:date="2024-08-19T15:47:00Z">
        <w:r>
          <w:rPr>
            <w:i/>
            <w:iCs/>
          </w:rPr>
          <w:t>E-low</w:t>
        </w:r>
      </w:ins>
      <w:r>
        <w:rPr/>
        <w:t xml:space="preserve"> and </w:t>
      </w:r>
      <w:del w:id="529" w:author="Bolívar Aponte Rolón" w:date="2024-08-19T15:48:00Z">
        <w:r>
          <w:rPr>
            <w:i/>
            <w:iCs/>
          </w:rPr>
          <w:delText>E+</w:delText>
        </w:r>
      </w:del>
      <w:ins w:id="530" w:author="Bolívar Aponte Rolón" w:date="2024-08-19T15:48:00Z">
        <w:r>
          <w:rPr>
            <w:i/>
            <w:iCs/>
          </w:rPr>
          <w:t>E-high</w:t>
        </w:r>
      </w:ins>
      <w:r>
        <w:rPr/>
        <w:t>) when we combined all host species (</w:t>
      </w:r>
      <w:del w:id="531" w:author="Bolívar Aponte Rolón" w:date="2024-09-05T10:40:00Z">
        <w:r>
          <w:rPr/>
          <w:delText>Fig.</w:delText>
        </w:r>
      </w:del>
      <w:ins w:id="532" w:author="Bolívar Aponte Rolón" w:date="2024-09-05T10:40:00Z">
        <w:r>
          <w:rPr/>
          <w:t>Figure</w:t>
        </w:r>
      </w:ins>
      <w:r>
        <w:rPr/>
        <w:t xml:space="preserve"> S2a and </w:t>
      </w:r>
      <w:del w:id="533" w:author="Bolívar Aponte Rolón" w:date="2024-09-05T10:40:00Z">
        <w:r>
          <w:rPr/>
          <w:delText>Fig.</w:delText>
        </w:r>
      </w:del>
      <w:ins w:id="534" w:author="Bolívar Aponte Rolón" w:date="2024-09-05T10:40:00Z">
        <w:r>
          <w:rPr/>
          <w:t>Figure</w:t>
        </w:r>
      </w:ins>
      <w:r>
        <w:rPr/>
        <w:t xml:space="preserve"> S4a respectively). For LT and LMA we saw significant differences between </w:t>
      </w:r>
      <w:del w:id="535" w:author="Bolívar Aponte Rolón" w:date="2024-08-19T15:47:00Z">
        <w:r>
          <w:rPr>
            <w:i/>
            <w:iCs/>
          </w:rPr>
          <w:delText>E-</w:delText>
        </w:r>
      </w:del>
      <w:ins w:id="536" w:author="Bolívar Aponte Rolón" w:date="2024-08-19T15:47:00Z">
        <w:r>
          <w:rPr>
            <w:i/>
            <w:iCs/>
          </w:rPr>
          <w:t>E-low</w:t>
        </w:r>
      </w:ins>
      <w:r>
        <w:rPr/>
        <w:t xml:space="preserve"> and </w:t>
      </w:r>
      <w:del w:id="537" w:author="Bolívar Aponte Rolón" w:date="2024-08-19T15:48:00Z">
        <w:r>
          <w:rPr>
            <w:i/>
            <w:iCs/>
          </w:rPr>
          <w:delText>E+</w:delText>
        </w:r>
      </w:del>
      <w:ins w:id="538" w:author="Bolívar Aponte Rolón" w:date="2024-08-19T15:48:00Z">
        <w:r>
          <w:rPr>
            <w:i/>
            <w:iCs/>
          </w:rPr>
          <w:t>E-high</w:t>
        </w:r>
      </w:ins>
      <w:r>
        <w:rPr/>
        <w:t xml:space="preserve"> treatment groups when we combined all host species (Fig S3a and </w:t>
      </w:r>
      <w:del w:id="539" w:author="Bolívar Aponte Rolón" w:date="2024-09-05T10:40:00Z">
        <w:r>
          <w:rPr/>
          <w:delText>Fig.</w:delText>
        </w:r>
      </w:del>
      <w:ins w:id="540" w:author="Bolívar Aponte Rolón" w:date="2024-09-05T10:40:00Z">
        <w:r>
          <w:rPr/>
          <w:t>Figure</w:t>
        </w:r>
      </w:ins>
      <w:r>
        <w:rPr/>
        <w:t xml:space="preserve"> S5a, respectively). </w:t>
      </w:r>
    </w:p>
    <w:p>
      <w:pPr>
        <w:pStyle w:val="BodyText"/>
        <w:rPr/>
      </w:pPr>
      <w:r>
        <w:rPr/>
        <w:t>As predicted, we</w:t>
      </w:r>
      <w:del w:id="542" w:author="Arnold, Betsy - (fungi) [2]" w:date="2024-10-07T09:23:00Z">
        <w:r>
          <w:rPr/>
          <w:delText xml:space="preserve"> did</w:delText>
        </w:r>
      </w:del>
      <w:r>
        <w:rPr/>
        <w:t xml:space="preserve"> observe</w:t>
      </w:r>
      <w:ins w:id="543" w:author="Arnold, Betsy - (fungi) [2]" w:date="2024-10-07T09:23:00Z">
        <w:r>
          <w:rPr/>
          <w:t>d</w:t>
        </w:r>
      </w:ins>
      <w:r>
        <w:rPr/>
        <w:t xml:space="preserve"> lower herbivory in the </w:t>
      </w:r>
      <w:del w:id="544" w:author="Bolívar Aponte Rolón" w:date="2024-08-19T15:48:00Z">
        <w:r>
          <w:rPr>
            <w:i/>
            <w:iCs/>
          </w:rPr>
          <w:delText>E+</w:delText>
        </w:r>
      </w:del>
      <w:ins w:id="545" w:author="Bolívar Aponte Rolón" w:date="2024-08-19T15:48:00Z">
        <w:r>
          <w:rPr>
            <w:i/>
            <w:iCs/>
          </w:rPr>
          <w:t>E-high</w:t>
        </w:r>
      </w:ins>
      <w:r>
        <w:rPr/>
        <w:t xml:space="preserve"> treatment compared to the </w:t>
      </w:r>
      <w:del w:id="546" w:author="Bolívar Aponte Rolón" w:date="2024-08-19T15:47:00Z">
        <w:r>
          <w:rPr>
            <w:i/>
            <w:iCs/>
          </w:rPr>
          <w:delText>E-</w:delText>
        </w:r>
      </w:del>
      <w:ins w:id="547" w:author="Bolívar Aponte Rolón" w:date="2024-08-19T15:47:00Z">
        <w:r>
          <w:rPr>
            <w:i/>
            <w:iCs/>
          </w:rPr>
          <w:t>E-low</w:t>
        </w:r>
      </w:ins>
      <w:r>
        <w:rPr/>
        <w:t xml:space="preserve"> treatment when we combined all host species, </w:t>
      </w:r>
      <w:r>
        <w:rPr>
          <w:i/>
          <w:iCs/>
        </w:rPr>
        <w:t>t</w:t>
      </w:r>
      <w:r>
        <w:rPr/>
        <w:t xml:space="preserve">(34) = 2.23, </w:t>
      </w:r>
      <w:r>
        <w:rPr>
          <w:i/>
          <w:iCs/>
        </w:rPr>
        <w:t>p</w:t>
      </w:r>
      <w:r>
        <w:rPr/>
        <w:t xml:space="preserve"> = 0.033 (</w:t>
      </w:r>
      <w:del w:id="548" w:author="Bolívar Aponte Rolón" w:date="2024-09-05T10:40:00Z">
        <w:r>
          <w:rPr/>
          <w:delText>Fig.</w:delText>
        </w:r>
      </w:del>
      <w:ins w:id="549" w:author="Bolívar Aponte Rolón" w:date="2024-09-05T10:40:00Z">
        <w:r>
          <w:rPr/>
          <w:t>Figure</w:t>
        </w:r>
      </w:ins>
      <w:r>
        <w:rPr/>
        <w:t xml:space="preserve"> 2a). We did not observe differences in pathogen damage between </w:t>
      </w:r>
      <w:del w:id="550" w:author="Bolívar Aponte Rolón" w:date="2024-08-19T15:47:00Z">
        <w:r>
          <w:rPr>
            <w:i/>
            <w:iCs/>
          </w:rPr>
          <w:delText>E-</w:delText>
        </w:r>
      </w:del>
      <w:ins w:id="551" w:author="Bolívar Aponte Rolón" w:date="2024-08-19T15:47:00Z">
        <w:r>
          <w:rPr>
            <w:i/>
            <w:iCs/>
          </w:rPr>
          <w:t>E-low</w:t>
        </w:r>
      </w:ins>
      <w:r>
        <w:rPr/>
        <w:t xml:space="preserve"> and </w:t>
      </w:r>
      <w:del w:id="552" w:author="Bolívar Aponte Rolón" w:date="2024-08-19T15:48:00Z">
        <w:r>
          <w:rPr>
            <w:i/>
            <w:iCs/>
          </w:rPr>
          <w:delText>E+</w:delText>
        </w:r>
      </w:del>
      <w:ins w:id="553" w:author="Bolívar Aponte Rolón" w:date="2024-08-19T15:48:00Z">
        <w:r>
          <w:rPr>
            <w:i/>
            <w:iCs/>
          </w:rPr>
          <w:t>E-high</w:t>
        </w:r>
      </w:ins>
      <w:r>
        <w:rPr/>
        <w:t xml:space="preserve"> treatments when we combined all host species (</w:t>
      </w:r>
      <w:del w:id="554" w:author="Bolívar Aponte Rolón" w:date="2024-09-05T10:40:00Z">
        <w:r>
          <w:rPr/>
          <w:delText>Fig.</w:delText>
        </w:r>
      </w:del>
      <w:ins w:id="555" w:author="Bolívar Aponte Rolón" w:date="2024-09-05T10:40:00Z">
        <w:r>
          <w:rPr/>
          <w:t>Figure</w:t>
        </w:r>
      </w:ins>
      <w:r>
        <w:rPr/>
        <w:t xml:space="preserve"> 2b). However, within the </w:t>
      </w:r>
      <w:del w:id="556" w:author="Bolívar Aponte Rolón" w:date="2024-08-19T15:47:00Z">
        <w:r>
          <w:rPr>
            <w:i/>
            <w:iCs/>
          </w:rPr>
          <w:delText>E-</w:delText>
        </w:r>
      </w:del>
      <w:ins w:id="557" w:author="Bolívar Aponte Rolón" w:date="2024-08-19T15:47:00Z">
        <w:r>
          <w:rPr>
            <w:i/>
            <w:iCs/>
          </w:rPr>
          <w:t>E-low</w:t>
        </w:r>
      </w:ins>
      <w:r>
        <w:rPr/>
        <w:t xml:space="preserve"> treatment group, leaves exposed to </w:t>
      </w:r>
      <w:del w:id="558" w:author="Bolívar Aponte Rolón" w:date="2024-10-08T16:01:03Z">
        <w:r>
          <w:rPr>
            <w:i/>
            <w:iCs/>
          </w:rPr>
          <w:delText>Calonectria</w:delText>
        </w:r>
      </w:del>
      <w:del w:id="559" w:author="Bolívar Aponte Rolón" w:date="2024-10-08T16:01:03Z">
        <w:r>
          <w:rPr/>
          <w:delText xml:space="preserve"> sp.</w:delText>
        </w:r>
      </w:del>
      <w:ins w:id="560" w:author="Bolívar Aponte Rolón" w:date="2024-10-08T16:01:03Z">
        <w:r>
          <w:rPr>
            <w:rFonts w:eastAsia="Cambria" w:cs="" w:cstheme="minorBidi" w:eastAsiaTheme="minorHAnsi"/>
            <w:i/>
            <w:iCs/>
            <w:color w:val="auto"/>
            <w:kern w:val="0"/>
            <w:sz w:val="24"/>
            <w:szCs w:val="24"/>
            <w:lang w:val="en-US" w:eastAsia="en-US" w:bidi="ar-SA"/>
          </w:rPr>
          <w:t>C. variabilis</w:t>
        </w:r>
      </w:ins>
      <w:r>
        <w:rPr/>
        <w:t xml:space="preserve"> suffered greater damage (</w:t>
      </w:r>
      <w:r>
        <w:rPr>
          <w:i/>
          <w:iCs/>
        </w:rPr>
        <w:t>M</w:t>
      </w:r>
      <w:r>
        <w:rPr/>
        <w:t xml:space="preserve"> = 17.37, </w:t>
      </w:r>
      <w:r>
        <w:rPr>
          <w:i/>
          <w:iCs/>
        </w:rPr>
        <w:t>SD</w:t>
      </w:r>
      <w:r>
        <w:rPr/>
        <w:t xml:space="preserve"> = 12.57) compared to non-exposed leaves (</w:t>
      </w:r>
      <w:r>
        <w:rPr>
          <w:i/>
          <w:iCs/>
        </w:rPr>
        <w:t>M</w:t>
      </w:r>
      <w:r>
        <w:rPr/>
        <w:t xml:space="preserve"> = 3.49, </w:t>
      </w:r>
      <w:r>
        <w:rPr>
          <w:i/>
          <w:iCs/>
        </w:rPr>
        <w:t>SD</w:t>
      </w:r>
      <w:r>
        <w:rPr/>
        <w:t xml:space="preserve"> = 5.42), </w:t>
      </w:r>
      <w:r>
        <w:rPr>
          <w:i/>
          <w:iCs/>
        </w:rPr>
        <w:t>t</w:t>
      </w:r>
      <w:r>
        <w:rPr/>
        <w:t xml:space="preserve">(31) = -7.19, </w:t>
      </w:r>
      <w:r>
        <w:rPr>
          <w:i/>
          <w:iCs/>
        </w:rPr>
        <w:t>p</w:t>
      </w:r>
      <w:r>
        <w:rPr/>
        <w:t xml:space="preserve"> &lt; .0001 (</w:t>
      </w:r>
      <w:del w:id="561" w:author="Bolívar Aponte Rolón" w:date="2024-09-05T10:40:00Z">
        <w:r>
          <w:rPr/>
          <w:delText>Fig.</w:delText>
        </w:r>
      </w:del>
      <w:ins w:id="562" w:author="Bolívar Aponte Rolón" w:date="2024-09-05T10:40:00Z">
        <w:r>
          <w:rPr/>
          <w:t>Figure</w:t>
        </w:r>
      </w:ins>
      <w:r>
        <w:rPr/>
        <w:t xml:space="preserve"> 2b). The same pattern arose for the </w:t>
      </w:r>
      <w:del w:id="563" w:author="Bolívar Aponte Rolón" w:date="2024-08-19T15:48:00Z">
        <w:r>
          <w:rPr>
            <w:i/>
            <w:iCs/>
          </w:rPr>
          <w:delText>E+</w:delText>
        </w:r>
      </w:del>
      <w:ins w:id="564" w:author="Bolívar Aponte Rolón" w:date="2024-08-19T15:48:00Z">
        <w:r>
          <w:rPr>
            <w:i/>
            <w:iCs/>
          </w:rPr>
          <w:t>E-high</w:t>
        </w:r>
      </w:ins>
      <w:r>
        <w:rPr/>
        <w:t xml:space="preserve"> treatment group</w:t>
      </w:r>
      <w:ins w:id="565" w:author="Arnold, Betsy - (fungi) [2]" w:date="2024-10-07T09:24:00Z">
        <w:r>
          <w:rPr/>
          <w:t xml:space="preserve"> (</w:t>
        </w:r>
      </w:ins>
      <w:del w:id="566" w:author="Arnold, Betsy - (fungi) [2]" w:date="2024-10-07T09:24:00Z">
        <w:r>
          <w:rPr/>
          <w:delText xml:space="preserve">: </w:delText>
        </w:r>
      </w:del>
      <w:r>
        <w:rPr/>
        <w:t>exposed leaves</w:t>
      </w:r>
      <w:ins w:id="567" w:author="Arnold, Betsy - (fungi) [2]" w:date="2024-10-07T09:24:00Z">
        <w:r>
          <w:rPr/>
          <w:t xml:space="preserve">, </w:t>
        </w:r>
      </w:ins>
      <w:del w:id="568" w:author="Arnold, Betsy - (fungi) [2]" w:date="2024-10-07T09:24:00Z">
        <w:r>
          <w:rPr/>
          <w:delText xml:space="preserve"> (</w:delText>
        </w:r>
      </w:del>
      <w:r>
        <w:rPr>
          <w:i/>
          <w:iCs/>
        </w:rPr>
        <w:t>M</w:t>
      </w:r>
      <w:r>
        <w:rPr/>
        <w:t xml:space="preserve"> = 20.04, </w:t>
      </w:r>
      <w:r>
        <w:rPr>
          <w:i/>
          <w:iCs/>
        </w:rPr>
        <w:t>SD</w:t>
      </w:r>
      <w:r>
        <w:rPr/>
        <w:t xml:space="preserve"> = 15.72</w:t>
      </w:r>
      <w:ins w:id="569" w:author="Arnold, Betsy - (fungi) [2]" w:date="2024-10-07T09:24:00Z">
        <w:r>
          <w:rPr/>
          <w:t>;</w:t>
        </w:r>
      </w:ins>
      <w:del w:id="570" w:author="Arnold, Betsy - (fungi) [2]" w:date="2024-10-07T09:24:00Z">
        <w:r>
          <w:rPr/>
          <w:delText>),</w:delText>
        </w:r>
      </w:del>
      <w:r>
        <w:rPr/>
        <w:t xml:space="preserve"> non-exposed leaves </w:t>
      </w:r>
      <w:del w:id="571" w:author="Arnold, Betsy - (fungi) [2]" w:date="2024-10-07T09:24:00Z">
        <w:r>
          <w:rPr/>
          <w:delText>(</w:delText>
        </w:r>
      </w:del>
      <w:r>
        <w:rPr>
          <w:i/>
          <w:iCs/>
        </w:rPr>
        <w:t>M</w:t>
      </w:r>
      <w:r>
        <w:rPr/>
        <w:t xml:space="preserve"> = 7.17, </w:t>
      </w:r>
      <w:r>
        <w:rPr>
          <w:i/>
          <w:iCs/>
        </w:rPr>
        <w:t>SD</w:t>
      </w:r>
      <w:r>
        <w:rPr/>
        <w:t xml:space="preserve"> = 17.48)</w:t>
      </w:r>
      <w:ins w:id="572" w:author="Arnold, Betsy - (fungi) [2]" w:date="2024-10-07T09:24:00Z">
        <w:r>
          <w:rPr/>
          <w:t xml:space="preserve"> (</w:t>
        </w:r>
      </w:ins>
      <w:del w:id="573" w:author="Arnold, Betsy - (fungi) [2]" w:date="2024-10-07T09:24:00Z">
        <w:r>
          <w:rPr/>
          <w:delText xml:space="preserve">, </w:delText>
        </w:r>
      </w:del>
      <w:r>
        <w:rPr>
          <w:i/>
          <w:iCs/>
        </w:rPr>
        <w:t>t</w:t>
      </w:r>
      <w:r>
        <w:rPr/>
        <w:t xml:space="preserve">(31) = -3.26, </w:t>
      </w:r>
      <w:r>
        <w:rPr>
          <w:i/>
          <w:iCs/>
        </w:rPr>
        <w:t>p</w:t>
      </w:r>
      <w:r>
        <w:rPr/>
        <w:t xml:space="preserve"> &lt; .01</w:t>
      </w:r>
      <w:ins w:id="574" w:author="Arnold, Betsy - (fungi) [2]" w:date="2024-10-07T09:24:00Z">
        <w:r>
          <w:rPr/>
          <w:t>)</w:t>
        </w:r>
      </w:ins>
      <w:r>
        <w:rPr/>
        <w:t xml:space="preserve"> (</w:t>
      </w:r>
      <w:del w:id="575" w:author="Bolívar Aponte Rolón" w:date="2024-09-05T10:40:00Z">
        <w:r>
          <w:rPr/>
          <w:delText>Fig.</w:delText>
        </w:r>
      </w:del>
      <w:ins w:id="576" w:author="Bolívar Aponte Rolón" w:date="2024-09-05T10:40:00Z">
        <w:r>
          <w:rPr/>
          <w:t>Figure</w:t>
        </w:r>
      </w:ins>
      <w:r>
        <w:rPr/>
        <w:t xml:space="preserve"> 2b). At the species level, herbivory and pathogen damage did not differ between treatment groups (</w:t>
      </w:r>
      <w:del w:id="577" w:author="Bolívar Aponte Rolón" w:date="2024-09-05T10:40:00Z">
        <w:r>
          <w:rPr/>
          <w:delText>Fig.</w:delText>
        </w:r>
      </w:del>
      <w:ins w:id="578" w:author="Bolívar Aponte Rolón" w:date="2024-09-05T10:40:00Z">
        <w:r>
          <w:rPr/>
          <w:t>Figure</w:t>
        </w:r>
      </w:ins>
      <w:r>
        <w:rPr/>
        <w:t xml:space="preserve"> S6a-S6b).</w:t>
      </w:r>
    </w:p>
    <w:p>
      <w:pPr>
        <w:pStyle w:val="BodyText"/>
        <w:rPr/>
      </w:pPr>
      <w:r>
        <w:rPr/>
        <w:t xml:space="preserve">All leaf functional traits </w:t>
      </w:r>
      <w:ins w:id="579" w:author="Arnold, Betsy - (fungi) [2]" w:date="2024-10-07T09:24:00Z">
        <w:r>
          <w:rPr/>
          <w:t>we</w:t>
        </w:r>
      </w:ins>
      <w:del w:id="580" w:author="Arnold, Betsy - (fungi) [2]" w:date="2024-10-07T09:24:00Z">
        <w:r>
          <w:rPr/>
          <w:delText>a</w:delText>
        </w:r>
      </w:del>
      <w:r>
        <w:rPr/>
        <w:t>re significantly correlated with FEF community composition (</w:t>
      </w:r>
      <w:del w:id="581" w:author="Bolívar Aponte Rolón" w:date="2024-09-05T10:40:00Z">
        <w:r>
          <w:rPr/>
          <w:delText>Fig.</w:delText>
        </w:r>
      </w:del>
      <w:ins w:id="582" w:author="Bolívar Aponte Rolón" w:date="2024-09-05T10:40:00Z">
        <w:r>
          <w:rPr/>
          <w:t>Figure</w:t>
        </w:r>
      </w:ins>
      <w:ins w:id="583" w:author="Bolívar Aponte Rolón" w:date="2024-09-03T12:51:00Z">
        <w:r>
          <w:rPr/>
          <w:t xml:space="preserve"> </w:t>
        </w:r>
      </w:ins>
      <w:r>
        <w:rPr/>
        <w:t>3</w:t>
      </w:r>
      <w:ins w:id="584" w:author="Bolívar Aponte Rolón" w:date="2024-09-03T12:51:00Z">
        <w:r>
          <w:rPr/>
          <w:t xml:space="preserve"> and Table </w:t>
        </w:r>
      </w:ins>
      <w:ins w:id="585" w:author="Bolívar Aponte Rolón" w:date="2024-10-08T20:38:00Z">
        <w:r>
          <w:rPr/>
          <w:t>3</w:t>
        </w:r>
      </w:ins>
      <w:r>
        <w:rPr/>
        <w:t xml:space="preserve">). We used dbRDA to understand FEF community composition across host species and treatment groups. The analyses revealed that 6.34% of the overall variance in FEF communities was constrained </w:t>
      </w:r>
      <w:del w:id="586" w:author="Bolívar Aponte Rolón" w:date="2024-10-08T10:52:05Z">
        <w:r>
          <w:rPr/>
          <w:delText>fo</w:delText>
        </w:r>
      </w:del>
      <w:r>
        <w:rPr/>
        <w:t xml:space="preserve"> by the leaf functional traits. The first axis (dbRDA1) explained 49% and the second axis (dbRDA2) explained 21.3% of the constrained variance (</w:t>
      </w:r>
      <w:del w:id="587" w:author="Bolívar Aponte Rolón" w:date="2024-09-05T10:40:00Z">
        <w:r>
          <w:rPr/>
          <w:delText>Fig.</w:delText>
        </w:r>
      </w:del>
      <w:ins w:id="588" w:author="Bolívar Aponte Rolón" w:date="2024-09-05T10:40:00Z">
        <w:r>
          <w:rPr/>
          <w:t>Figure</w:t>
        </w:r>
      </w:ins>
      <w:r>
        <w:rPr/>
        <w:t xml:space="preserve"> 3). We observed a high degree of overlap between FEF communities (</w:t>
      </w:r>
      <w:del w:id="589" w:author="Bolívar Aponte Rolón" w:date="2024-09-05T10:40:00Z">
        <w:r>
          <w:rPr/>
          <w:delText>Fig.</w:delText>
        </w:r>
      </w:del>
      <w:ins w:id="590" w:author="Bolívar Aponte Rolón" w:date="2024-09-05T10:40:00Z">
        <w:r>
          <w:rPr/>
          <w:t>Figure</w:t>
        </w:r>
      </w:ins>
      <w:r>
        <w:rPr/>
        <w:t xml:space="preserve"> 3), indicating that the communities are similar in composition across host species and treatment groups, at least at the degree of resolution provided by ITS data (</w:t>
      </w:r>
      <w:del w:id="591" w:author="Bolívar Aponte Rolón" w:date="2024-09-05T10:40:00Z">
        <w:r>
          <w:rPr/>
          <w:delText>Fig.</w:delText>
        </w:r>
      </w:del>
      <w:ins w:id="592" w:author="Bolívar Aponte Rolón" w:date="2024-09-05T10:40:00Z">
        <w:r>
          <w:rPr/>
          <w:t>Figure</w:t>
        </w:r>
      </w:ins>
      <w:r>
        <w:rPr/>
        <w:t xml:space="preserve"> 3). Nonetheless, we also observed tight clustering of FEF communities in </w:t>
      </w:r>
      <w:r>
        <w:rPr>
          <w:i/>
          <w:iCs/>
        </w:rPr>
        <w:t>C. cainito</w:t>
      </w:r>
      <w:r>
        <w:rPr/>
        <w:t xml:space="preserve"> and </w:t>
      </w:r>
      <w:r>
        <w:rPr>
          <w:i/>
          <w:iCs/>
        </w:rPr>
        <w:t>L. panamensis</w:t>
      </w:r>
      <w:r>
        <w:rPr/>
        <w:t>, emphasizing a distinct composition of FEF OTUs</w:t>
      </w:r>
      <w:del w:id="593" w:author="Arnold, Betsy - (fungi) [2]" w:date="2024-10-07T09:26:00Z">
        <w:r>
          <w:rPr/>
          <w:delText xml:space="preserve"> within the subspace of FEF identified</w:delText>
        </w:r>
      </w:del>
      <w:r>
        <w:rPr/>
        <w:t>. Other host species showed greater variation in FEF composition. Our PERMDISP analyses showed no significant differences in host species group dispersion (</w:t>
      </w:r>
      <w:r>
        <w:rPr>
          <w:i/>
          <w:iCs/>
        </w:rPr>
        <w:t>F</w:t>
      </w:r>
      <w:del w:id="594" w:author="Bolívar Aponte Rolón" w:date="2024-09-05T12:35:00Z">
        <w:r>
          <w:rPr>
            <w:i/>
            <w:iCs/>
          </w:rPr>
          <w:delText>~</w:delText>
        </w:r>
      </w:del>
      <w:r>
        <w:rPr>
          <w:color w:val="000000"/>
          <w:vertAlign w:val="subscript"/>
          <w:rPrChange w:id="0" w:author="Bolívar Aponte Rolón" w:date="2024-09-05T12:35:00Z"/>
        </w:rPr>
        <w:t>6, 149</w:t>
      </w:r>
      <w:del w:id="596" w:author="Bolívar Aponte Rolón" w:date="2024-09-05T12:35:00Z">
        <w:r>
          <w:rPr>
            <w:color w:val="000000"/>
            <w:vertAlign w:val="subscript"/>
          </w:rPr>
          <w:delText>~</w:delText>
        </w:r>
      </w:del>
      <w:r>
        <w:rPr/>
        <w:t xml:space="preserve"> = 0.717, </w:t>
      </w:r>
      <w:r>
        <w:rPr>
          <w:i/>
          <w:iCs/>
        </w:rPr>
        <w:t>p</w:t>
      </w:r>
      <w:r>
        <w:rPr/>
        <w:t xml:space="preserve"> &lt; .63)</w:t>
      </w:r>
      <w:ins w:id="597" w:author="Arnold, Betsy - (fungi) [2]" w:date="2024-10-07T09:27:00Z">
        <w:r>
          <w:rPr/>
          <w:t>; instead,</w:t>
        </w:r>
      </w:ins>
      <w:del w:id="598" w:author="Arnold, Betsy - (fungi) [2]" w:date="2024-10-07T09:27:00Z">
        <w:r>
          <w:rPr/>
          <w:delText xml:space="preserve">, </w:delText>
        </w:r>
      </w:del>
      <w:r>
        <w:rPr/>
        <w:t>observed differences were</w:t>
      </w:r>
      <w:ins w:id="599" w:author="Bolívar Aponte Rolón" w:date="2024-10-08T10:52:54Z">
        <w:r>
          <w:rPr/>
          <w:t xml:space="preserve"> due</w:t>
        </w:r>
      </w:ins>
      <w:r>
        <w:rPr/>
        <w:t xml:space="preserve"> to location. Unsurprisingly, the dispersion for </w:t>
      </w:r>
      <w:r>
        <w:rPr>
          <w:i/>
          <w:iCs/>
          <w:color w:val="000000"/>
        </w:rPr>
        <w:t>E-low</w:t>
      </w:r>
      <w:r>
        <w:rPr/>
        <w:t xml:space="preserve"> and </w:t>
      </w:r>
      <w:r>
        <w:rPr>
          <w:i/>
          <w:iCs/>
          <w:color w:val="000000"/>
        </w:rPr>
        <w:t>E-high</w:t>
      </w:r>
      <w:r>
        <w:rPr/>
        <w:t xml:space="preserve"> treatment groups was significantly different (</w:t>
      </w:r>
      <w:r>
        <w:rPr>
          <w:i/>
          <w:iCs/>
        </w:rPr>
        <w:t>F</w:t>
      </w:r>
      <w:del w:id="600" w:author="Bolívar Aponte Rolón" w:date="2024-09-05T12:35:00Z">
        <w:r>
          <w:rPr>
            <w:i/>
            <w:iCs/>
          </w:rPr>
          <w:delText>~</w:delText>
        </w:r>
      </w:del>
      <w:r>
        <w:rPr>
          <w:color w:val="000000"/>
          <w:vertAlign w:val="subscript"/>
          <w:rPrChange w:id="0" w:author="Bolívar Aponte Rolón" w:date="2024-09-05T12:35:00Z"/>
        </w:rPr>
        <w:t>1, 154</w:t>
      </w:r>
      <w:del w:id="602" w:author="Bolívar Aponte Rolón" w:date="2024-09-05T12:35:00Z">
        <w:r>
          <w:rPr>
            <w:color w:val="000000"/>
            <w:vertAlign w:val="subscript"/>
          </w:rPr>
          <w:delText>~</w:delText>
        </w:r>
      </w:del>
      <w:r>
        <w:rPr>
          <w:vertAlign w:val="subscript"/>
          <w:rPrChange w:id="0" w:author="Bolívar Aponte Rolón" w:date="2024-09-05T12:35:00Z"/>
        </w:rPr>
        <w:t xml:space="preserve"> </w:t>
      </w:r>
      <w:r>
        <w:rPr/>
        <w:t xml:space="preserve">= 5.09, </w:t>
      </w:r>
      <w:r>
        <w:rPr>
          <w:i/>
          <w:iCs/>
        </w:rPr>
        <w:t>p</w:t>
      </w:r>
      <w:r>
        <w:rPr/>
        <w:t xml:space="preserve"> = .03). </w:t>
      </w:r>
      <w:ins w:id="604" w:author="Arnold, Betsy - (fungi) [2]" w:date="2024-10-07T09:27:00Z">
        <w:r>
          <w:rPr/>
          <w:t>P</w:t>
        </w:r>
      </w:ins>
      <w:del w:id="605" w:author="Arnold, Betsy - (fungi) [2]" w:date="2024-10-07T09:27:00Z">
        <w:r>
          <w:rPr/>
          <w:delText>The p</w:delText>
        </w:r>
      </w:del>
      <w:r>
        <w:rPr/>
        <w:t>ost</w:t>
      </w:r>
      <w:ins w:id="606" w:author="Arnold, Betsy - (fungi) [2]" w:date="2024-10-07T09:27:00Z">
        <w:r>
          <w:rPr/>
          <w:t>-hoc</w:t>
        </w:r>
      </w:ins>
      <w:r>
        <w:rPr/>
        <w:t xml:space="preserve"> Tukey tests revealed dispersion of host species were not significantly different at the α &lt; .05 level, </w:t>
      </w:r>
      <w:del w:id="607" w:author="Arnold, Betsy - (fungi) [2]" w:date="2024-10-07T09:27:00Z">
        <w:r>
          <w:rPr/>
          <w:delText xml:space="preserve">while </w:delText>
        </w:r>
      </w:del>
      <w:ins w:id="608" w:author="Arnold, Betsy - (fungi) [2]" w:date="2024-10-07T09:27:00Z">
        <w:r>
          <w:rPr/>
          <w:t xml:space="preserve">but </w:t>
        </w:r>
      </w:ins>
      <w:r>
        <w:rPr/>
        <w:t>treatment group dispersions were.</w:t>
      </w:r>
    </w:p>
    <w:p>
      <w:pPr>
        <w:pStyle w:val="BodyText"/>
        <w:rPr/>
      </w:pPr>
      <w:del w:id="609" w:author="Bolívar Aponte Rolón" w:date="2024-08-19T16:24:00Z">
        <w:r>
          <w:rPr/>
          <w:delText>There was a core set of OTUs that significantly associated with host tree species or particular treatments. In summary, 72 out of 569 Ascomycota OTUs were significantly associated with all host tree species (Table S5).</w:delText>
        </w:r>
      </w:del>
      <w:ins w:id="610" w:author="Bolívar Aponte Rolón" w:date="2024-08-19T16:24:00Z">
        <w:r>
          <w:rPr/>
          <w:t xml:space="preserve">We </w:t>
        </w:r>
      </w:ins>
      <w:ins w:id="611" w:author="Bolívar Aponte Rolón" w:date="2024-08-19T16:24:00Z">
        <w:del w:id="612" w:author="Arnold, Betsy - (fungi) [2]" w:date="2024-10-07T09:27:00Z">
          <w:r>
            <w:rPr/>
            <w:delText>determined there was a core set of</w:delText>
          </w:r>
        </w:del>
      </w:ins>
      <w:ins w:id="613" w:author="Arnold, Betsy - (fungi) [2]" w:date="2024-10-07T09:27:00Z">
        <w:r>
          <w:rPr/>
          <w:t>detected a core set of</w:t>
        </w:r>
      </w:ins>
      <w:ins w:id="614" w:author="Bolívar Aponte Rolón" w:date="2024-08-19T16:24:00Z">
        <w:r>
          <w:rPr/>
          <w:t xml:space="preserve"> OTUs that </w:t>
        </w:r>
      </w:ins>
      <w:ins w:id="615" w:author="Bolívar Aponte Rolón" w:date="2024-08-19T16:24:00Z">
        <w:del w:id="616" w:author="Arnold, Betsy - (fungi) [2]" w:date="2024-10-07T09:27:00Z">
          <w:r>
            <w:rPr/>
            <w:delText>significantly</w:delText>
          </w:r>
        </w:del>
      </w:ins>
      <w:ins w:id="617" w:author="Arnold, Betsy - (fungi) [2]" w:date="2024-10-07T09:27:00Z">
        <w:r>
          <w:rPr/>
          <w:t>was</w:t>
        </w:r>
      </w:ins>
      <w:ins w:id="618" w:author="Bolívar Aponte Rolón" w:date="2024-08-19T16:24:00Z">
        <w:r>
          <w:rPr/>
          <w:t xml:space="preserve"> associated </w:t>
        </w:r>
      </w:ins>
      <w:ins w:id="619" w:author="Arnold, Betsy - (fungi) [2]" w:date="2024-10-07T09:27:00Z">
        <w:r>
          <w:rPr/>
          <w:t xml:space="preserve">significantly </w:t>
        </w:r>
      </w:ins>
      <w:ins w:id="620" w:author="Bolívar Aponte Rolón" w:date="2024-08-19T16:24:00Z">
        <w:r>
          <w:rPr/>
          <w:t>with host tree species or</w:t>
        </w:r>
      </w:ins>
      <w:ins w:id="621" w:author="Bolívar Aponte Rolón" w:date="2024-08-19T16:24:00Z">
        <w:del w:id="622" w:author="Arnold, Betsy - (fungi) [2]" w:date="2024-10-07T09:28:00Z">
          <w:r>
            <w:rPr/>
            <w:delText xml:space="preserve"> particular</w:delText>
          </w:r>
        </w:del>
      </w:ins>
      <w:ins w:id="623" w:author="Bolívar Aponte Rolón" w:date="2024-08-19T16:24:00Z">
        <w:r>
          <w:rPr/>
          <w:t xml:space="preserve"> treatment</w:t>
        </w:r>
      </w:ins>
      <w:ins w:id="624" w:author="Bolívar Aponte Rolón" w:date="2024-08-19T16:24:00Z">
        <w:del w:id="625" w:author="Arnold, Betsy - (fungi) [2]" w:date="2024-10-07T09:28:00Z">
          <w:r>
            <w:rPr/>
            <w:delText>s by calculating the point biserial correlation coefficient</w:delText>
          </w:r>
        </w:del>
      </w:ins>
      <w:ins w:id="626" w:author="Arnold, Betsy - (fungi) [2]" w:date="2024-10-07T09:28:00Z">
        <w:r>
          <w:rPr/>
          <w:t>.</w:t>
        </w:r>
      </w:ins>
      <w:ins w:id="627" w:author="Bolívar Aponte Rolón" w:date="2024-08-19T16:24:00Z">
        <w:r>
          <w:rPr/>
          <w:t xml:space="preserve"> In summary, 75 </w:t>
        </w:r>
      </w:ins>
      <w:ins w:id="628" w:author="Bolívar Aponte Rolón" w:date="2024-08-19T16:24:00Z">
        <w:del w:id="629" w:author="Arnold, Betsy - (fungi) [2]" w:date="2024-10-07T09:28:00Z">
          <w:r>
            <w:rPr/>
            <w:delText xml:space="preserve">out </w:delText>
          </w:r>
        </w:del>
      </w:ins>
      <w:ins w:id="630" w:author="Bolívar Aponte Rolón" w:date="2024-08-19T16:24:00Z">
        <w:r>
          <w:rPr/>
          <w:t>of 569 Ascomycota OTUs were significantly associated with individual hos</w:t>
        </w:r>
      </w:ins>
      <w:r>
        <w:rPr/>
        <w:t>t s</w:t>
      </w:r>
      <w:ins w:id="631" w:author="Bolívar Aponte Rolón" w:date="2024-08-19T16:24:00Z">
        <w:r>
          <w:rPr/>
          <w:t xml:space="preserve">pecies: </w:t>
        </w:r>
      </w:ins>
      <w:ins w:id="632" w:author="Bolívar Aponte Rolón" w:date="2024-08-19T16:24:00Z">
        <w:r>
          <w:rPr>
            <w:i/>
            <w:iCs/>
          </w:rPr>
          <w:t>T. cacao</w:t>
        </w:r>
      </w:ins>
      <w:ins w:id="633" w:author="Bolívar Aponte Rolón" w:date="2024-08-19T16:24:00Z">
        <w:r>
          <w:rPr/>
          <w:t xml:space="preserve"> (11), </w:t>
        </w:r>
      </w:ins>
      <w:ins w:id="634" w:author="Bolívar Aponte Rolón" w:date="2024-08-19T16:24:00Z">
        <w:r>
          <w:rPr>
            <w:i/>
            <w:iCs/>
          </w:rPr>
          <w:t>Dipteryx</w:t>
        </w:r>
      </w:ins>
      <w:ins w:id="635" w:author="Bolívar Aponte Rolón" w:date="2024-08-19T16:24:00Z">
        <w:r>
          <w:rPr/>
          <w:t xml:space="preserve"> sp. (5), </w:t>
        </w:r>
      </w:ins>
      <w:ins w:id="636" w:author="Bolívar Aponte Rolón" w:date="2024-08-19T16:24:00Z">
        <w:r>
          <w:rPr>
            <w:i/>
            <w:iCs/>
          </w:rPr>
          <w:t>L. panamensis</w:t>
        </w:r>
      </w:ins>
      <w:ins w:id="637" w:author="Bolívar Aponte Rolón" w:date="2024-08-19T16:24:00Z">
        <w:r>
          <w:rPr/>
          <w:t xml:space="preserve"> (3), </w:t>
        </w:r>
      </w:ins>
      <w:ins w:id="638" w:author="Bolívar Aponte Rolón" w:date="2024-08-19T16:24:00Z">
        <w:r>
          <w:rPr>
            <w:i/>
            <w:iCs/>
          </w:rPr>
          <w:t>A. membranacea</w:t>
        </w:r>
      </w:ins>
      <w:ins w:id="639" w:author="Bolívar Aponte Rolón" w:date="2024-08-19T16:24:00Z">
        <w:r>
          <w:rPr/>
          <w:t xml:space="preserve"> (5), </w:t>
        </w:r>
      </w:ins>
      <w:ins w:id="640" w:author="Bolívar Aponte Rolón" w:date="2024-08-19T16:24:00Z">
        <w:r>
          <w:rPr>
            <w:i/>
            <w:iCs/>
          </w:rPr>
          <w:t>H. concinna</w:t>
        </w:r>
      </w:ins>
      <w:ins w:id="641" w:author="Bolívar Aponte Rolón" w:date="2024-08-19T16:24:00Z">
        <w:r>
          <w:rPr/>
          <w:t xml:space="preserve"> (8), </w:t>
        </w:r>
      </w:ins>
      <w:ins w:id="642" w:author="Bolívar Aponte Rolón" w:date="2024-08-19T16:24:00Z">
        <w:r>
          <w:rPr>
            <w:i/>
            <w:iCs/>
          </w:rPr>
          <w:t>C. cainito</w:t>
        </w:r>
      </w:ins>
      <w:ins w:id="643" w:author="Bolívar Aponte Rolón" w:date="2024-08-19T16:24:00Z">
        <w:r>
          <w:rPr/>
          <w:t xml:space="preserve"> (8), and </w:t>
        </w:r>
      </w:ins>
      <w:ins w:id="644" w:author="Bolívar Aponte Rolón" w:date="2024-08-19T16:24:00Z">
        <w:r>
          <w:rPr>
            <w:i/>
            <w:iCs/>
          </w:rPr>
          <w:t>Cordia alliodora</w:t>
        </w:r>
      </w:ins>
      <w:ins w:id="645" w:author="Bolívar Aponte Rolón" w:date="2024-08-19T16:24:00Z">
        <w:r>
          <w:rPr/>
          <w:t xml:space="preserve"> (35) (Table S5).</w:t>
        </w:r>
      </w:ins>
      <w:r>
        <w:rPr/>
        <w:t xml:space="preserve"> Seedlings used in herbivory assays had 13 OTUs significantly associated with high herbivory damage (&gt;70%) and 3 and 1 OTUs significantly associated with medium (31-69%) and low (&lt;30%) herbivory damage, respectively, in </w:t>
      </w:r>
      <w:del w:id="646" w:author="Bolívar Aponte Rolón" w:date="2024-08-19T15:47:00Z">
        <w:r>
          <w:rPr>
            <w:i/>
            <w:iCs/>
          </w:rPr>
          <w:delText>E-</w:delText>
        </w:r>
      </w:del>
      <w:ins w:id="647" w:author="Bolívar Aponte Rolón" w:date="2024-08-19T15:47:00Z">
        <w:r>
          <w:rPr>
            <w:i/>
            <w:iCs/>
          </w:rPr>
          <w:t>E-low</w:t>
        </w:r>
      </w:ins>
      <w:r>
        <w:rPr/>
        <w:t xml:space="preserve"> and </w:t>
      </w:r>
      <w:del w:id="648" w:author="Bolívar Aponte Rolón" w:date="2024-08-19T15:48:00Z">
        <w:r>
          <w:rPr>
            <w:i/>
            <w:iCs/>
          </w:rPr>
          <w:delText>E+</w:delText>
        </w:r>
      </w:del>
      <w:ins w:id="649" w:author="Bolívar Aponte Rolón" w:date="2024-08-19T15:48:00Z">
        <w:r>
          <w:rPr>
            <w:i/>
            <w:iCs/>
          </w:rPr>
          <w:t>E-high</w:t>
        </w:r>
      </w:ins>
      <w:r>
        <w:rPr/>
        <w:t xml:space="preserve"> treatment groups (Table S6). We detected 11 OTUs significantly associated with seedlings that experienced high (&gt;30%) pathogen damage in </w:t>
      </w:r>
      <w:del w:id="650" w:author="Bolívar Aponte Rolón" w:date="2024-08-19T15:47:00Z">
        <w:r>
          <w:rPr>
            <w:i/>
            <w:iCs/>
          </w:rPr>
          <w:delText>E-</w:delText>
        </w:r>
      </w:del>
      <w:ins w:id="651" w:author="Bolívar Aponte Rolón" w:date="2024-08-19T15:47:00Z">
        <w:r>
          <w:rPr>
            <w:i/>
            <w:iCs/>
          </w:rPr>
          <w:t>E-low</w:t>
        </w:r>
      </w:ins>
      <w:r>
        <w:rPr/>
        <w:t xml:space="preserve"> and </w:t>
      </w:r>
      <w:del w:id="652" w:author="Bolívar Aponte Rolón" w:date="2024-08-19T15:48:00Z">
        <w:r>
          <w:rPr>
            <w:i/>
            <w:iCs/>
          </w:rPr>
          <w:delText>E+</w:delText>
        </w:r>
      </w:del>
      <w:ins w:id="653" w:author="Bolívar Aponte Rolón" w:date="2024-08-19T15:48:00Z">
        <w:r>
          <w:rPr>
            <w:i/>
            <w:iCs/>
          </w:rPr>
          <w:t>E-high</w:t>
        </w:r>
      </w:ins>
      <w:r>
        <w:rPr/>
        <w:t xml:space="preserve"> treatment groups (Table S7). We could not tease apart which OTUs were associated with leaves exposed to </w:t>
      </w:r>
      <w:del w:id="654" w:author="Bolívar Aponte Rolón" w:date="2024-10-08T16:01:05Z">
        <w:r>
          <w:rPr>
            <w:i/>
            <w:iCs/>
          </w:rPr>
          <w:delText>Calonectria</w:delText>
        </w:r>
      </w:del>
      <w:del w:id="655" w:author="Bolívar Aponte Rolón" w:date="2024-10-08T16:01:05Z">
        <w:r>
          <w:rPr/>
          <w:delText xml:space="preserve"> sp.</w:delText>
        </w:r>
      </w:del>
      <w:ins w:id="656" w:author="Bolívar Aponte Rolón" w:date="2024-10-08T16:01:05Z">
        <w:r>
          <w:rPr>
            <w:rFonts w:eastAsia="Cambria" w:cs="" w:cstheme="minorBidi" w:eastAsiaTheme="minorHAnsi"/>
            <w:i/>
            <w:iCs/>
            <w:color w:val="auto"/>
            <w:kern w:val="0"/>
            <w:sz w:val="24"/>
            <w:szCs w:val="24"/>
            <w:lang w:val="en-US" w:eastAsia="en-US" w:bidi="ar-SA"/>
          </w:rPr>
          <w:t>C. variabilis</w:t>
        </w:r>
      </w:ins>
      <w:r>
        <w:rPr/>
        <w:t xml:space="preserve"> agar plugs and non-exposed leaves because the</w:t>
      </w:r>
      <w:del w:id="657" w:author="Arnold, Betsy - (fungi) [2]" w:date="2024-10-07T09:33:00Z">
        <w:r>
          <w:rPr/>
          <w:delText xml:space="preserve"> genomic data scale </w:delText>
        </w:r>
      </w:del>
      <w:ins w:id="658" w:author="Arnold, Betsy - (fungi) [2]" w:date="2024-10-07T09:33:00Z">
        <w:r>
          <w:rPr/>
          <w:t xml:space="preserve">level of resolution </w:t>
        </w:r>
      </w:ins>
      <w:r>
        <w:rPr/>
        <w:t>for these trials was at the individual plant level</w:t>
      </w:r>
      <w:ins w:id="659" w:author="Arnold, Betsy - (fungi) [2]" w:date="2024-10-07T09:33:00Z">
        <w:r>
          <w:rPr/>
          <w:t xml:space="preserve"> for the amplicon sequence data</w:t>
        </w:r>
      </w:ins>
      <w:r>
        <w:rPr/>
        <w:t xml:space="preserve">, not leaf level. </w:t>
      </w:r>
      <w:ins w:id="660" w:author="Arnold, Betsy - (fungi) [2]" w:date="2024-10-07T09:34:00Z">
        <w:r>
          <w:rPr/>
          <w:t>Overall, we</w:t>
        </w:r>
      </w:ins>
      <w:del w:id="661" w:author="Arnold, Betsy - (fungi) [2]" w:date="2024-10-07T09:34:00Z">
        <w:r>
          <w:rPr/>
          <w:delText>W</w:delText>
        </w:r>
      </w:del>
      <w:r>
        <w:rPr/>
        <w:t xml:space="preserve">e found 30 OTUs significantly associated with </w:t>
      </w:r>
      <w:del w:id="662" w:author="Bolívar Aponte Rolón" w:date="2024-08-19T15:48:00Z">
        <w:r>
          <w:rPr>
            <w:i/>
            <w:iCs/>
          </w:rPr>
          <w:delText>E+</w:delText>
        </w:r>
      </w:del>
      <w:ins w:id="663" w:author="Bolívar Aponte Rolón" w:date="2024-08-19T15:48:00Z">
        <w:r>
          <w:rPr>
            <w:i/>
            <w:iCs/>
          </w:rPr>
          <w:t>E-high</w:t>
        </w:r>
      </w:ins>
      <w:r>
        <w:rPr/>
        <w:t xml:space="preserve"> treat</w:t>
      </w:r>
      <w:del w:id="664" w:author="Arnold, Betsy - (fungi) [2]" w:date="2024-10-07T09:34:00Z">
        <w:r>
          <w:rPr/>
          <w:delText xml:space="preserve">ed (inoculated with forest spore fall) </w:delText>
        </w:r>
      </w:del>
      <w:ins w:id="665" w:author="Arnold, Betsy - (fungi) [2]" w:date="2024-10-07T09:34:00Z">
        <w:r>
          <w:rPr/>
          <w:t xml:space="preserve">ment </w:t>
        </w:r>
      </w:ins>
      <w:del w:id="666" w:author="Arnold, Betsy - (fungi) [2]" w:date="2024-10-07T09:34:00Z">
        <w:r>
          <w:rPr/>
          <w:delText>individuals used</w:delText>
        </w:r>
      </w:del>
      <w:ins w:id="667" w:author="Arnold, Betsy - (fungi) [2]" w:date="2024-10-07T09:34:00Z">
        <w:r>
          <w:rPr/>
          <w:t xml:space="preserve"> among the seedlings</w:t>
        </w:r>
      </w:ins>
      <w:r>
        <w:rPr/>
        <w:t xml:space="preserve"> in our pathogen assays (Table S8).</w:t>
      </w:r>
    </w:p>
    <w:p>
      <w:pPr>
        <w:pStyle w:val="BodyText"/>
        <w:rPr>
          <w:ins w:id="684" w:author="Arnold, Betsy - (fungi) [2]" w:date="2024-10-07T09:59:00Z"/>
        </w:rPr>
      </w:pPr>
      <w:r>
        <w:rPr/>
        <w:t xml:space="preserve">Host species leaf traits encompassed variation along the leaf economic spectrum (LES). </w:t>
      </w:r>
      <w:del w:id="668" w:author="Arnold, Betsy - (fungi) [2]" w:date="2024-10-07T09:34:00Z">
        <w:r>
          <w:rPr/>
          <w:delText xml:space="preserve">The </w:delText>
        </w:r>
      </w:del>
      <w:ins w:id="669" w:author="Arnold, Betsy - (fungi) [2]" w:date="2024-10-07T09:34:00Z">
        <w:r>
          <w:rPr/>
          <w:t xml:space="preserve">Analysis by </w:t>
        </w:r>
      </w:ins>
      <w:r>
        <w:rPr/>
        <w:t xml:space="preserve">PCA revealed how ACI, LT, LPS and LMA were related. We plotted leaf trait data according to tree species groups on the PCA axes to show how the variance in the complete data set </w:t>
      </w:r>
      <w:ins w:id="670" w:author="Arnold, Betsy - (fungi) [2]" w:date="2024-10-07T09:34:00Z">
        <w:r>
          <w:rPr/>
          <w:t>was</w:t>
        </w:r>
      </w:ins>
      <w:del w:id="671" w:author="Arnold, Betsy - (fungi) [2]" w:date="2024-10-07T09:34:00Z">
        <w:r>
          <w:rPr/>
          <w:delText>is</w:delText>
        </w:r>
      </w:del>
      <w:r>
        <w:rPr/>
        <w:t xml:space="preserve"> explained by PC1 (60%) and PC2 (27%) (</w:t>
      </w:r>
      <w:del w:id="672" w:author="Bolívar Aponte Rolón" w:date="2024-09-05T10:40:00Z">
        <w:r>
          <w:rPr/>
          <w:delText>Fig.</w:delText>
        </w:r>
      </w:del>
      <w:ins w:id="673" w:author="Bolívar Aponte Rolón" w:date="2024-09-05T10:40:00Z">
        <w:r>
          <w:rPr/>
          <w:t>Figure</w:t>
        </w:r>
      </w:ins>
      <w:r>
        <w:rPr/>
        <w:t xml:space="preserve"> 4a). We observed that ACI, LPS and LMA loadings tracked along PC1 towards more negative values, showing correlation among these traits (</w:t>
      </w:r>
      <w:del w:id="674" w:author="Bolívar Aponte Rolón" w:date="2024-09-05T10:40:00Z">
        <w:r>
          <w:rPr/>
          <w:delText>Fig.</w:delText>
        </w:r>
      </w:del>
      <w:ins w:id="675" w:author="Bolívar Aponte Rolón" w:date="2024-09-05T10:40:00Z">
        <w:r>
          <w:rPr/>
          <w:t>Figure</w:t>
        </w:r>
      </w:ins>
      <w:r>
        <w:rPr/>
        <w:t xml:space="preserve"> 4a). </w:t>
      </w:r>
      <w:del w:id="676" w:author="Arnold, Betsy - (fungi) [2]" w:date="2024-10-07T09:35:00Z">
        <w:r>
          <w:rPr/>
          <w:delText xml:space="preserve">Traits </w:delText>
        </w:r>
      </w:del>
      <w:ins w:id="677" w:author="Arnold, Betsy - (fungi) [2]" w:date="2024-10-07T09:35:00Z">
        <w:r>
          <w:rPr/>
          <w:t xml:space="preserve">Two traits, </w:t>
        </w:r>
      </w:ins>
      <w:r>
        <w:rPr/>
        <w:t>LT and LPS</w:t>
      </w:r>
      <w:ins w:id="678" w:author="Arnold, Betsy - (fungi) [2]" w:date="2024-10-07T09:35:00Z">
        <w:r>
          <w:rPr/>
          <w:t>,</w:t>
        </w:r>
      </w:ins>
      <w:r>
        <w:rPr/>
        <w:t xml:space="preserve"> were orthogonal to each other (</w:t>
      </w:r>
      <w:del w:id="679" w:author="Bolívar Aponte Rolón" w:date="2024-09-05T10:40:00Z">
        <w:r>
          <w:rPr/>
          <w:delText>Fig.</w:delText>
        </w:r>
      </w:del>
      <w:ins w:id="680" w:author="Bolívar Aponte Rolón" w:date="2024-09-05T10:40:00Z">
        <w:r>
          <w:rPr/>
          <w:t>Figure</w:t>
        </w:r>
      </w:ins>
      <w:r>
        <w:rPr/>
        <w:t xml:space="preserve"> 4a), indicative of low correlation. We note</w:t>
      </w:r>
      <w:ins w:id="681" w:author="Arnold, Betsy - (fungi) [2]" w:date="2024-10-07T09:35:00Z">
        <w:r>
          <w:rPr/>
          <w:t>d a</w:t>
        </w:r>
      </w:ins>
      <w:r>
        <w:rPr/>
        <w:t xml:space="preserve"> distinct grouping of host species along PC1 towards negative values. We saw compact clustering of host species on opposite ends of PC2 (</w:t>
      </w:r>
      <w:del w:id="682" w:author="Bolívar Aponte Rolón" w:date="2024-09-05T10:40:00Z">
        <w:r>
          <w:rPr/>
          <w:delText>Fig.</w:delText>
        </w:r>
      </w:del>
      <w:ins w:id="683" w:author="Bolívar Aponte Rolón" w:date="2024-09-05T10:40:00Z">
        <w:r>
          <w:rPr/>
          <w:t>Figure</w:t>
        </w:r>
      </w:ins>
      <w:r>
        <w:rPr/>
        <w:t xml:space="preserve"> 4a).</w:t>
      </w:r>
    </w:p>
    <w:p>
      <w:pPr>
        <w:pStyle w:val="BodyText"/>
        <w:rPr/>
      </w:pPr>
      <w:del w:id="685" w:author="Arnold, Betsy - (fungi) [2]" w:date="2024-10-07T09:59:00Z">
        <w:r>
          <w:rPr/>
          <w:delText xml:space="preserve"> </w:delText>
        </w:r>
      </w:del>
      <w:r>
        <w:rPr/>
        <w:t>We note</w:t>
      </w:r>
      <w:ins w:id="686" w:author="Arnold, Betsy - (fungi) [2]" w:date="2024-10-07T09:35:00Z">
        <w:r>
          <w:rPr/>
          <w:t>d</w:t>
        </w:r>
      </w:ins>
      <w:r>
        <w:rPr/>
        <w:t xml:space="preserve"> similar relationships between </w:t>
      </w:r>
      <w:del w:id="687" w:author="Arnold, Betsy - (fungi) [2]" w:date="2024-10-07T09:58:00Z">
        <w:r>
          <w:rPr/>
          <w:delText xml:space="preserve">the </w:delText>
        </w:r>
      </w:del>
      <w:r>
        <w:rPr/>
        <w:t>leaf traits with respect to PC1 and PC2 in the subset of individual seedlings used for herbivory versus pathogen damage trials (</w:t>
      </w:r>
      <w:del w:id="688" w:author="Bolívar Aponte Rolón" w:date="2024-09-05T10:40:00Z">
        <w:r>
          <w:rPr/>
          <w:delText>Fig.</w:delText>
        </w:r>
      </w:del>
      <w:ins w:id="689" w:author="Bolívar Aponte Rolón" w:date="2024-09-05T10:40:00Z">
        <w:r>
          <w:rPr/>
          <w:t>Figure</w:t>
        </w:r>
      </w:ins>
      <w:r>
        <w:rPr/>
        <w:t xml:space="preserve"> 4b-c). The PCA of leaf traits from seedlings used in herbivory trials had a PC1 explaining 57.5% of the variance and a PC2 explaining 28% of the variance in the subset data (</w:t>
      </w:r>
      <w:del w:id="690" w:author="Bolívar Aponte Rolón" w:date="2024-09-05T10:40:00Z">
        <w:r>
          <w:rPr/>
          <w:delText>Fig.</w:delText>
        </w:r>
      </w:del>
      <w:ins w:id="691" w:author="Bolívar Aponte Rolón" w:date="2024-09-05T10:40:00Z">
        <w:r>
          <w:rPr/>
          <w:t>Figure</w:t>
        </w:r>
      </w:ins>
      <w:r>
        <w:rPr/>
        <w:t xml:space="preserve"> 4b). We saw an inversion of the LT loading in direction of positive values, as well as the same tree species clustered (i.e., </w:t>
      </w:r>
      <w:del w:id="692" w:author="Bolívar Aponte Rolón" w:date="2024-09-24T16:24:00Z">
        <w:r>
          <w:rPr>
            <w:i/>
            <w:iCs/>
          </w:rPr>
          <w:delText>Dypteryx</w:delText>
        </w:r>
      </w:del>
      <w:ins w:id="693" w:author="Bolívar Aponte Rolón" w:date="2024-09-24T16:24:00Z">
        <w:r>
          <w:rPr>
            <w:i/>
            <w:iCs/>
          </w:rPr>
          <w:t>Dipteryx</w:t>
        </w:r>
      </w:ins>
      <w:r>
        <w:rPr/>
        <w:t xml:space="preserve"> sp. and </w:t>
      </w:r>
      <w:r>
        <w:rPr>
          <w:i/>
          <w:iCs/>
        </w:rPr>
        <w:t>A. membranacea</w:t>
      </w:r>
      <w:r>
        <w:rPr/>
        <w:t>) along PC2 (</w:t>
      </w:r>
      <w:del w:id="694" w:author="Bolívar Aponte Rolón" w:date="2024-09-05T10:40:00Z">
        <w:r>
          <w:rPr/>
          <w:delText>Fig.</w:delText>
        </w:r>
      </w:del>
      <w:ins w:id="695" w:author="Bolívar Aponte Rolón" w:date="2024-09-05T10:40:00Z">
        <w:r>
          <w:rPr/>
          <w:t>Figure</w:t>
        </w:r>
      </w:ins>
      <w:r>
        <w:rPr/>
        <w:t xml:space="preserve"> 4b) with respect to </w:t>
      </w:r>
      <w:del w:id="696" w:author="Bolívar Aponte Rolón" w:date="2024-09-05T10:40:00Z">
        <w:r>
          <w:rPr/>
          <w:delText>Fig.</w:delText>
        </w:r>
      </w:del>
      <w:ins w:id="697" w:author="Bolívar Aponte Rolón" w:date="2024-09-05T10:40:00Z">
        <w:r>
          <w:rPr/>
          <w:t>Figure</w:t>
        </w:r>
      </w:ins>
      <w:r>
        <w:rPr/>
        <w:t xml:space="preserve"> 4a. The PCA of leaf traits from seedling used in pathogen damage trials had a PC1 explaining 64% of the variance and a PC2 explaining 25% of the variance in the subset data (</w:t>
      </w:r>
      <w:del w:id="698" w:author="Bolívar Aponte Rolón" w:date="2024-09-05T10:40:00Z">
        <w:r>
          <w:rPr/>
          <w:delText>Fig.</w:delText>
        </w:r>
      </w:del>
      <w:ins w:id="699" w:author="Bolívar Aponte Rolón" w:date="2024-09-05T10:40:00Z">
        <w:r>
          <w:rPr/>
          <w:t>Figure</w:t>
        </w:r>
      </w:ins>
      <w:r>
        <w:rPr/>
        <w:t xml:space="preserve"> 4c). We detected similar relationships among leaf traits and PC axes in the pathogen damage subset data (</w:t>
      </w:r>
      <w:del w:id="700" w:author="Bolívar Aponte Rolón" w:date="2024-09-05T10:40:00Z">
        <w:r>
          <w:rPr/>
          <w:delText>Fig.</w:delText>
        </w:r>
      </w:del>
      <w:ins w:id="701" w:author="Bolívar Aponte Rolón" w:date="2024-09-05T10:40:00Z">
        <w:r>
          <w:rPr/>
          <w:t>Figure</w:t>
        </w:r>
      </w:ins>
      <w:r>
        <w:rPr/>
        <w:t xml:space="preserve"> 4c) when compared to the complete data set (</w:t>
      </w:r>
      <w:del w:id="702" w:author="Bolívar Aponte Rolón" w:date="2024-09-05T10:40:00Z">
        <w:r>
          <w:rPr/>
          <w:delText>Fig.</w:delText>
        </w:r>
      </w:del>
      <w:ins w:id="703" w:author="Bolívar Aponte Rolón" w:date="2024-09-05T10:40:00Z">
        <w:r>
          <w:rPr/>
          <w:t>Figure</w:t>
        </w:r>
      </w:ins>
      <w:r>
        <w:rPr/>
        <w:t xml:space="preserve"> 4a).</w:t>
      </w:r>
    </w:p>
    <w:p>
      <w:pPr>
        <w:pStyle w:val="BodyText"/>
        <w:rPr>
          <w:ins w:id="741" w:author="Bolívar Aponte Rolón" w:date="2024-08-19T16:22:00Z"/>
        </w:rPr>
      </w:pPr>
      <w:r>
        <w:rPr/>
        <w:t>Leaf functional traits</w:t>
      </w:r>
      <w:del w:id="704" w:author="Arnold, Betsy - (fungi) [2]" w:date="2024-10-07T09:59:00Z">
        <w:r>
          <w:rPr/>
          <w:delText xml:space="preserve"> influence</w:delText>
        </w:r>
      </w:del>
      <w:ins w:id="705" w:author="Arnold, Betsy - (fungi) [2]" w:date="2024-10-07T09:59:00Z">
        <w:r>
          <w:rPr/>
          <w:t xml:space="preserve"> were associated with </w:t>
        </w:r>
      </w:ins>
      <w:r>
        <w:rPr/>
        <w:t xml:space="preserve"> </w:t>
      </w:r>
      <w:del w:id="706" w:author="Arnold, Betsy - (fungi) [2]" w:date="2024-10-07T09:59:00Z">
        <w:r>
          <w:rPr/>
          <w:delText xml:space="preserve">plants’ response to </w:delText>
        </w:r>
      </w:del>
      <w:r>
        <w:rPr/>
        <w:t>herbivory and pathogen damage</w:t>
      </w:r>
      <w:del w:id="707" w:author="Arnold, Betsy - (fungi) [2]" w:date="2024-10-07T09:59:00Z">
        <w:r>
          <w:rPr/>
          <w:delText xml:space="preserve"> differentially</w:delText>
        </w:r>
      </w:del>
      <w:r>
        <w:rPr/>
        <w:t xml:space="preserve">. </w:t>
      </w:r>
      <w:del w:id="708" w:author="Arnold, Betsy - (fungi) [2]" w:date="2024-10-07T10:00:00Z">
        <w:r>
          <w:rPr/>
          <w:delText xml:space="preserve">We examined the relationship between leaf functional traits, herbivory and pathogen damage to understand how host species on opposite ends of the LES modulate herbivory and pathogen damage. We used simple linear regressions plotting herbivory and pathogen damage with PC1 and PC2 from the PCA. </w:delText>
        </w:r>
      </w:del>
      <w:r>
        <w:rPr/>
        <w:t>Simple linear regressions of herbivory (%) against PC1 revealed no correlation (</w:t>
      </w:r>
      <w:del w:id="709" w:author="Bolívar Aponte Rolón" w:date="2024-09-05T10:40:00Z">
        <w:r>
          <w:rPr/>
          <w:delText>Fig.</w:delText>
        </w:r>
      </w:del>
      <w:ins w:id="710" w:author="Bolívar Aponte Rolón" w:date="2024-09-05T10:40:00Z">
        <w:r>
          <w:rPr/>
          <w:t>Figure</w:t>
        </w:r>
      </w:ins>
      <w:r>
        <w:rPr/>
        <w:t xml:space="preserve"> 5a; </w:t>
      </w:r>
      <w:r>
        <w:rPr>
          <w:i/>
          <w:iCs/>
        </w:rPr>
        <w:t>R</w:t>
      </w:r>
      <w:r>
        <w:rPr>
          <w:i/>
          <w:iCs/>
          <w:vertAlign w:val="superscript"/>
        </w:rPr>
        <w:t>2</w:t>
      </w:r>
      <w:r>
        <w:rPr>
          <w:i/>
          <w:iCs/>
          <w:vertAlign w:val="subscript"/>
        </w:rPr>
        <w:t>adj</w:t>
      </w:r>
      <w:r>
        <w:rPr/>
        <w:t xml:space="preserve"> = -0.0024, </w:t>
      </w:r>
      <w:r>
        <w:rPr>
          <w:i/>
          <w:iCs/>
        </w:rPr>
        <w:t>F</w:t>
      </w:r>
      <w:del w:id="711" w:author="Bolívar Aponte Rolón" w:date="2024-09-05T12:37:00Z">
        <w:r>
          <w:rPr>
            <w:i/>
            <w:iCs/>
          </w:rPr>
          <w:delText>~</w:delText>
        </w:r>
      </w:del>
      <w:r>
        <w:rPr>
          <w:vertAlign w:val="subscript"/>
          <w:rPrChange w:id="0" w:author="Bolívar Aponte Rolón" w:date="2024-09-05T12:37:00Z"/>
        </w:rPr>
        <w:t>1, 208</w:t>
      </w:r>
      <w:del w:id="713" w:author="Bolívar Aponte Rolón" w:date="2024-09-05T12:37:00Z">
        <w:r>
          <w:rPr>
            <w:vertAlign w:val="subscript"/>
          </w:rPr>
          <w:delText>~</w:delText>
        </w:r>
      </w:del>
      <w:r>
        <w:rPr/>
        <w:t xml:space="preserve"> = 0.508, </w:t>
      </w:r>
      <w:r>
        <w:rPr>
          <w:i/>
          <w:iCs/>
        </w:rPr>
        <w:t>df</w:t>
      </w:r>
      <w:r>
        <w:rPr/>
        <w:t xml:space="preserve"> = 208, </w:t>
      </w:r>
      <w:r>
        <w:rPr>
          <w:i/>
          <w:iCs/>
        </w:rPr>
        <w:t>p</w:t>
      </w:r>
      <w:r>
        <w:rPr/>
        <w:t xml:space="preserve"> = .447</w:t>
      </w:r>
      <w:del w:id="714" w:author="Arnold, Betsy - (fungi) [2]" w:date="2024-10-07T10:00:00Z">
        <w:r>
          <w:rPr/>
          <w:delText>), where</w:delText>
        </w:r>
      </w:del>
      <w:ins w:id="715" w:author="Arnold, Betsy - (fungi) [2]" w:date="2024-10-07T10:00:00Z">
        <w:r>
          <w:rPr/>
          <w:t>;</w:t>
        </w:r>
      </w:ins>
      <w:r>
        <w:rPr/>
        <w:t xml:space="preserve"> positive values represent greater values of ACI, LPS and LMA</w:t>
      </w:r>
      <w:ins w:id="716" w:author="Arnold, Betsy - (fungi) [2]" w:date="2024-10-07T10:00:00Z">
        <w:r>
          <w:rPr/>
          <w:t>)</w:t>
        </w:r>
      </w:ins>
      <w:r>
        <w:rPr/>
        <w:t>. Even though we note</w:t>
      </w:r>
      <w:ins w:id="717" w:author="Arnold, Betsy - (fungi) [2]" w:date="2024-10-07T10:00:00Z">
        <w:r>
          <w:rPr/>
          <w:t>d</w:t>
        </w:r>
      </w:ins>
      <w:r>
        <w:rPr/>
        <w:t xml:space="preserve"> </w:t>
      </w:r>
      <w:ins w:id="718" w:author="Arnold, Betsy - (fungi) [2]" w:date="2024-10-07T10:00:00Z">
        <w:r>
          <w:rPr/>
          <w:t xml:space="preserve">a </w:t>
        </w:r>
      </w:ins>
      <w:r>
        <w:rPr/>
        <w:t>large spread in the data (</w:t>
      </w:r>
      <w:del w:id="719" w:author="Bolívar Aponte Rolón" w:date="2024-09-05T10:40:00Z">
        <w:r>
          <w:rPr/>
          <w:delText>Fig.</w:delText>
        </w:r>
      </w:del>
      <w:ins w:id="720" w:author="Bolívar Aponte Rolón" w:date="2024-09-05T10:40:00Z">
        <w:r>
          <w:rPr/>
          <w:t>Figure</w:t>
        </w:r>
      </w:ins>
      <w:r>
        <w:rPr/>
        <w:t xml:space="preserve"> 5a and 5b), </w:t>
      </w:r>
      <w:del w:id="721" w:author="Arnold, Betsy - (fungi) [2]" w:date="2024-10-07T10:00:00Z">
        <w:r>
          <w:rPr/>
          <w:delText xml:space="preserve">we see that </w:delText>
        </w:r>
      </w:del>
      <w:r>
        <w:rPr/>
        <w:t>herbivory was strongly associated with PC2 (</w:t>
      </w:r>
      <w:del w:id="722" w:author="Bolívar Aponte Rolón" w:date="2024-09-05T10:40:00Z">
        <w:r>
          <w:rPr/>
          <w:delText>Fig.</w:delText>
        </w:r>
      </w:del>
      <w:ins w:id="723" w:author="Bolívar Aponte Rolón" w:date="2024-09-05T10:40:00Z">
        <w:r>
          <w:rPr/>
          <w:t>Figure</w:t>
        </w:r>
      </w:ins>
      <w:r>
        <w:rPr/>
        <w:t xml:space="preserve"> 5b; </w:t>
      </w:r>
      <w:r>
        <w:rPr>
          <w:i/>
          <w:iCs/>
        </w:rPr>
        <w:t>R</w:t>
      </w:r>
      <w:r>
        <w:rPr>
          <w:i/>
          <w:iCs/>
          <w:vertAlign w:val="superscript"/>
        </w:rPr>
        <w:t>2</w:t>
      </w:r>
      <w:r>
        <w:rPr>
          <w:i/>
          <w:iCs/>
          <w:vertAlign w:val="subscript"/>
        </w:rPr>
        <w:t>adj</w:t>
      </w:r>
      <w:r>
        <w:rPr/>
        <w:t xml:space="preserve"> = 0.079, </w:t>
      </w:r>
      <w:r>
        <w:rPr>
          <w:i/>
          <w:iCs/>
        </w:rPr>
        <w:t>F</w:t>
      </w:r>
      <w:del w:id="724" w:author="Bolívar Aponte Rolón" w:date="2024-09-05T12:37:00Z">
        <w:r>
          <w:rPr>
            <w:i/>
            <w:iCs/>
          </w:rPr>
          <w:delText>~</w:delText>
        </w:r>
      </w:del>
      <w:r>
        <w:rPr/>
        <w:t>1</w:t>
      </w:r>
      <w:r>
        <w:rPr>
          <w:vertAlign w:val="subscript"/>
          <w:rPrChange w:id="0" w:author="Bolívar Aponte Rolón" w:date="2024-09-05T12:37:00Z"/>
        </w:rPr>
        <w:t>, 208</w:t>
      </w:r>
      <w:del w:id="726" w:author="Bolívar Aponte Rolón" w:date="2024-09-05T12:37:00Z">
        <w:r>
          <w:rPr>
            <w:vertAlign w:val="subscript"/>
          </w:rPr>
          <w:delText>~</w:delText>
        </w:r>
      </w:del>
      <w:r>
        <w:rPr/>
        <w:t xml:space="preserve"> = 18.9, </w:t>
      </w:r>
      <w:r>
        <w:rPr>
          <w:i/>
          <w:iCs/>
        </w:rPr>
        <w:t>p</w:t>
      </w:r>
      <w:r>
        <w:rPr/>
        <w:t xml:space="preserve"> &lt; .0001), where positive values represent greater LT</w:t>
      </w:r>
      <w:del w:id="727" w:author="Van Bael, Sunshine A" w:date="2024-09-17T15:24:00Z">
        <w:r>
          <w:rPr/>
          <w:delText xml:space="preserve"> </w:delText>
        </w:r>
      </w:del>
      <w:r>
        <w:rPr/>
        <w:t>. Regressions of pathogen damage (%) plotted against PC1 revealed a significant correlation (</w:t>
      </w:r>
      <w:del w:id="728" w:author="Bolívar Aponte Rolón" w:date="2024-09-05T10:40:00Z">
        <w:r>
          <w:rPr/>
          <w:delText>Fig.</w:delText>
        </w:r>
      </w:del>
      <w:ins w:id="729" w:author="Bolívar Aponte Rolón" w:date="2024-09-05T10:40:00Z">
        <w:r>
          <w:rPr/>
          <w:t>Figure</w:t>
        </w:r>
      </w:ins>
      <w:r>
        <w:rPr/>
        <w:t xml:space="preserve"> 5c; </w:t>
      </w:r>
      <w:r>
        <w:rPr>
          <w:i/>
          <w:iCs/>
        </w:rPr>
        <w:t>R</w:t>
      </w:r>
      <w:r>
        <w:rPr>
          <w:i/>
          <w:iCs/>
          <w:vertAlign w:val="superscript"/>
        </w:rPr>
        <w:t>2</w:t>
      </w:r>
      <w:r>
        <w:rPr>
          <w:i/>
          <w:iCs/>
          <w:vertAlign w:val="subscript"/>
        </w:rPr>
        <w:t>adj</w:t>
      </w:r>
      <w:r>
        <w:rPr/>
        <w:t xml:space="preserve"> = 0.064, </w:t>
      </w:r>
      <w:r>
        <w:rPr>
          <w:i/>
          <w:iCs/>
        </w:rPr>
        <w:t>F</w:t>
      </w:r>
      <w:del w:id="730" w:author="Bolívar Aponte Rolón" w:date="2024-09-05T12:37:00Z">
        <w:r>
          <w:rPr>
            <w:i/>
            <w:iCs/>
          </w:rPr>
          <w:delText>~</w:delText>
        </w:r>
      </w:del>
      <w:r>
        <w:rPr>
          <w:vertAlign w:val="subscript"/>
          <w:rPrChange w:id="0" w:author="Bolívar Aponte Rolón" w:date="2024-09-05T12:37:00Z"/>
        </w:rPr>
        <w:t>1, 380</w:t>
      </w:r>
      <w:del w:id="732" w:author="Bolívar Aponte Rolón" w:date="2024-09-05T12:37:00Z">
        <w:r>
          <w:rPr>
            <w:vertAlign w:val="subscript"/>
          </w:rPr>
          <w:delText>~</w:delText>
        </w:r>
      </w:del>
      <w:r>
        <w:rPr/>
        <w:t xml:space="preserve"> = 26.93 </w:t>
      </w:r>
      <w:r>
        <w:rPr>
          <w:i/>
          <w:iCs/>
        </w:rPr>
        <w:t>p</w:t>
      </w:r>
      <w:r>
        <w:rPr/>
        <w:t xml:space="preserve"> &lt; .0001</w:t>
      </w:r>
      <w:del w:id="733" w:author="Arnold, Betsy - (fungi) [2]" w:date="2024-10-07T10:00:00Z">
        <w:r>
          <w:rPr/>
          <w:delText>), in which</w:delText>
        </w:r>
      </w:del>
      <w:ins w:id="734" w:author="Arnold, Betsy - (fungi) [2]" w:date="2024-10-07T10:00:00Z">
        <w:r>
          <w:rPr/>
          <w:t>;</w:t>
        </w:r>
      </w:ins>
      <w:r>
        <w:rPr/>
        <w:t xml:space="preserve"> positive values represent greater values of ACI, LPS and LMA</w:t>
      </w:r>
      <w:ins w:id="735" w:author="Arnold, Betsy - (fungi) [2]" w:date="2024-10-07T10:01:00Z">
        <w:r>
          <w:rPr/>
          <w:t>)</w:t>
        </w:r>
      </w:ins>
      <w:r>
        <w:rPr/>
        <w:t>. We did not see a significant relationship between pathogen damage and PC2 (</w:t>
      </w:r>
      <w:del w:id="736" w:author="Bolívar Aponte Rolón" w:date="2024-09-05T10:40:00Z">
        <w:r>
          <w:rPr/>
          <w:delText>Fig.</w:delText>
        </w:r>
      </w:del>
      <w:ins w:id="737" w:author="Bolívar Aponte Rolón" w:date="2024-09-05T10:40:00Z">
        <w:r>
          <w:rPr/>
          <w:t>Figure</w:t>
        </w:r>
      </w:ins>
      <w:r>
        <w:rPr/>
        <w:t xml:space="preserve"> 5d; </w:t>
      </w:r>
      <w:r>
        <w:rPr>
          <w:i/>
          <w:iCs/>
        </w:rPr>
        <w:t>R</w:t>
      </w:r>
      <w:r>
        <w:rPr>
          <w:i/>
          <w:iCs/>
          <w:vertAlign w:val="superscript"/>
        </w:rPr>
        <w:t>2</w:t>
      </w:r>
      <w:r>
        <w:rPr>
          <w:i/>
          <w:iCs/>
          <w:vertAlign w:val="subscript"/>
        </w:rPr>
        <w:t>adj</w:t>
      </w:r>
      <w:r>
        <w:rPr/>
        <w:t xml:space="preserve"> = 0.002, </w:t>
      </w:r>
      <w:r>
        <w:rPr>
          <w:i/>
          <w:iCs/>
        </w:rPr>
        <w:t>F</w:t>
      </w:r>
      <w:del w:id="738" w:author="Bolívar Aponte Rolón" w:date="2024-09-05T12:37:00Z">
        <w:r>
          <w:rPr>
            <w:i/>
            <w:iCs/>
          </w:rPr>
          <w:delText>~</w:delText>
        </w:r>
      </w:del>
      <w:r>
        <w:rPr>
          <w:vertAlign w:val="subscript"/>
          <w:rPrChange w:id="0" w:author="Bolívar Aponte Rolón" w:date="2024-09-05T12:37:00Z"/>
        </w:rPr>
        <w:t>1, 380</w:t>
      </w:r>
      <w:del w:id="740" w:author="Bolívar Aponte Rolón" w:date="2024-09-05T12:37:00Z">
        <w:r>
          <w:rPr>
            <w:vertAlign w:val="subscript"/>
          </w:rPr>
          <w:delText>~</w:delText>
        </w:r>
      </w:del>
      <w:r>
        <w:rPr/>
        <w:t xml:space="preserve"> = 1.60, </w:t>
      </w:r>
      <w:r>
        <w:rPr>
          <w:i/>
          <w:iCs/>
        </w:rPr>
        <w:t>p</w:t>
      </w:r>
      <w:r>
        <w:rPr/>
        <w:t xml:space="preserve"> = .207). </w:t>
      </w:r>
    </w:p>
    <w:p>
      <w:pPr>
        <w:pStyle w:val="BodyText"/>
        <w:rPr>
          <w:del w:id="794" w:author="Bolívar Aponte Rolón" w:date="2024-09-05T11:12:00Z"/>
        </w:rPr>
      </w:pPr>
      <w:del w:id="742" w:author="Bolívar Aponte Rolón" w:date="2024-09-05T11:12:00Z">
        <w:bookmarkStart w:id="16" w:name="results_Copy_1_Copy_1_Copy_1_Copy_1_Copy"/>
        <w:bookmarkEnd w:id="16"/>
        <w:r>
          <w:rPr/>
          <w:delText xml:space="preserve">We </w:delText>
        </w:r>
      </w:del>
      <w:del w:id="743" w:author="Bolívar Aponte Rolón" w:date="2024-08-19T16:22:00Z">
        <w:r>
          <w:rPr/>
          <w:delText>uncovered</w:delText>
        </w:r>
      </w:del>
      <w:del w:id="744" w:author="Bolívar Aponte Rolón" w:date="2024-09-05T11:12:00Z">
        <w:r>
          <w:rPr/>
          <w:delText xml:space="preserve"> similar patterns when we performed simple linear regressions on the raw leaf functional traits and logit transformed herbivory and pathogen damage data (</w:delText>
        </w:r>
      </w:del>
      <w:del w:id="745" w:author="Bolívar Aponte Rolón" w:date="2024-09-05T10:40:00Z">
        <w:r>
          <w:rPr/>
          <w:delText>Fig.</w:delText>
        </w:r>
      </w:del>
      <w:del w:id="746" w:author="Bolívar Aponte Rolón" w:date="2024-09-05T11:12:00Z">
        <w:r>
          <w:rPr/>
          <w:delText xml:space="preserve"> S7 and S8, respectively). We observed a significant positive relationship between herbivory and LT (Figure S7a; </w:delText>
        </w:r>
      </w:del>
      <w:del w:id="747" w:author="Bolívar Aponte Rolón" w:date="2024-09-05T11:12:00Z">
        <w:r>
          <w:rPr>
            <w:i/>
            <w:iCs/>
          </w:rPr>
          <w:delText>R</w:delText>
        </w:r>
      </w:del>
      <w:del w:id="748" w:author="Bolívar Aponte Rolón" w:date="2024-09-05T11:12:00Z">
        <w:r>
          <w:rPr>
            <w:i/>
            <w:iCs/>
            <w:vertAlign w:val="superscript"/>
          </w:rPr>
          <w:delText>2</w:delText>
        </w:r>
      </w:del>
      <w:del w:id="749" w:author="Bolívar Aponte Rolón" w:date="2024-09-05T11:12:00Z">
        <w:r>
          <w:rPr>
            <w:i/>
            <w:iCs/>
            <w:vertAlign w:val="subscript"/>
          </w:rPr>
          <w:delText>adj</w:delText>
        </w:r>
      </w:del>
      <w:del w:id="750" w:author="Bolívar Aponte Rolón" w:date="2024-09-05T11:12:00Z">
        <w:r>
          <w:rPr/>
          <w:delText xml:space="preserve"> = 0.081, </w:delText>
        </w:r>
      </w:del>
      <w:del w:id="751" w:author="Bolívar Aponte Rolón" w:date="2024-09-05T11:12:00Z">
        <w:r>
          <w:rPr>
            <w:i/>
            <w:iCs/>
          </w:rPr>
          <w:delText>F</w:delText>
        </w:r>
      </w:del>
      <w:del w:id="752" w:author="Bolívar Aponte Rolón" w:date="2024-09-05T11:12:00Z">
        <w:r>
          <w:rPr/>
          <w:delText xml:space="preserve">~1, 208~) = 19.45, </w:delText>
        </w:r>
      </w:del>
      <w:del w:id="753" w:author="Bolívar Aponte Rolón" w:date="2024-09-05T11:12:00Z">
        <w:r>
          <w:rPr>
            <w:i/>
            <w:iCs/>
          </w:rPr>
          <w:delText>p</w:delText>
        </w:r>
      </w:del>
      <w:del w:id="754" w:author="Bolívar Aponte Rolón" w:date="2024-09-05T11:12:00Z">
        <w:r>
          <w:rPr/>
          <w:delText xml:space="preserve"> &lt; .0001) when considering the complete data set . We did not observe a significant relationship between herbivory (%) and LPS, ACI, LMA, and Shannon diversity index for FEF (Figure S7b - S7e) for the complete data set. However, we did observe a general decline in herbivory as FEF diversity increased which aligns with our first prediction. Furthermore, we see a significant negative relationship between herbivory and Shannon diversity for the </w:delText>
        </w:r>
      </w:del>
      <w:del w:id="755" w:author="Bolívar Aponte Rolón" w:date="2024-08-19T15:47:00Z">
        <w:r>
          <w:rPr>
            <w:i/>
            <w:iCs/>
          </w:rPr>
          <w:delText>E-</w:delText>
        </w:r>
      </w:del>
      <w:del w:id="756" w:author="Bolívar Aponte Rolón" w:date="2024-09-05T11:12:00Z">
        <w:r>
          <w:rPr>
            <w:i/>
            <w:iCs/>
          </w:rPr>
          <w:delText xml:space="preserve"> treatment group (Figure S7e; R</w:delText>
        </w:r>
      </w:del>
      <w:del w:id="757" w:author="Bolívar Aponte Rolón" w:date="2024-09-05T11:12:00Z">
        <w:r>
          <w:rPr>
            <w:i/>
            <w:iCs/>
            <w:vertAlign w:val="superscript"/>
          </w:rPr>
          <w:delText>2</w:delText>
        </w:r>
      </w:del>
      <w:del w:id="758" w:author="Bolívar Aponte Rolón" w:date="2024-09-05T11:12:00Z">
        <w:r>
          <w:rPr>
            <w:i/>
            <w:iCs/>
            <w:vertAlign w:val="subscript"/>
          </w:rPr>
          <w:delText>adj</w:delText>
        </w:r>
      </w:del>
      <w:del w:id="759" w:author="Bolívar Aponte Rolón" w:date="2024-09-05T11:12:00Z">
        <w:r>
          <w:rPr>
            <w:i/>
            <w:iCs/>
          </w:rPr>
          <w:delText xml:space="preserve"> = 0.138, F~1, 103~ = 17.7, p &lt; .0001). We also saw an increase in herbivory for the </w:delText>
        </w:r>
      </w:del>
      <w:del w:id="760" w:author="Bolívar Aponte Rolón" w:date="2024-08-19T15:48:00Z">
        <w:r>
          <w:rPr>
            <w:i/>
            <w:iCs/>
          </w:rPr>
          <w:delText>E+</w:delText>
        </w:r>
      </w:del>
      <w:del w:id="761" w:author="Bolívar Aponte Rolón" w:date="2024-09-05T11:12:00Z">
        <w:r>
          <w:rPr>
            <w:i/>
            <w:iCs/>
          </w:rPr>
          <w:delText xml:space="preserve"> treatment group as Shannon diversity index for FEF increased, but this is not statistically significant (Figure S7e; R</w:delText>
        </w:r>
      </w:del>
      <w:del w:id="762" w:author="Bolívar Aponte Rolón" w:date="2024-09-05T11:12:00Z">
        <w:r>
          <w:rPr>
            <w:i/>
            <w:iCs/>
            <w:vertAlign w:val="superscript"/>
          </w:rPr>
          <w:delText>2</w:delText>
        </w:r>
      </w:del>
      <w:del w:id="763" w:author="Bolívar Aponte Rolón" w:date="2024-09-05T11:12:00Z">
        <w:r>
          <w:rPr>
            <w:i/>
            <w:iCs/>
            <w:vertAlign w:val="subscript"/>
          </w:rPr>
          <w:delText>adj</w:delText>
        </w:r>
      </w:del>
      <w:del w:id="764" w:author="Bolívar Aponte Rolón" w:date="2024-09-05T11:12:00Z">
        <w:r>
          <w:rPr>
            <w:i/>
            <w:iCs/>
          </w:rPr>
          <w:delText xml:space="preserve"> = 0.024, F~1, 103~ = 3.55, p = 0.062). A result contrary to our expectations. We noted significant negative relationships between pathogen damage and LPS (Figure S8b; R</w:delText>
        </w:r>
      </w:del>
      <w:del w:id="765" w:author="Bolívar Aponte Rolón" w:date="2024-09-05T11:12:00Z">
        <w:r>
          <w:rPr>
            <w:i/>
            <w:iCs/>
            <w:vertAlign w:val="superscript"/>
          </w:rPr>
          <w:delText>2</w:delText>
        </w:r>
      </w:del>
      <w:del w:id="766" w:author="Bolívar Aponte Rolón" w:date="2024-09-05T11:12:00Z">
        <w:r>
          <w:rPr>
            <w:i/>
            <w:iCs/>
            <w:vertAlign w:val="subscript"/>
          </w:rPr>
          <w:delText>adj</w:delText>
        </w:r>
      </w:del>
      <w:del w:id="767" w:author="Bolívar Aponte Rolón" w:date="2024-09-05T11:12:00Z">
        <w:r>
          <w:rPr>
            <w:i/>
            <w:iCs/>
          </w:rPr>
          <w:delText xml:space="preserve"> = 0.078, F~1, 380~ = 33.32, p &lt; .0001), ACI (Figure S8c; R</w:delText>
        </w:r>
      </w:del>
      <w:del w:id="768" w:author="Bolívar Aponte Rolón" w:date="2024-09-05T11:12:00Z">
        <w:r>
          <w:rPr>
            <w:i/>
            <w:iCs/>
            <w:vertAlign w:val="superscript"/>
          </w:rPr>
          <w:delText>2</w:delText>
        </w:r>
      </w:del>
      <w:del w:id="769" w:author="Bolívar Aponte Rolón" w:date="2024-09-05T11:12:00Z">
        <w:r>
          <w:rPr>
            <w:i/>
            <w:iCs/>
            <w:vertAlign w:val="subscript"/>
          </w:rPr>
          <w:delText>adj</w:delText>
        </w:r>
      </w:del>
      <w:del w:id="770" w:author="Bolívar Aponte Rolón" w:date="2024-09-05T11:12:00Z">
        <w:r>
          <w:rPr>
            <w:i/>
            <w:iCs/>
          </w:rPr>
          <w:delText xml:space="preserve"> = 0.033, F~1, 380~ = 14.34, p = .0002) and LMA (Figure S8d; R</w:delText>
        </w:r>
      </w:del>
      <w:del w:id="771" w:author="Bolívar Aponte Rolón" w:date="2024-09-05T11:12:00Z">
        <w:r>
          <w:rPr>
            <w:i/>
            <w:iCs/>
            <w:vertAlign w:val="superscript"/>
          </w:rPr>
          <w:delText>2</w:delText>
        </w:r>
      </w:del>
      <w:del w:id="772" w:author="Bolívar Aponte Rolón" w:date="2024-09-05T11:12:00Z">
        <w:r>
          <w:rPr>
            <w:i/>
            <w:iCs/>
            <w:vertAlign w:val="subscript"/>
          </w:rPr>
          <w:delText>adj</w:delText>
        </w:r>
      </w:del>
      <w:del w:id="773" w:author="Bolívar Aponte Rolón" w:date="2024-09-05T11:12:00Z">
        <w:r>
          <w:rPr>
            <w:i/>
            <w:iCs/>
          </w:rPr>
          <w:delText xml:space="preserve"> = 0.030, F~1, 380~ = 12.6, p &lt; .001) when considering the complete data set. Pathogen damage did not have a significant correlation with LT(Figure S8a; R</w:delText>
        </w:r>
      </w:del>
      <w:del w:id="774" w:author="Bolívar Aponte Rolón" w:date="2024-09-05T11:12:00Z">
        <w:r>
          <w:rPr>
            <w:i/>
            <w:iCs/>
            <w:vertAlign w:val="superscript"/>
          </w:rPr>
          <w:delText>2</w:delText>
        </w:r>
      </w:del>
      <w:del w:id="775" w:author="Bolívar Aponte Rolón" w:date="2024-09-05T11:12:00Z">
        <w:r>
          <w:rPr>
            <w:i/>
            <w:iCs/>
            <w:vertAlign w:val="subscript"/>
          </w:rPr>
          <w:delText>adj</w:delText>
        </w:r>
      </w:del>
      <w:del w:id="776" w:author="Bolívar Aponte Rolón" w:date="2024-09-05T11:12:00Z">
        <w:r>
          <w:rPr>
            <w:i/>
            <w:iCs/>
          </w:rPr>
          <w:delText xml:space="preserve"> = -0.001, F~1, 380~ = 0.50, p = .482). The </w:delText>
        </w:r>
      </w:del>
      <w:del w:id="777" w:author="Bolívar Aponte Rolón" w:date="2024-08-19T15:47:00Z">
        <w:r>
          <w:rPr>
            <w:i/>
            <w:iCs/>
          </w:rPr>
          <w:delText>E-</w:delText>
        </w:r>
      </w:del>
      <w:del w:id="778" w:author="Bolívar Aponte Rolón" w:date="2024-09-05T11:12:00Z">
        <w:r>
          <w:rPr>
            <w:i/>
            <w:iCs/>
          </w:rPr>
          <w:delText xml:space="preserve"> and </w:delText>
        </w:r>
      </w:del>
      <w:del w:id="779" w:author="Bolívar Aponte Rolón" w:date="2024-08-19T15:48:00Z">
        <w:r>
          <w:rPr>
            <w:i/>
            <w:iCs/>
          </w:rPr>
          <w:delText>E+</w:delText>
        </w:r>
      </w:del>
      <w:del w:id="780" w:author="Bolívar Aponte Rolón" w:date="2024-09-05T11:12:00Z">
        <w:r>
          <w:rPr>
            <w:i/>
            <w:iCs/>
          </w:rPr>
          <w:delText xml:space="preserve"> treatment groups follow the same general trend as the complete data set. Contrary to our predictions, we found a statistically significant positive relationship between pathogen damage and Shannon diversity index in the complete data set (Figure S8e; R</w:delText>
        </w:r>
      </w:del>
      <w:del w:id="781" w:author="Bolívar Aponte Rolón" w:date="2024-09-05T11:12:00Z">
        <w:r>
          <w:rPr>
            <w:i/>
            <w:iCs/>
            <w:vertAlign w:val="superscript"/>
          </w:rPr>
          <w:delText>2</w:delText>
        </w:r>
      </w:del>
      <w:del w:id="782" w:author="Bolívar Aponte Rolón" w:date="2024-09-05T11:12:00Z">
        <w:r>
          <w:rPr>
            <w:i/>
            <w:iCs/>
            <w:vertAlign w:val="subscript"/>
          </w:rPr>
          <w:delText>adj</w:delText>
        </w:r>
      </w:del>
      <w:del w:id="783" w:author="Bolívar Aponte Rolón" w:date="2024-09-05T11:12:00Z">
        <w:r>
          <w:rPr>
            <w:i/>
            <w:iCs/>
          </w:rPr>
          <w:delText xml:space="preserve"> = 0.015, F~1, 380~ = 6.90, p &lt; .01). Upon further scrutiny, only the </w:delText>
        </w:r>
      </w:del>
      <w:del w:id="784" w:author="Bolívar Aponte Rolón" w:date="2024-08-19T15:48:00Z">
        <w:r>
          <w:rPr>
            <w:i/>
            <w:iCs/>
          </w:rPr>
          <w:delText>E+</w:delText>
        </w:r>
      </w:del>
      <w:del w:id="785" w:author="Bolívar Aponte Rolón" w:date="2024-09-05T11:12:00Z">
        <w:r>
          <w:rPr/>
          <w:delText xml:space="preserve"> treatment group has a significant positive correlation between pathogen damage and Shannon diversity index (Figure S8e;</w:delText>
        </w:r>
      </w:del>
      <w:del w:id="786" w:author="Bolívar Aponte Rolón" w:date="2024-09-05T11:12:00Z">
        <w:r>
          <w:rPr>
            <w:i/>
            <w:iCs/>
          </w:rPr>
          <w:delText>R</w:delText>
        </w:r>
      </w:del>
      <w:del w:id="787" w:author="Bolívar Aponte Rolón" w:date="2024-09-05T11:12:00Z">
        <w:r>
          <w:rPr>
            <w:i/>
            <w:iCs/>
            <w:vertAlign w:val="superscript"/>
          </w:rPr>
          <w:delText>2</w:delText>
        </w:r>
      </w:del>
      <w:del w:id="788" w:author="Bolívar Aponte Rolón" w:date="2024-09-05T11:12:00Z">
        <w:r>
          <w:rPr>
            <w:i/>
            <w:iCs/>
            <w:vertAlign w:val="subscript"/>
          </w:rPr>
          <w:delText>adj</w:delText>
        </w:r>
      </w:del>
      <w:del w:id="789" w:author="Bolívar Aponte Rolón" w:date="2024-09-05T11:12:00Z">
        <w:r>
          <w:rPr/>
          <w:delText xml:space="preserve"> = 0.031, </w:delText>
        </w:r>
      </w:del>
      <w:del w:id="790" w:author="Bolívar Aponte Rolón" w:date="2024-09-05T11:12:00Z">
        <w:r>
          <w:rPr>
            <w:i/>
            <w:iCs/>
          </w:rPr>
          <w:delText>F</w:delText>
        </w:r>
      </w:del>
      <w:del w:id="791" w:author="Bolívar Aponte Rolón" w:date="2024-09-05T11:12:00Z">
        <w:r>
          <w:rPr/>
          <w:delText xml:space="preserve">~1, 188~ = 7.11, </w:delText>
        </w:r>
      </w:del>
      <w:del w:id="792" w:author="Bolívar Aponte Rolón" w:date="2024-09-05T11:12:00Z">
        <w:r>
          <w:rPr>
            <w:i/>
            <w:iCs/>
          </w:rPr>
          <w:delText>p</w:delText>
        </w:r>
      </w:del>
      <w:del w:id="793" w:author="Bolívar Aponte Rolón" w:date="2024-09-05T11:12:00Z">
        <w:r>
          <w:rPr/>
          <w:delText xml:space="preserve"> &lt; .01).</w:delText>
        </w:r>
      </w:del>
    </w:p>
    <w:p>
      <w:pPr>
        <w:pStyle w:val="BodyText"/>
        <w:rPr/>
      </w:pPr>
      <w:del w:id="795" w:author="Bolívar Aponte Rolón" w:date="2024-09-05T11:12:00Z">
        <w:r>
          <w:rPr/>
          <w:delText xml:space="preserve">Leaf thickness and LMA have opposite outcomes in plant’s response to herbivory. The best-fit for our GLMMs showed that fixed effects LT, LMA, and </w:delText>
        </w:r>
      </w:del>
      <w:del w:id="796" w:author="Bolívar Aponte Rolón" w:date="2024-08-19T15:48:00Z">
        <w:r>
          <w:rPr>
            <w:i/>
            <w:iCs/>
          </w:rPr>
          <w:delText>E+</w:delText>
        </w:r>
      </w:del>
      <w:del w:id="797" w:author="Bolívar Aponte Rolón" w:date="2024-09-05T11:12:00Z">
        <w:r>
          <w:rPr>
            <w:i/>
            <w:iCs/>
          </w:rPr>
          <w:delText xml:space="preserve"> treatment group are statistically significant predictors of herbivory damage (Table 2). No measure of FEF abundance or diversity was present in the final model. Leaf mass per area is a significant positive predictor of herbivory with the greatest effect size (estimate = 1741, t(200) = 3.53 p &lt; .001). While LT is a significant negative predictor of herbivory damage (estimate = -0.01, t(200) = -2.52, p = .01) and </w:delText>
        </w:r>
      </w:del>
      <w:del w:id="798" w:author="Bolívar Aponte Rolón" w:date="2024-08-19T15:48:00Z">
        <w:r>
          <w:rPr>
            <w:i/>
            <w:iCs/>
          </w:rPr>
          <w:delText>E+</w:delText>
        </w:r>
      </w:del>
      <w:del w:id="799" w:author="Bolívar Aponte Rolón" w:date="2024-09-05T11:12:00Z">
        <w:r>
          <w:rPr>
            <w:i/>
            <w:iCs/>
          </w:rPr>
          <w:delText xml:space="preserve"> as well (estimate = -0.78, t(200) = -4.62, p &lt; .001). The best fit model for pathogen damage did not reveal any of the leaf functional traits as significant predictors (Table 2). Like our previous model, no measure of FEF abundance or diversity was present in final model. Even though it was not significant, LMA showed the greatest effect size (estimate = 171.7, t(352) = 0.96, p = .34).</w:delText>
        </w:r>
      </w:del>
      <w:ins w:id="800" w:author="Bolívar Aponte Rolón" w:date="2024-09-05T11:12:00Z">
        <w:r>
          <w:rPr/>
          <w:t xml:space="preserve">We observed similar patterns when we performed simple linear regressions on the raw </w:t>
        </w:r>
      </w:ins>
      <w:ins w:id="801" w:author="Bolívar Aponte Rolón" w:date="2024-09-05T11:12:00Z">
        <w:del w:id="802" w:author="Arnold, Betsy - (fungi) [2]" w:date="2024-10-07T10:06:00Z">
          <w:r>
            <w:rPr/>
            <w:delText>LFTs</w:delText>
          </w:r>
        </w:del>
      </w:ins>
      <w:ins w:id="803" w:author="Arnold, Betsy - (fungi) [2]" w:date="2024-10-07T10:06:00Z">
        <w:r>
          <w:rPr/>
          <w:t>leaf traits</w:t>
        </w:r>
      </w:ins>
      <w:ins w:id="804" w:author="Bolívar Aponte Rolón" w:date="2024-09-05T11:12:00Z">
        <w:r>
          <w:rPr/>
          <w:t xml:space="preserve"> and logit transformed herbivory and pathogen damage data (</w:t>
        </w:r>
      </w:ins>
      <w:hyperlink w:anchor="tbl-linearreg">
        <w:ins w:id="805" w:author="Bolívar Aponte Rolón" w:date="2024-09-05T11:12:00Z">
          <w:r>
            <w:rPr>
              <w:rStyle w:val="Hyperlink"/>
            </w:rPr>
            <w:t>Table </w:t>
          </w:r>
        </w:ins>
      </w:hyperlink>
      <w:ins w:id="806" w:author="Bolívar Aponte Rolón" w:date="2024-09-05T11:12:00Z">
        <w:r>
          <w:rPr>
            <w:rStyle w:val="Hyperlink"/>
          </w:rPr>
          <w:t>4</w:t>
        </w:r>
      </w:ins>
      <w:ins w:id="807" w:author="Bolívar Aponte Rolón" w:date="2024-09-05T11:12:00Z">
        <w:r>
          <w:rPr/>
          <w:t>; Figure S7 - S8, respectively). We observed a significant positive relationship between herbivory and LT (</w:t>
        </w:r>
      </w:ins>
      <w:hyperlink w:anchor="tbl-linearreg">
        <w:ins w:id="808" w:author="Bolívar Aponte Rolón" w:date="2024-09-05T11:12:00Z">
          <w:r>
            <w:rPr>
              <w:rStyle w:val="Hyperlink"/>
            </w:rPr>
            <w:t>Table </w:t>
          </w:r>
        </w:ins>
      </w:hyperlink>
      <w:ins w:id="809" w:author="Bolívar Aponte Rolón" w:date="2024-09-05T11:12:00Z">
        <w:r>
          <w:rPr>
            <w:rStyle w:val="Hyperlink"/>
          </w:rPr>
          <w:t>4</w:t>
        </w:r>
      </w:ins>
      <w:ins w:id="810" w:author="Bolívar Aponte Rolón" w:date="2024-09-05T11:12:00Z">
        <w:r>
          <w:rPr/>
          <w:t xml:space="preserve"> and Figure S7a; </w:t>
        </w:r>
      </w:ins>
      <w:ins w:id="811" w:author="Bolívar Aponte Rolón" w:date="2024-09-05T11:12:00Z">
        <w:r>
          <w:rPr>
            <w:i/>
            <w:iCs/>
          </w:rPr>
          <w:t>p</w:t>
        </w:r>
      </w:ins>
      <w:ins w:id="812" w:author="Bolívar Aponte Rolón" w:date="2024-09-05T11:12:00Z">
        <w:r>
          <w:rPr/>
          <w:t xml:space="preserve"> &lt; .0001) when considering the complete data set. We did not observe a significant relationship between herbivory and LPS, ACI, LMA, </w:t>
        </w:r>
      </w:ins>
      <w:ins w:id="813" w:author="Bolívar Aponte Rolón" w:date="2024-09-05T11:12:00Z">
        <w:del w:id="814" w:author="Arnold, Betsy - (fungi) [2]" w:date="2024-10-07T10:06:00Z">
          <w:r>
            <w:rPr/>
            <w:delText xml:space="preserve">and </w:delText>
          </w:r>
        </w:del>
      </w:ins>
      <w:ins w:id="815" w:author="Arnold, Betsy - (fungi) [2]" w:date="2024-10-07T10:06:00Z">
        <w:r>
          <w:rPr/>
          <w:t xml:space="preserve">or </w:t>
        </w:r>
      </w:ins>
      <w:ins w:id="816" w:author="Bolívar Aponte Rolón" w:date="2024-09-05T11:12:00Z">
        <w:r>
          <w:rPr/>
          <w:t>Shannon diversity index for FEF (</w:t>
        </w:r>
      </w:ins>
      <w:hyperlink w:anchor="tbl-linearreg">
        <w:ins w:id="817" w:author="Bolívar Aponte Rolón" w:date="2024-09-05T11:12:00Z">
          <w:r>
            <w:rPr>
              <w:rStyle w:val="Hyperlink"/>
            </w:rPr>
            <w:t>Table </w:t>
          </w:r>
        </w:ins>
      </w:hyperlink>
      <w:ins w:id="818" w:author="Bolívar Aponte Rolón" w:date="2024-09-05T11:12:00Z">
        <w:r>
          <w:rPr>
            <w:rStyle w:val="Hyperlink"/>
          </w:rPr>
          <w:t xml:space="preserve">4 </w:t>
        </w:r>
      </w:ins>
      <w:ins w:id="819" w:author="Bolívar Aponte Rolón" w:date="2024-09-05T11:12:00Z">
        <w:r>
          <w:rPr/>
          <w:t>and Figure S7b - S7e) for the complete data. However, we did observe a general decline in herbivory as FEF diversity increased</w:t>
        </w:r>
      </w:ins>
      <w:ins w:id="820" w:author="Arnold, Betsy - (fungi) [2]" w:date="2024-10-07T10:06:00Z">
        <w:r>
          <w:rPr/>
          <w:t>,</w:t>
        </w:r>
      </w:ins>
      <w:ins w:id="821" w:author="Bolívar Aponte Rolón" w:date="2024-09-05T11:12:00Z">
        <w:r>
          <w:rPr/>
          <w:t xml:space="preserve"> which aligns with our first prediction. Furthermore, we saw a significant negative relationship between herbivory and Shannon diversity for the </w:t>
        </w:r>
      </w:ins>
      <w:ins w:id="822" w:author="Bolívar Aponte Rolón" w:date="2024-09-05T11:12:00Z">
        <w:r>
          <w:rPr>
            <w:i/>
            <w:iCs/>
          </w:rPr>
          <w:t>E-low</w:t>
        </w:r>
      </w:ins>
      <w:ins w:id="823" w:author="Bolívar Aponte Rolón" w:date="2024-09-05T11:12:00Z">
        <w:r>
          <w:rPr/>
          <w:t xml:space="preserve"> treatment group (</w:t>
        </w:r>
      </w:ins>
      <w:hyperlink w:anchor="tbl-linearreg">
        <w:ins w:id="824" w:author="Bolívar Aponte Rolón" w:date="2024-09-05T11:12:00Z">
          <w:r>
            <w:rPr>
              <w:rStyle w:val="Hyperlink"/>
            </w:rPr>
            <w:t>Table </w:t>
          </w:r>
        </w:ins>
      </w:hyperlink>
      <w:ins w:id="825" w:author="Bolívar Aponte Rolón" w:date="2024-09-05T11:12:00Z">
        <w:r>
          <w:rPr>
            <w:rStyle w:val="Hyperlink"/>
          </w:rPr>
          <w:t>4</w:t>
        </w:r>
      </w:ins>
      <w:ins w:id="826" w:author="Bolívar Aponte Rolón" w:date="2024-09-05T11:12:00Z">
        <w:r>
          <w:rPr/>
          <w:t xml:space="preserve"> and Figure S7e; </w:t>
        </w:r>
      </w:ins>
      <w:ins w:id="827" w:author="Bolívar Aponte Rolón" w:date="2024-09-05T11:12:00Z">
        <w:r>
          <w:rPr>
            <w:i/>
            <w:iCs/>
          </w:rPr>
          <w:t>p</w:t>
        </w:r>
      </w:ins>
      <w:ins w:id="828" w:author="Bolívar Aponte Rolón" w:date="2024-09-05T11:12:00Z">
        <w:r>
          <w:rPr/>
          <w:t xml:space="preserve"> &lt; .0001). We also saw an increase in herbivory for the </w:t>
        </w:r>
      </w:ins>
      <w:ins w:id="829" w:author="Bolívar Aponte Rolón" w:date="2024-09-05T11:12:00Z">
        <w:r>
          <w:rPr>
            <w:i/>
            <w:iCs/>
          </w:rPr>
          <w:t>E-high</w:t>
        </w:r>
      </w:ins>
      <w:ins w:id="830" w:author="Bolívar Aponte Rolón" w:date="2024-09-05T11:12:00Z">
        <w:r>
          <w:rPr/>
          <w:t xml:space="preserve"> treatment group as Shannon diversity index for FEF increased, but this was not statistically significant (</w:t>
        </w:r>
      </w:ins>
      <w:hyperlink w:anchor="tbl-linearreg">
        <w:ins w:id="831" w:author="Bolívar Aponte Rolón" w:date="2024-09-05T11:12:00Z">
          <w:r>
            <w:rPr>
              <w:rStyle w:val="Hyperlink"/>
            </w:rPr>
            <w:t>Table </w:t>
          </w:r>
        </w:ins>
      </w:hyperlink>
      <w:ins w:id="832" w:author="Bolívar Aponte Rolón" w:date="2024-09-05T11:12:00Z">
        <w:r>
          <w:rPr>
            <w:rStyle w:val="Hyperlink"/>
          </w:rPr>
          <w:t>4</w:t>
        </w:r>
      </w:ins>
      <w:ins w:id="833" w:author="Bolívar Aponte Rolón" w:date="2024-09-05T11:12:00Z">
        <w:r>
          <w:rPr/>
          <w:t xml:space="preserve"> and Figure S7e; </w:t>
        </w:r>
      </w:ins>
      <w:ins w:id="834" w:author="Bolívar Aponte Rolón" w:date="2024-09-05T11:12:00Z">
        <w:r>
          <w:rPr>
            <w:i/>
            <w:iCs/>
          </w:rPr>
          <w:t>p</w:t>
        </w:r>
      </w:ins>
      <w:ins w:id="835" w:author="Bolívar Aponte Rolón" w:date="2024-09-05T11:12:00Z">
        <w:r>
          <w:rPr/>
          <w:t xml:space="preserve"> = 0.062</w:t>
        </w:r>
      </w:ins>
      <w:r>
        <w:rPr/>
        <w:t>).</w:t>
      </w:r>
    </w:p>
    <w:p>
      <w:pPr>
        <w:pStyle w:val="BodyText"/>
        <w:rPr>
          <w:ins w:id="904" w:author="Bolívar Aponte Rolón" w:date="2024-09-05T11:12:00Z"/>
        </w:rPr>
      </w:pPr>
      <w:ins w:id="836" w:author="Bolívar Aponte Rolón" w:date="2024-09-05T11:12:00Z">
        <w:del w:id="837" w:author="Arnold, Betsy - (fungi) [2]" w:date="2024-10-07T10:07:00Z">
          <w:r>
            <w:rPr/>
            <w:delText>W</w:delText>
          </w:r>
        </w:del>
      </w:ins>
      <w:ins w:id="838" w:author="Bolívar Aponte Rolón" w:date="2024-10-08T15:16:34Z">
        <w:r>
          <w:rPr/>
          <w:t>I</w:t>
        </w:r>
      </w:ins>
      <w:ins w:id="839" w:author="Arnold, Betsy - (fungi) [2]" w:date="2024-10-07T10:07:00Z">
        <w:del w:id="840" w:author="Bolívar Aponte Rolón" w:date="2024-10-08T15:16:33Z">
          <w:r>
            <w:rPr/>
            <w:delText>i</w:delText>
          </w:r>
        </w:del>
      </w:ins>
      <w:ins w:id="841" w:author="Arnold, Betsy - (fungi) [2]" w:date="2024-10-07T10:07:00Z">
        <w:r>
          <w:rPr/>
          <w:t>n turn, w</w:t>
        </w:r>
      </w:ins>
      <w:ins w:id="842" w:author="Bolívar Aponte Rolón" w:date="2024-09-05T11:12:00Z">
        <w:r>
          <w:rPr/>
          <w:t>e noted significant negative relationships between pathogen damage and LPS (</w:t>
        </w:r>
      </w:ins>
      <w:hyperlink w:anchor="tbl-linearreg">
        <w:ins w:id="843" w:author="Bolívar Aponte Rolón" w:date="2024-09-05T11:12:00Z">
          <w:r>
            <w:rPr>
              <w:rStyle w:val="Hyperlink"/>
            </w:rPr>
            <w:t>Table </w:t>
          </w:r>
        </w:ins>
      </w:hyperlink>
      <w:ins w:id="844" w:author="Bolívar Aponte Rolón" w:date="2024-09-05T11:12:00Z">
        <w:r>
          <w:rPr>
            <w:rStyle w:val="Hyperlink"/>
          </w:rPr>
          <w:t>4</w:t>
        </w:r>
      </w:ins>
      <w:ins w:id="845" w:author="Bolívar Aponte Rolón" w:date="2024-09-05T11:12:00Z">
        <w:r>
          <w:rPr/>
          <w:t xml:space="preserve"> and Figure S8b; </w:t>
        </w:r>
      </w:ins>
      <w:ins w:id="846" w:author="Bolívar Aponte Rolón" w:date="2024-09-05T11:12:00Z">
        <w:r>
          <w:rPr>
            <w:i/>
            <w:iCs/>
          </w:rPr>
          <w:t>p</w:t>
        </w:r>
      </w:ins>
      <w:ins w:id="847" w:author="Bolívar Aponte Rolón" w:date="2024-09-05T11:12:00Z">
        <w:r>
          <w:rPr/>
          <w:t xml:space="preserve"> &lt; .0001), ACI (</w:t>
        </w:r>
      </w:ins>
      <w:hyperlink w:anchor="tbl-linearreg">
        <w:ins w:id="848" w:author="Bolívar Aponte Rolón" w:date="2024-09-05T11:12:00Z">
          <w:r>
            <w:rPr>
              <w:rStyle w:val="Hyperlink"/>
            </w:rPr>
            <w:t>Table </w:t>
          </w:r>
        </w:ins>
      </w:hyperlink>
      <w:ins w:id="849" w:author="Bolívar Aponte Rolón" w:date="2024-09-05T11:12:00Z">
        <w:r>
          <w:rPr>
            <w:rStyle w:val="Hyperlink"/>
          </w:rPr>
          <w:t>4</w:t>
        </w:r>
      </w:ins>
      <w:ins w:id="850" w:author="Bolívar Aponte Rolón" w:date="2024-09-05T11:12:00Z">
        <w:r>
          <w:rPr/>
          <w:t xml:space="preserve"> and Figure S8c; </w:t>
        </w:r>
      </w:ins>
      <w:ins w:id="851" w:author="Bolívar Aponte Rolón" w:date="2024-09-05T11:12:00Z">
        <w:r>
          <w:rPr>
            <w:i/>
            <w:iCs/>
          </w:rPr>
          <w:t>p</w:t>
        </w:r>
      </w:ins>
      <w:ins w:id="852" w:author="Bolívar Aponte Rolón" w:date="2024-09-05T11:12:00Z">
        <w:r>
          <w:rPr/>
          <w:t xml:space="preserve"> = .0002) and LMA (</w:t>
        </w:r>
      </w:ins>
      <w:hyperlink w:anchor="tbl-linearreg">
        <w:ins w:id="853" w:author="Bolívar Aponte Rolón" w:date="2024-09-05T11:12:00Z">
          <w:r>
            <w:rPr>
              <w:rStyle w:val="Hyperlink"/>
            </w:rPr>
            <w:t>Table </w:t>
          </w:r>
        </w:ins>
      </w:hyperlink>
      <w:ins w:id="854" w:author="Bolívar Aponte Rolón" w:date="2024-09-05T11:12:00Z">
        <w:r>
          <w:rPr>
            <w:rStyle w:val="Hyperlink"/>
          </w:rPr>
          <w:t>4</w:t>
        </w:r>
      </w:ins>
      <w:ins w:id="855" w:author="Bolívar Aponte Rolón" w:date="2024-09-05T11:12:00Z">
        <w:r>
          <w:rPr/>
          <w:t xml:space="preserve"> and Figure S8d; </w:t>
        </w:r>
      </w:ins>
      <w:ins w:id="856" w:author="Bolívar Aponte Rolón" w:date="2024-09-05T11:12:00Z">
        <w:r>
          <w:rPr>
            <w:i/>
            <w:iCs/>
          </w:rPr>
          <w:t>p</w:t>
        </w:r>
      </w:ins>
      <w:ins w:id="857" w:author="Bolívar Aponte Rolón" w:date="2024-09-05T11:12:00Z">
        <w:r>
          <w:rPr/>
          <w:t xml:space="preserve"> &lt; .001) when considering the complete data set. Pathogen damage </w:t>
        </w:r>
      </w:ins>
      <w:ins w:id="858" w:author="Bolívar Aponte Rolón" w:date="2024-09-05T11:12:00Z">
        <w:del w:id="859" w:author="Arnold, Betsy - (fungi) [2]" w:date="2024-10-07T10:07:00Z">
          <w:r>
            <w:rPr/>
            <w:delText>did not have a significant correlation with</w:delText>
          </w:r>
        </w:del>
      </w:ins>
      <w:ins w:id="860" w:author="Arnold, Betsy - (fungi) [2]" w:date="2024-10-07T10:07:00Z">
        <w:r>
          <w:rPr/>
          <w:t>was not correlated significantly with</w:t>
        </w:r>
      </w:ins>
      <w:ins w:id="861" w:author="Bolívar Aponte Rolón" w:date="2024-09-05T11:12:00Z">
        <w:r>
          <w:rPr/>
          <w:t xml:space="preserve"> LT (</w:t>
        </w:r>
      </w:ins>
      <w:hyperlink w:anchor="tbl-linearreg">
        <w:ins w:id="862" w:author="Bolívar Aponte Rolón" w:date="2024-09-05T11:12:00Z">
          <w:r>
            <w:rPr>
              <w:rStyle w:val="Hyperlink"/>
            </w:rPr>
            <w:t>Table </w:t>
          </w:r>
        </w:ins>
      </w:hyperlink>
      <w:ins w:id="863" w:author="Bolívar Aponte Rolón" w:date="2024-09-05T11:12:00Z">
        <w:r>
          <w:rPr>
            <w:rStyle w:val="Hyperlink"/>
          </w:rPr>
          <w:t>4</w:t>
        </w:r>
      </w:ins>
      <w:ins w:id="864" w:author="Bolívar Aponte Rolón" w:date="2024-09-05T11:12:00Z">
        <w:r>
          <w:rPr/>
          <w:t xml:space="preserve"> and Figure S8a; </w:t>
        </w:r>
      </w:ins>
      <w:ins w:id="865" w:author="Bolívar Aponte Rolón" w:date="2024-09-05T11:12:00Z">
        <w:r>
          <w:rPr>
            <w:i/>
            <w:iCs/>
          </w:rPr>
          <w:t>p</w:t>
        </w:r>
      </w:ins>
      <w:ins w:id="866" w:author="Bolívar Aponte Rolón" w:date="2024-09-05T11:12:00Z">
        <w:r>
          <w:rPr/>
          <w:t xml:space="preserve"> = .482). The </w:t>
        </w:r>
      </w:ins>
      <w:ins w:id="867" w:author="Bolívar Aponte Rolón" w:date="2024-09-05T11:12:00Z">
        <w:r>
          <w:rPr>
            <w:i/>
            <w:iCs/>
          </w:rPr>
          <w:t>E-low</w:t>
        </w:r>
      </w:ins>
      <w:ins w:id="868" w:author="Bolívar Aponte Rolón" w:date="2024-09-05T11:12:00Z">
        <w:r>
          <w:rPr/>
          <w:t xml:space="preserve"> and </w:t>
        </w:r>
      </w:ins>
      <w:ins w:id="869" w:author="Bolívar Aponte Rolón" w:date="2024-09-05T11:12:00Z">
        <w:r>
          <w:rPr>
            <w:i/>
            <w:iCs/>
          </w:rPr>
          <w:t>E-high</w:t>
        </w:r>
      </w:ins>
      <w:ins w:id="870" w:author="Bolívar Aponte Rolón" w:date="2024-09-05T11:12:00Z">
        <w:r>
          <w:rPr/>
          <w:t xml:space="preserve"> treatment groups follow</w:t>
        </w:r>
      </w:ins>
      <w:ins w:id="871" w:author="Arnold, Betsy - (fungi) [2]" w:date="2024-10-07T10:08:00Z">
        <w:r>
          <w:rPr/>
          <w:t>ed</w:t>
        </w:r>
      </w:ins>
      <w:ins w:id="872" w:author="Bolívar Aponte Rolón" w:date="2024-09-05T11:12:00Z">
        <w:r>
          <w:rPr/>
          <w:t xml:space="preserve"> the same general trend as the complete data set (</w:t>
        </w:r>
      </w:ins>
      <w:hyperlink w:anchor="tbl-linearreg">
        <w:ins w:id="873" w:author="Bolívar Aponte Rolón" w:date="2024-09-05T11:12:00Z">
          <w:r>
            <w:rPr>
              <w:rStyle w:val="Hyperlink"/>
            </w:rPr>
            <w:t>Table </w:t>
          </w:r>
        </w:ins>
      </w:hyperlink>
      <w:ins w:id="874" w:author="Bolívar Aponte Rolón" w:date="2024-09-05T11:12:00Z">
        <w:r>
          <w:rPr>
            <w:rStyle w:val="Hyperlink"/>
          </w:rPr>
          <w:t>4</w:t>
        </w:r>
      </w:ins>
      <w:ins w:id="875" w:author="Bolívar Aponte Rolón" w:date="2024-09-05T11:12:00Z">
        <w:r>
          <w:rPr/>
          <w:t xml:space="preserve"> and Figure S8). Contrary to our predictions, we found a statistically significant positive relationship between pathogen damage and Shannon diversity index in the complete data set (</w:t>
        </w:r>
      </w:ins>
      <w:hyperlink w:anchor="tbl-linearreg">
        <w:ins w:id="876" w:author="Bolívar Aponte Rolón" w:date="2024-09-05T11:12:00Z">
          <w:r>
            <w:rPr>
              <w:rStyle w:val="Hyperlink"/>
            </w:rPr>
            <w:t>Table </w:t>
          </w:r>
        </w:ins>
      </w:hyperlink>
      <w:ins w:id="877" w:author="Bolívar Aponte Rolón" w:date="2024-09-05T11:12:00Z">
        <w:r>
          <w:rPr>
            <w:rStyle w:val="Hyperlink"/>
          </w:rPr>
          <w:t>4</w:t>
        </w:r>
      </w:ins>
      <w:ins w:id="878" w:author="Bolívar Aponte Rolón" w:date="2024-09-05T11:12:00Z">
        <w:r>
          <w:rPr/>
          <w:t xml:space="preserve"> and Figure S8e; </w:t>
        </w:r>
      </w:ins>
      <w:ins w:id="879" w:author="Bolívar Aponte Rolón" w:date="2024-09-05T11:12:00Z">
        <w:r>
          <w:rPr>
            <w:i/>
            <w:iCs/>
          </w:rPr>
          <w:t>p</w:t>
        </w:r>
      </w:ins>
      <w:ins w:id="880" w:author="Bolívar Aponte Rolón" w:date="2024-09-05T11:12:00Z">
        <w:r>
          <w:rPr/>
          <w:t xml:space="preserve"> &lt; .01). Upon further scrutiny, only the </w:t>
        </w:r>
      </w:ins>
      <w:ins w:id="881" w:author="Bolívar Aponte Rolón" w:date="2024-09-05T11:12:00Z">
        <w:r>
          <w:rPr>
            <w:i/>
            <w:iCs/>
          </w:rPr>
          <w:t>E-high</w:t>
        </w:r>
      </w:ins>
      <w:ins w:id="882" w:author="Bolívar Aponte Rolón" w:date="2024-09-05T11:12:00Z">
        <w:r>
          <w:rPr/>
          <w:t xml:space="preserve"> treatment group had a significant positive correlation between pathogen damage and </w:t>
        </w:r>
      </w:ins>
      <w:ins w:id="883" w:author="Bolívar Aponte Rolón" w:date="2024-09-05T11:12:00Z">
        <w:del w:id="884" w:author="Arnold, Betsy - (fungi) [2]" w:date="2024-10-07T10:08:00Z">
          <w:r>
            <w:rPr/>
            <w:delText>Shannon diversity index</w:delText>
          </w:r>
        </w:del>
      </w:ins>
      <w:ins w:id="885" w:author="Arnold, Betsy - (fungi) [2]" w:date="2024-10-07T10:08:00Z">
        <w:r>
          <w:rPr/>
          <w:t>FEF diversity</w:t>
        </w:r>
      </w:ins>
      <w:ins w:id="886" w:author="Bolívar Aponte Rolón" w:date="2024-09-05T11:12:00Z">
        <w:r>
          <w:rPr/>
          <w:t xml:space="preserve"> (</w:t>
        </w:r>
      </w:ins>
      <w:hyperlink w:anchor="tbl-linearreg">
        <w:ins w:id="887" w:author="Bolívar Aponte Rolón" w:date="2024-09-05T11:12:00Z">
          <w:r>
            <w:rPr>
              <w:rStyle w:val="Hyperlink"/>
            </w:rPr>
            <w:t>Table 3</w:t>
          </w:r>
        </w:ins>
      </w:hyperlink>
      <w:ins w:id="888" w:author="Bolívar Aponte Rolón" w:date="2024-09-05T11:12:00Z">
        <w:r>
          <w:rPr/>
          <w:t xml:space="preserve"> and Figure S8e; </w:t>
        </w:r>
      </w:ins>
      <w:ins w:id="889" w:author="Bolívar Aponte Rolón" w:date="2024-09-05T11:12:00Z">
        <w:r>
          <w:rPr>
            <w:i/>
            <w:iCs/>
          </w:rPr>
          <w:t>p</w:t>
        </w:r>
      </w:ins>
      <w:ins w:id="890" w:author="Bolívar Aponte Rolón" w:date="2024-09-05T11:12:00Z">
        <w:r>
          <w:rPr/>
          <w:t xml:space="preserve"> &lt; .01), while the </w:t>
        </w:r>
      </w:ins>
      <w:ins w:id="891" w:author="Bolívar Aponte Rolón" w:date="2024-09-05T11:12:00Z">
        <w:r>
          <w:rPr>
            <w:i/>
            <w:iCs/>
          </w:rPr>
          <w:t>E-low</w:t>
        </w:r>
      </w:ins>
      <w:ins w:id="892" w:author="Bolívar Aponte Rolón" w:date="2024-09-05T11:12:00Z">
        <w:r>
          <w:rPr/>
          <w:t xml:space="preserve"> treatment did not </w:t>
        </w:r>
      </w:ins>
      <w:ins w:id="893" w:author="Bolívar Aponte Rolón" w:date="2024-09-05T11:12:00Z">
        <w:del w:id="894" w:author="Arnold, Betsy - (fungi) [2]" w:date="2024-10-07T10:08:00Z">
          <w:r>
            <w:rPr/>
            <w:delText xml:space="preserve">have a significant correlation </w:delText>
          </w:r>
        </w:del>
      </w:ins>
      <w:ins w:id="895" w:author="Bolívar Aponte Rolón" w:date="2024-09-05T11:12:00Z">
        <w:r>
          <w:rPr/>
          <w:t>(</w:t>
        </w:r>
      </w:ins>
      <w:hyperlink w:anchor="tbl-linearreg">
        <w:ins w:id="896" w:author="Bolívar Aponte Rolón" w:date="2024-09-05T11:12:00Z">
          <w:r>
            <w:rPr>
              <w:rStyle w:val="Hyperlink"/>
            </w:rPr>
            <w:t>Table </w:t>
          </w:r>
        </w:ins>
      </w:hyperlink>
      <w:ins w:id="897" w:author="Bolívar Aponte Rolón" w:date="2024-09-05T11:12:00Z">
        <w:r>
          <w:rPr>
            <w:rStyle w:val="Hyperlink"/>
          </w:rPr>
          <w:t>4</w:t>
        </w:r>
      </w:ins>
      <w:ins w:id="898" w:author="Bolívar Aponte Rolón" w:date="2024-09-05T11:12:00Z">
        <w:r>
          <w:rPr/>
          <w:t xml:space="preserve"> and Figure S8e; </w:t>
        </w:r>
      </w:ins>
      <w:ins w:id="899" w:author="Bolívar Aponte Rolón" w:date="2024-09-05T11:12:00Z">
        <w:r>
          <w:rPr>
            <w:i/>
            <w:iCs/>
          </w:rPr>
          <w:t>p</w:t>
        </w:r>
      </w:ins>
      <w:ins w:id="900" w:author="Bolívar Aponte Rolón" w:date="2024-09-05T11:12:00Z">
        <w:r>
          <w:rPr/>
          <w:t xml:space="preserve"> = 0.81)</w:t>
        </w:r>
      </w:ins>
      <w:ins w:id="901" w:author="Bolívar Aponte Rolón" w:date="2024-09-05T11:12:00Z">
        <w:del w:id="902" w:author="Van Bael, Sunshine A" w:date="2024-09-17T15:24:00Z">
          <w:r>
            <w:rPr/>
            <w:delText xml:space="preserve"> </w:delText>
          </w:r>
        </w:del>
      </w:ins>
      <w:ins w:id="903" w:author="Bolívar Aponte Rolón" w:date="2024-09-05T11:12:00Z">
        <w:r>
          <w:rPr/>
          <w:t>.</w:t>
        </w:r>
      </w:ins>
    </w:p>
    <w:p>
      <w:pPr>
        <w:pStyle w:val="BodyText"/>
        <w:rPr/>
      </w:pPr>
      <w:ins w:id="905" w:author="Bolívar Aponte Rolón" w:date="2024-09-05T11:12:00Z">
        <w:r>
          <w:rPr/>
          <w:t xml:space="preserve">Variation in herbivory was described by LT, LMA, and </w:t>
        </w:r>
      </w:ins>
      <w:ins w:id="906" w:author="Bolívar Aponte Rolón" w:date="2024-09-05T11:12:00Z">
        <w:r>
          <w:rPr>
            <w:i/>
            <w:iCs/>
          </w:rPr>
          <w:t>E-high</w:t>
        </w:r>
      </w:ins>
      <w:ins w:id="907" w:author="Bolívar Aponte Rolón" w:date="2024-09-05T11:12:00Z">
        <w:r>
          <w:rPr/>
          <w:t xml:space="preserve"> treatment group, while none of the leaf functional traits and endophyte treatments were significant for  pathogen damage</w:t>
        </w:r>
      </w:ins>
      <w:r>
        <w:rPr/>
        <w:t xml:space="preserve">. </w:t>
      </w:r>
      <w:ins w:id="908" w:author="Bolívar Aponte Rolón" w:date="2024-09-05T11:12:00Z">
        <w:r>
          <w:rPr/>
          <w:t xml:space="preserve">The best-fit for our GLMMs showed that fixed effects LT, LMA, and </w:t>
        </w:r>
      </w:ins>
      <w:ins w:id="909" w:author="Bolívar Aponte Rolón" w:date="2024-09-05T11:12:00Z">
        <w:r>
          <w:rPr>
            <w:i/>
            <w:iCs/>
          </w:rPr>
          <w:t>E-high</w:t>
        </w:r>
      </w:ins>
      <w:ins w:id="910" w:author="Bolívar Aponte Rolón" w:date="2024-09-05T11:12:00Z">
        <w:r>
          <w:rPr/>
          <w:t xml:space="preserve"> treatment group were significant predictors of herbivory damage (</w:t>
        </w:r>
      </w:ins>
      <w:hyperlink w:anchor="tbl-tableGLMM">
        <w:ins w:id="911" w:author="Bolívar Aponte Rolón" w:date="2024-09-05T11:12:00Z">
          <w:r>
            <w:rPr>
              <w:rStyle w:val="Hyperlink"/>
            </w:rPr>
            <w:t>Table </w:t>
          </w:r>
        </w:ins>
      </w:hyperlink>
      <w:ins w:id="912" w:author="Bolívar Aponte Rolón" w:date="2024-09-05T11:12:00Z">
        <w:r>
          <w:rPr>
            <w:rStyle w:val="Hyperlink"/>
          </w:rPr>
          <w:t>5</w:t>
        </w:r>
      </w:ins>
      <w:ins w:id="913" w:author="Bolívar Aponte Rolón" w:date="2024-09-05T11:12:00Z">
        <w:r>
          <w:rPr/>
          <w:t xml:space="preserve">). No measure of FEF diversity was present in the final model. Leaf mass per area was a significant positive predictor of herbivory with the greatest effect size (estimate = 823.6, </w:t>
        </w:r>
      </w:ins>
      <w:ins w:id="914" w:author="Bolívar Aponte Rolón" w:date="2024-09-05T11:12:00Z">
        <w:r>
          <w:rPr>
            <w:i/>
            <w:iCs/>
          </w:rPr>
          <w:t>t</w:t>
        </w:r>
      </w:ins>
      <w:ins w:id="915" w:author="Bolívar Aponte Rolón" w:date="2024-09-05T11:12:00Z">
        <w:r>
          <w:rPr/>
          <w:t xml:space="preserve">(200) = 2.65 </w:t>
        </w:r>
      </w:ins>
      <w:ins w:id="916" w:author="Bolívar Aponte Rolón" w:date="2024-09-05T11:12:00Z">
        <w:r>
          <w:rPr>
            <w:i/>
            <w:iCs/>
          </w:rPr>
          <w:t>p</w:t>
        </w:r>
      </w:ins>
      <w:ins w:id="917" w:author="Bolívar Aponte Rolón" w:date="2024-09-05T11:12:00Z">
        <w:r>
          <w:rPr/>
          <w:t xml:space="preserve"> &lt; .01), while LT is a significant negative predictor of herbivory damage (estimate = -0.01, </w:t>
        </w:r>
      </w:ins>
      <w:ins w:id="918" w:author="Bolívar Aponte Rolón" w:date="2024-09-05T11:12:00Z">
        <w:r>
          <w:rPr>
            <w:i/>
            <w:iCs/>
          </w:rPr>
          <w:t>t</w:t>
        </w:r>
      </w:ins>
      <w:ins w:id="919" w:author="Bolívar Aponte Rolón" w:date="2024-09-05T11:12:00Z">
        <w:r>
          <w:rPr/>
          <w:t xml:space="preserve">(200) = -3.16, </w:t>
        </w:r>
      </w:ins>
      <w:ins w:id="920" w:author="Bolívar Aponte Rolón" w:date="2024-09-05T11:12:00Z">
        <w:r>
          <w:rPr>
            <w:i/>
            <w:iCs/>
          </w:rPr>
          <w:t>p</w:t>
        </w:r>
      </w:ins>
      <w:ins w:id="921" w:author="Bolívar Aponte Rolón" w:date="2024-09-05T11:12:00Z">
        <w:r>
          <w:rPr/>
          <w:t xml:space="preserve"> &lt; .01) and </w:t>
        </w:r>
      </w:ins>
      <w:ins w:id="922" w:author="Bolívar Aponte Rolón" w:date="2024-09-05T11:12:00Z">
        <w:r>
          <w:rPr>
            <w:i/>
            <w:iCs/>
          </w:rPr>
          <w:t>E-high</w:t>
        </w:r>
      </w:ins>
      <w:ins w:id="923" w:author="Bolívar Aponte Rolón" w:date="2024-09-05T11:12:00Z">
        <w:r>
          <w:rPr/>
          <w:t xml:space="preserve"> as well (estimate = -0.75, </w:t>
        </w:r>
      </w:ins>
      <w:ins w:id="924" w:author="Bolívar Aponte Rolón" w:date="2024-09-05T11:12:00Z">
        <w:r>
          <w:rPr>
            <w:i/>
            <w:iCs/>
          </w:rPr>
          <w:t>t</w:t>
        </w:r>
      </w:ins>
      <w:ins w:id="925" w:author="Bolívar Aponte Rolón" w:date="2024-09-05T11:12:00Z">
        <w:r>
          <w:rPr/>
          <w:t xml:space="preserve">(200) = -6.16, </w:t>
        </w:r>
      </w:ins>
      <w:ins w:id="926" w:author="Bolívar Aponte Rolón" w:date="2024-09-05T11:12:00Z">
        <w:r>
          <w:rPr>
            <w:i/>
            <w:iCs/>
          </w:rPr>
          <w:t>p</w:t>
        </w:r>
      </w:ins>
      <w:ins w:id="927" w:author="Bolívar Aponte Rolón" w:date="2024-09-05T11:12:00Z">
        <w:r>
          <w:rPr/>
          <w:t xml:space="preserve"> &lt; .001). The best fit model for pathogen damage did not reveal any of the </w:t>
        </w:r>
      </w:ins>
      <w:ins w:id="928" w:author="Bolívar Aponte Rolón" w:date="2024-09-05T11:12:00Z">
        <w:del w:id="929" w:author="Arnold, Betsy - (fungi) [2]" w:date="2024-10-07T10:26:00Z">
          <w:r>
            <w:rPr/>
            <w:delText>LFTs</w:delText>
          </w:r>
        </w:del>
      </w:ins>
      <w:ins w:id="930" w:author="Arnold, Betsy - (fungi) [2]" w:date="2024-10-07T10:26:00Z">
        <w:r>
          <w:rPr/>
          <w:t>leaf functional traits</w:t>
        </w:r>
      </w:ins>
      <w:ins w:id="931" w:author="Bolívar Aponte Rolón" w:date="2024-09-05T11:12:00Z">
        <w:r>
          <w:rPr/>
          <w:t xml:space="preserve"> and FEF abundance or diversity as significant predictors (</w:t>
        </w:r>
      </w:ins>
      <w:hyperlink w:anchor="tbl-tableGLMM">
        <w:ins w:id="932" w:author="Bolívar Aponte Rolón" w:date="2024-09-05T11:12:00Z">
          <w:r>
            <w:rPr>
              <w:rStyle w:val="Hyperlink"/>
            </w:rPr>
            <w:t>Table </w:t>
          </w:r>
        </w:ins>
      </w:hyperlink>
      <w:ins w:id="933" w:author="Bolívar Aponte Rolón" w:date="2024-09-05T11:12:00Z">
        <w:r>
          <w:rPr>
            <w:rStyle w:val="Hyperlink"/>
          </w:rPr>
          <w:t>5</w:t>
        </w:r>
      </w:ins>
      <w:ins w:id="934" w:author="Bolívar Aponte Rolón" w:date="2024-09-05T11:12:00Z">
        <w:r>
          <w:rPr/>
          <w:t xml:space="preserve">). Even though it was not significant, LMA showed the greatest effect size (estimate = 225.62, </w:t>
        </w:r>
      </w:ins>
      <w:ins w:id="935" w:author="Bolívar Aponte Rolón" w:date="2024-09-05T11:12:00Z">
        <w:r>
          <w:rPr>
            <w:i/>
            <w:iCs/>
          </w:rPr>
          <w:t>t</w:t>
        </w:r>
      </w:ins>
      <w:ins w:id="936" w:author="Bolívar Aponte Rolón" w:date="2024-09-05T11:12:00Z">
        <w:r>
          <w:rPr/>
          <w:t xml:space="preserve">(352) = 1.61, </w:t>
        </w:r>
      </w:ins>
      <w:ins w:id="937" w:author="Bolívar Aponte Rolón" w:date="2024-09-05T11:12:00Z">
        <w:r>
          <w:rPr>
            <w:i/>
            <w:iCs/>
          </w:rPr>
          <w:t>p</w:t>
        </w:r>
      </w:ins>
      <w:ins w:id="938" w:author="Bolívar Aponte Rolón" w:date="2024-09-05T11:12:00Z">
        <w:r>
          <w:rPr/>
          <w:t xml:space="preserve"> = .25).</w:t>
        </w:r>
      </w:ins>
    </w:p>
    <w:p>
      <w:pPr>
        <w:pStyle w:val="Heading1"/>
        <w:rPr>
          <w:ins w:id="939" w:author="Bolívar Aponte Rolón" w:date="2024-10-22T15:55:47Z"/>
        </w:rPr>
      </w:pPr>
      <w:bookmarkStart w:id="17" w:name="discussion"/>
      <w:r>
        <w:rPr/>
        <w:t>6. Discussion</w:t>
      </w:r>
    </w:p>
    <w:p>
      <w:pPr>
        <w:pStyle w:val="FirstParagraph"/>
        <w:rPr/>
      </w:pPr>
      <w:ins w:id="940" w:author="Bolívar Aponte Rolón" w:date="2024-10-22T15:55:47Z">
        <w:r>
          <w:rPr>
            <w:color w:val="FF0000"/>
          </w:rPr>
          <w:t xml:space="preserve">Several hypotheses have been proposed to explain the underlying mechanisms driving the protective effects </w:t>
        </w:r>
      </w:ins>
      <w:ins w:id="941" w:author="Bolívar Aponte Rolón" w:date="2024-10-22T15:55:47Z">
        <w:r>
          <w:rPr>
            <w:color w:val="FF0000"/>
          </w:rPr>
          <w:t>of anthocyanins</w:t>
        </w:r>
      </w:ins>
      <w:ins w:id="942" w:author="Bolívar Aponte Rolón" w:date="2024-10-22T15:55:47Z">
        <w:r>
          <w:rPr>
            <w:color w:val="FF0000"/>
          </w:rPr>
          <w:t xml:space="preserve"> (Lev-Yadun &amp; Gould, 2008).</w:t>
        </w:r>
      </w:ins>
    </w:p>
    <w:p>
      <w:pPr>
        <w:pStyle w:val="FirstParagraph"/>
        <w:rPr/>
      </w:pPr>
      <w:del w:id="943" w:author="Arnold, Betsy - (fungi) [2]" w:date="2024-10-07T10:27:00Z">
        <w:r>
          <w:rPr/>
          <w:delText xml:space="preserve">Thi is the first study to examine the interplay of FEF communities and leaf functional traits in response to the effects of generalist herbivore and pathogen in tropical tree species. </w:delText>
        </w:r>
      </w:del>
      <w:r>
        <w:rPr/>
        <w:t xml:space="preserve">Integrating the role FEF communities into a conceptual framework that includes trade-offs to plants’ constitutive and induced defenses in response to natural enemies </w:t>
      </w:r>
      <w:ins w:id="944" w:author="Arnold, Betsy - (fungi) [2]" w:date="2024-10-07T11:21:00Z">
        <w:r>
          <w:rPr/>
          <w:t xml:space="preserve">can </w:t>
        </w:r>
      </w:ins>
      <w:del w:id="945" w:author="Arnold, Betsy - (fungi) [2]" w:date="2024-10-07T11:21:00Z">
        <w:r>
          <w:rPr/>
          <w:delText>help us</w:delText>
        </w:r>
      </w:del>
      <w:ins w:id="946" w:author="Arnold, Betsy - (fungi) [2]" w:date="2024-10-07T11:21:00Z">
        <w:r>
          <w:rPr/>
          <w:t>help clarify</w:t>
        </w:r>
      </w:ins>
      <w:r>
        <w:rPr/>
        <w:t xml:space="preserve"> </w:t>
      </w:r>
      <w:del w:id="947" w:author="Arnold, Betsy - (fungi) [2]" w:date="2024-10-07T11:21:00Z">
        <w:r>
          <w:rPr/>
          <w:delText xml:space="preserve">understand </w:delText>
        </w:r>
      </w:del>
      <w:r>
        <w:rPr/>
        <w:t>the importance of FEF communities in the maintenance of plant diversity in tropical forests. Our findings suggest that foliar endophytic fungi (FEF) communities</w:t>
      </w:r>
      <w:ins w:id="948" w:author="Van Bael, Sunshine A" w:date="2024-09-17T15:23:00Z">
        <w:r>
          <w:rPr/>
          <w:t xml:space="preserve"> </w:t>
        </w:r>
      </w:ins>
      <w:del w:id="949" w:author="Bolívar Aponte Rolón" w:date="2024-08-19T16:03:00Z">
        <w:r>
          <w:rPr/>
          <w:delText xml:space="preserve"> improve and leaf traits </w:delText>
        </w:r>
      </w:del>
      <w:del w:id="950" w:author="Arnold, Betsy - (fungi)" w:date="2024-10-07T11:21:00Z">
        <w:r>
          <w:rPr/>
          <w:delText xml:space="preserve">work to </w:delText>
        </w:r>
      </w:del>
      <w:ins w:id="951" w:author="Arnold, Betsy - (fungi)" w:date="2024-10-07T11:21:00Z">
        <w:r>
          <w:rPr/>
          <w:t xml:space="preserve">may </w:t>
        </w:r>
      </w:ins>
      <w:r>
        <w:rPr/>
        <w:t>improve leaf defenses against generalist herbivores</w:t>
      </w:r>
      <w:del w:id="952" w:author="Bolívar Aponte Rolón" w:date="2024-10-08T15:10:20Z">
        <w:r>
          <w:rPr/>
          <w:delText xml:space="preserve"> and pathogen</w:delText>
        </w:r>
      </w:del>
      <w:r>
        <w:rPr/>
        <w:t xml:space="preserve"> in tropical trees. Across all host species, we saw that the </w:t>
      </w:r>
      <w:del w:id="953" w:author="Bolívar Aponte Rolón" w:date="2024-08-19T15:48:00Z">
        <w:r>
          <w:rPr>
            <w:i/>
            <w:iCs/>
          </w:rPr>
          <w:delText>E+</w:delText>
        </w:r>
      </w:del>
      <w:ins w:id="954" w:author="Bolívar Aponte Rolón" w:date="2024-08-19T15:48:00Z">
        <w:r>
          <w:rPr>
            <w:i/>
            <w:iCs/>
          </w:rPr>
          <w:t>E-high</w:t>
        </w:r>
      </w:ins>
      <w:r>
        <w:rPr/>
        <w:t xml:space="preserve"> treatment group exhibited lower herbivory damage than the </w:t>
      </w:r>
      <w:del w:id="955" w:author="Bolívar Aponte Rolón" w:date="2024-08-19T15:47:00Z">
        <w:r>
          <w:rPr>
            <w:i/>
            <w:iCs/>
          </w:rPr>
          <w:delText>E-</w:delText>
        </w:r>
      </w:del>
      <w:ins w:id="956" w:author="Bolívar Aponte Rolón" w:date="2024-08-19T15:47:00Z">
        <w:r>
          <w:rPr>
            <w:i/>
            <w:iCs/>
          </w:rPr>
          <w:t>E-low</w:t>
        </w:r>
      </w:ins>
      <w:r>
        <w:rPr/>
        <w:t xml:space="preserve"> treatment group. At the host species level, we saw that </w:t>
      </w:r>
      <w:del w:id="957" w:author="Bolívar Aponte Rolón" w:date="2024-08-19T15:48:00Z">
        <w:r>
          <w:rPr>
            <w:i/>
            <w:iCs/>
          </w:rPr>
          <w:delText>E+</w:delText>
        </w:r>
      </w:del>
      <w:ins w:id="958" w:author="Bolívar Aponte Rolón" w:date="2024-08-19T15:48:00Z">
        <w:r>
          <w:rPr>
            <w:i/>
            <w:iCs/>
          </w:rPr>
          <w:t>E-high</w:t>
        </w:r>
      </w:ins>
      <w:r>
        <w:rPr/>
        <w:t xml:space="preserve"> had less herbivory damage, however these differences were not significant between treatment groups</w:t>
      </w:r>
      <w:del w:id="959" w:author="Arnold, Betsy - (fungi)" w:date="2024-10-07T11:22:00Z">
        <w:r>
          <w:rPr/>
          <w:delText>. This is probably due to a small replicate size in treated individuals per species used in herbivory assay trials.</w:delText>
        </w:r>
      </w:del>
      <w:ins w:id="960" w:author="Arnold, Betsy - (fungi)" w:date="2024-10-07T11:22:00Z">
        <w:r>
          <w:rPr/>
          <w:t>, likely reflecting our small sample size within species.</w:t>
        </w:r>
      </w:ins>
      <w:r>
        <w:rPr/>
        <w:t xml:space="preserve"> Our results align with Estrada et al.</w:t>
      </w:r>
      <w:del w:id="961" w:author="Arnold, Betsy - (fungi)" w:date="2024-10-07T11:22:00Z">
        <w:r>
          <w:rPr/>
          <w:delText>,</w:delText>
        </w:r>
      </w:del>
      <w:r>
        <w:rPr/>
        <w:t xml:space="preserve"> (2013), where</w:t>
      </w:r>
      <w:ins w:id="962" w:author="Arnold, Betsy - (fungi)" w:date="2024-10-07T11:22:00Z">
        <w:r>
          <w:rPr/>
          <w:t xml:space="preserve"> effects of </w:t>
        </w:r>
      </w:ins>
      <w:r>
        <w:rPr/>
        <w:t xml:space="preserve"> leaf-cutter ant</w:t>
      </w:r>
      <w:del w:id="963" w:author="Arnold, Betsy - (fungi)" w:date="2024-10-07T11:22:00Z">
        <w:r>
          <w:rPr/>
          <w:delText xml:space="preserve"> effects</w:delText>
        </w:r>
      </w:del>
      <w:ins w:id="964" w:author="Arnold, Betsy - (fungi)" w:date="2024-10-07T11:22:00Z">
        <w:r>
          <w:rPr/>
          <w:t>s</w:t>
        </w:r>
      </w:ins>
      <w:r>
        <w:rPr/>
        <w:t xml:space="preserve"> were significantly reduced in paper disks and leaves treated with higher densities of a common endophyte. In a laboratory setting, Bittleston et al.</w:t>
      </w:r>
      <w:del w:id="965" w:author="Arnold, Betsy - (fungi)" w:date="2024-10-07T11:22:00Z">
        <w:r>
          <w:rPr/>
          <w:delText>,</w:delText>
        </w:r>
      </w:del>
      <w:r>
        <w:rPr/>
        <w:t xml:space="preserve"> (2011) found similar patterns in herbivory reduction using </w:t>
      </w:r>
      <w:r>
        <w:rPr>
          <w:i/>
          <w:iCs/>
        </w:rPr>
        <w:t>C. alliodora</w:t>
      </w:r>
      <w:r>
        <w:rPr/>
        <w:t xml:space="preserve"> treated with high and low FEF loads and laboratory</w:t>
      </w:r>
      <w:ins w:id="966" w:author="Arnold, Betsy - (fungi)" w:date="2024-10-07T11:23:00Z">
        <w:r>
          <w:rPr/>
          <w:t>-</w:t>
        </w:r>
      </w:ins>
      <w:del w:id="967" w:author="Arnold, Betsy - (fungi)" w:date="2024-10-07T11:23:00Z">
        <w:r>
          <w:rPr/>
          <w:delText xml:space="preserve"> </w:delText>
        </w:r>
      </w:del>
      <w:r>
        <w:rPr/>
        <w:t xml:space="preserve">reared colonies of </w:t>
      </w:r>
      <w:r>
        <w:rPr>
          <w:i/>
          <w:iCs/>
        </w:rPr>
        <w:t>Atta colombica</w:t>
      </w:r>
      <w:r>
        <w:rPr/>
        <w:t xml:space="preserve">. In a field study, Coblentz and Van Bael (2013) found that leaf-cutter ants preferred leaves with a lower FEF abundance when compared to surrounding leaf material (material not selected by ants). Rocha et al. (2017), found endophytic </w:t>
      </w:r>
      <w:r>
        <w:rPr>
          <w:i/>
          <w:iCs/>
        </w:rPr>
        <w:t>Trichoderma</w:t>
      </w:r>
      <w:r>
        <w:rPr/>
        <w:t xml:space="preserve"> more frequently isolated from leaf cuttings rejected by </w:t>
      </w:r>
      <w:del w:id="968" w:author="Arnold, Betsy - (fungi)" w:date="2024-10-07T11:23:00Z">
        <w:r>
          <w:rPr/>
          <w:delText xml:space="preserve">queen-less leaf-cutter ant colonies of </w:delText>
        </w:r>
      </w:del>
      <w:r>
        <w:rPr>
          <w:i/>
          <w:iCs/>
        </w:rPr>
        <w:t>A. sexdens rubropilosa</w:t>
      </w:r>
      <w:r>
        <w:rPr/>
        <w:t xml:space="preserve"> in southeast Brazil. Our results track findings from previous studies that focus on single host-endophyte </w:t>
      </w:r>
      <w:del w:id="969" w:author="Arnold, Betsy - (fungi)" w:date="2024-10-07T11:23:00Z">
        <w:r>
          <w:rPr/>
          <w:delText xml:space="preserve">interactions </w:delText>
        </w:r>
      </w:del>
      <w:ins w:id="970" w:author="Arnold, Betsy - (fungi)" w:date="2024-10-07T11:23:00Z">
        <w:r>
          <w:rPr/>
          <w:t xml:space="preserve">experiments </w:t>
        </w:r>
      </w:ins>
      <w:r>
        <w:rPr/>
        <w:t>or haphazard field collection</w:t>
      </w:r>
      <w:ins w:id="971" w:author="Arnold, Betsy - (fungi)" w:date="2024-10-07T11:24:00Z">
        <w:r>
          <w:rPr/>
          <w:t>s,</w:t>
        </w:r>
      </w:ins>
      <w:r>
        <w:rPr/>
        <w:t xml:space="preserve"> and build upon them by using multiple host tree species and field inoculated FEF communities.</w:t>
      </w:r>
    </w:p>
    <w:p>
      <w:pPr>
        <w:pStyle w:val="BodyText"/>
        <w:rPr>
          <w:i/>
          <w:i/>
          <w:iCs/>
          <w:del w:id="981" w:author="Bolívar Aponte Rolón" w:date="2024-09-05T16:32:00Z"/>
        </w:rPr>
      </w:pPr>
      <w:del w:id="972" w:author="Bolívar Aponte Rolón" w:date="2024-09-05T16:32:00Z">
        <w:r>
          <w:rPr/>
          <w:delText xml:space="preserve">Our GLMM analysis allowed us to look at FEF and leaf traits at the same time; for herbivory damage we observed only LMA, LT and </w:delText>
        </w:r>
      </w:del>
      <w:del w:id="973" w:author="Bolívar Aponte Rolón" w:date="2024-08-19T15:48:00Z">
        <w:r>
          <w:rPr>
            <w:i/>
            <w:iCs/>
          </w:rPr>
          <w:delText>E+</w:delText>
        </w:r>
      </w:del>
      <w:del w:id="974" w:author="Bolívar Aponte Rolón" w:date="2024-09-05T16:32:00Z">
        <w:r>
          <w:rPr>
            <w:i/>
            <w:iCs/>
          </w:rPr>
          <w:delText xml:space="preserve"> treatment group as strong predictors (Table 2). Using data from all the assays in simple linear regressions, FEF diversity and community composition correlated negatively with herbivory damage, since we saw reduced herbivory as Shannon diversity index increased (black regression line in Figure S7e). As a caveat to these results, we saw an inverse relationship between the treatment groups with the </w:delText>
        </w:r>
      </w:del>
      <w:del w:id="975" w:author="Bolívar Aponte Rolón" w:date="2024-08-19T15:48:00Z">
        <w:r>
          <w:rPr>
            <w:i/>
            <w:iCs/>
          </w:rPr>
          <w:delText>E+</w:delText>
        </w:r>
      </w:del>
      <w:del w:id="976" w:author="Bolívar Aponte Rolón" w:date="2024-09-05T16:32:00Z">
        <w:r>
          <w:rPr>
            <w:i/>
            <w:iCs/>
          </w:rPr>
          <w:delText xml:space="preserve"> group positively correlating to herbivory and </w:delText>
        </w:r>
      </w:del>
      <w:del w:id="977" w:author="Bolívar Aponte Rolón" w:date="2024-08-19T15:47:00Z">
        <w:r>
          <w:rPr>
            <w:i/>
            <w:iCs/>
          </w:rPr>
          <w:delText>E-</w:delText>
        </w:r>
      </w:del>
      <w:del w:id="978" w:author="Bolívar Aponte Rolón" w:date="2024-09-05T16:32:00Z">
        <w:r>
          <w:rPr>
            <w:i/>
            <w:iCs/>
          </w:rPr>
          <w:delText xml:space="preserve"> group negatively correlating to herbivory (yellow and pink regression lines, respectively, in Figure S7e). The contrast between GLMM and simple linear regressions point to the nuanced role of FEF diversity in combating herbivory; leaf functional traits, LMA and LT, overshadowed FEF diversity in our results. The FEF abundance, measured as </w:delText>
        </w:r>
      </w:del>
      <w:del w:id="979" w:author="Bolívar Aponte Rolón" w:date="2024-08-19T15:48:00Z">
        <w:r>
          <w:rPr>
            <w:i/>
            <w:iCs/>
          </w:rPr>
          <w:delText>E+</w:delText>
        </w:r>
      </w:del>
      <w:del w:id="980" w:author="Bolívar Aponte Rolón" w:date="2024-09-05T16:32:00Z">
        <w:r>
          <w:rPr/>
          <w:delText xml:space="preserve"> treatment group, also played a strong role in predicting herbivory, but less so diversity and community composition. </w:delText>
        </w:r>
      </w:del>
    </w:p>
    <w:p>
      <w:pPr>
        <w:pStyle w:val="BodyText"/>
        <w:rPr>
          <w:i/>
          <w:i/>
          <w:iCs/>
          <w:del w:id="1011" w:author="Bolívar Aponte Rolón" w:date="2024-09-05T16:32:00Z"/>
        </w:rPr>
      </w:pPr>
      <w:del w:id="982" w:author="Bolívar Aponte Rolón" w:date="2024-09-05T16:32:00Z">
        <w:r>
          <w:rPr/>
          <w:delText xml:space="preserve">We did not observe the same pattern for pathogen damage since there were no significant differences between treatment groups when considering all tree species combined (Figure 2b). Similar to herbivory damage, pathogen damage was not significantly different across treatment groups per species. Interestingly we saw that the </w:delText>
        </w:r>
      </w:del>
      <w:del w:id="983" w:author="Bolívar Aponte Rolón" w:date="2024-08-19T15:48:00Z">
        <w:r>
          <w:rPr>
            <w:i/>
            <w:iCs/>
          </w:rPr>
          <w:delText>E+</w:delText>
        </w:r>
      </w:del>
      <w:del w:id="984" w:author="Bolívar Aponte Rolón" w:date="2024-09-05T16:32:00Z">
        <w:r>
          <w:rPr>
            <w:i/>
            <w:iCs/>
          </w:rPr>
          <w:delText xml:space="preserve"> group had equal or slightly higher pathogen damage than the </w:delText>
        </w:r>
      </w:del>
      <w:del w:id="985" w:author="Bolívar Aponte Rolón" w:date="2024-08-19T15:47:00Z">
        <w:r>
          <w:rPr>
            <w:i/>
            <w:iCs/>
          </w:rPr>
          <w:delText>E-</w:delText>
        </w:r>
      </w:del>
      <w:del w:id="986" w:author="Bolívar Aponte Rolón" w:date="2024-09-05T16:32:00Z">
        <w:r>
          <w:rPr>
            <w:i/>
            <w:iCs/>
          </w:rPr>
          <w:delText xml:space="preserve"> group in all tree species (Figure S6b). The best-fit GLMM for pathogen damage showed LMA and LT as weak predictors (Table 2). On the other hand, with simple linear regressions we saw a significant increase in pathogen damage as Shannon diversity index increased for the complete data set (Figure S8e). Like our herbivory damage models, the contrast between GLMM and simple linear regression point to a nuanced role of FEF abundance and diversity in combating a pathogen. Pathogen damage significantly increased in the </w:delText>
        </w:r>
      </w:del>
      <w:del w:id="987" w:author="Bolívar Aponte Rolón" w:date="2024-08-19T15:48:00Z">
        <w:r>
          <w:rPr>
            <w:i/>
            <w:iCs/>
          </w:rPr>
          <w:delText>E+</w:delText>
        </w:r>
      </w:del>
      <w:del w:id="988" w:author="Bolívar Aponte Rolón" w:date="2024-09-05T16:32:00Z">
        <w:r>
          <w:rPr>
            <w:i/>
            <w:iCs/>
          </w:rPr>
          <w:delText xml:space="preserve"> group as Shannon diversity increased, but the </w:delText>
        </w:r>
      </w:del>
      <w:del w:id="989" w:author="Bolívar Aponte Rolón" w:date="2024-08-19T15:47:00Z">
        <w:r>
          <w:rPr>
            <w:i/>
            <w:iCs/>
          </w:rPr>
          <w:delText>E-</w:delText>
        </w:r>
      </w:del>
      <w:del w:id="990" w:author="Bolívar Aponte Rolón" w:date="2024-09-05T16:32:00Z">
        <w:r>
          <w:rPr/>
          <w:delText xml:space="preserve"> group did not (Figure S8e). González-Tauber (2016) found the opposite trend when examining </w:delText>
        </w:r>
      </w:del>
      <w:del w:id="991" w:author="Bolívar Aponte Rolón" w:date="2024-09-05T16:32:00Z">
        <w:r>
          <w:rPr>
            <w:i/>
            <w:iCs/>
          </w:rPr>
          <w:delText>in vitro</w:delText>
        </w:r>
      </w:del>
      <w:del w:id="992" w:author="Bolívar Aponte Rolón" w:date="2024-09-05T16:32:00Z">
        <w:r>
          <w:rPr/>
          <w:delText xml:space="preserve"> the inhibitory effects of the most abundant genera (</w:delText>
        </w:r>
      </w:del>
      <w:del w:id="993" w:author="Bolívar Aponte Rolón" w:date="2024-09-05T16:32:00Z">
        <w:r>
          <w:rPr>
            <w:i/>
            <w:iCs/>
          </w:rPr>
          <w:delText>Mycosphaerella</w:delText>
        </w:r>
      </w:del>
      <w:del w:id="994" w:author="Bolívar Aponte Rolón" w:date="2024-09-05T16:32:00Z">
        <w:r>
          <w:rPr/>
          <w:delText xml:space="preserve"> sp., </w:delText>
        </w:r>
      </w:del>
      <w:del w:id="995" w:author="Bolívar Aponte Rolón" w:date="2024-09-05T16:32:00Z">
        <w:r>
          <w:rPr>
            <w:i/>
            <w:iCs/>
          </w:rPr>
          <w:delText>Xylaria</w:delText>
        </w:r>
      </w:del>
      <w:del w:id="996" w:author="Bolívar Aponte Rolón" w:date="2024-09-05T16:32:00Z">
        <w:r>
          <w:rPr/>
          <w:delText xml:space="preserve"> sp., </w:delText>
        </w:r>
      </w:del>
      <w:del w:id="997" w:author="Bolívar Aponte Rolón" w:date="2024-09-05T16:32:00Z">
        <w:r>
          <w:rPr>
            <w:i/>
            <w:iCs/>
          </w:rPr>
          <w:delText>Diaporthe</w:delText>
        </w:r>
      </w:del>
      <w:del w:id="998" w:author="Bolívar Aponte Rolón" w:date="2024-09-05T16:32:00Z">
        <w:r>
          <w:rPr/>
          <w:delText xml:space="preserve"> sp., and </w:delText>
        </w:r>
      </w:del>
      <w:del w:id="999" w:author="Bolívar Aponte Rolón" w:date="2024-09-05T16:32:00Z">
        <w:r>
          <w:rPr>
            <w:i/>
            <w:iCs/>
          </w:rPr>
          <w:delText>Penicillium</w:delText>
        </w:r>
      </w:del>
      <w:del w:id="1000" w:author="Bolívar Aponte Rolón" w:date="2024-09-05T16:32:00Z">
        <w:r>
          <w:rPr/>
          <w:delText xml:space="preserve"> sp.) in FEF communities isolated from the southern temperate tree </w:delText>
        </w:r>
      </w:del>
      <w:del w:id="1001" w:author="Bolívar Aponte Rolón" w:date="2024-09-05T16:32:00Z">
        <w:r>
          <w:rPr>
            <w:i/>
            <w:iCs/>
          </w:rPr>
          <w:delText>Embothrium coccineum</w:delText>
        </w:r>
      </w:del>
      <w:del w:id="1002" w:author="Bolívar Aponte Rolón" w:date="2024-09-05T16:32:00Z">
        <w:r>
          <w:rPr/>
          <w:delText xml:space="preserve"> against three common pathogens (</w:delText>
        </w:r>
      </w:del>
      <w:del w:id="1003" w:author="Bolívar Aponte Rolón" w:date="2024-09-05T16:32:00Z">
        <w:r>
          <w:rPr>
            <w:i/>
            <w:iCs/>
          </w:rPr>
          <w:delText>Botrytis cinerea</w:delText>
        </w:r>
      </w:del>
      <w:del w:id="1004" w:author="Bolívar Aponte Rolón" w:date="2024-09-05T16:32:00Z">
        <w:r>
          <w:rPr/>
          <w:delText xml:space="preserve">, </w:delText>
        </w:r>
      </w:del>
      <w:del w:id="1005" w:author="Bolívar Aponte Rolón" w:date="2024-09-05T16:32:00Z">
        <w:r>
          <w:rPr>
            <w:i/>
            <w:iCs/>
          </w:rPr>
          <w:delText>Fusarium oxysporum</w:delText>
        </w:r>
      </w:del>
      <w:del w:id="1006" w:author="Bolívar Aponte Rolón" w:date="2024-09-05T16:32:00Z">
        <w:r>
          <w:rPr/>
          <w:delText xml:space="preserve"> and </w:delText>
        </w:r>
      </w:del>
      <w:del w:id="1007" w:author="Bolívar Aponte Rolón" w:date="2024-09-05T16:32:00Z">
        <w:r>
          <w:rPr>
            <w:i/>
            <w:iCs/>
          </w:rPr>
          <w:delText>Ceratocystis pilifera</w:delText>
        </w:r>
      </w:del>
      <w:del w:id="1008" w:author="Bolívar Aponte Rolón" w:date="2024-09-05T16:32:00Z">
        <w:r>
          <w:rPr/>
          <w:delText xml:space="preserve">). In our case, it is possible that the FEF abundance and diversity acquired from spore-fall have a synergistic interaction with </w:delText>
        </w:r>
      </w:del>
      <w:del w:id="1009" w:author="Bolívar Aponte Rolón" w:date="2024-09-05T16:32:00Z">
        <w:r>
          <w:rPr>
            <w:i/>
            <w:iCs/>
          </w:rPr>
          <w:delText>Calonectria</w:delText>
        </w:r>
      </w:del>
      <w:del w:id="1010" w:author="Bolívar Aponte Rolón" w:date="2024-09-05T16:32:00Z">
        <w:r>
          <w:rPr/>
          <w:delText xml:space="preserve"> sp., thus outweighing any benefits provided by single-species interactions, ultimately increasing pathogen damage intensity.</w:delText>
        </w:r>
      </w:del>
    </w:p>
    <w:p>
      <w:pPr>
        <w:pStyle w:val="BodyText"/>
        <w:rPr>
          <w:i/>
          <w:i/>
          <w:iCs/>
          <w:del w:id="1016" w:author="Bolívar Aponte Rolón" w:date="2024-10-08T20:39:40Z"/>
        </w:rPr>
      </w:pPr>
      <w:del w:id="1012" w:author="Bolívar Aponte Rolón" w:date="2024-09-05T16:32:00Z">
        <w:r>
          <w:rPr/>
          <w:delText xml:space="preserve">The leaf economic spectrum (LES) allows us to interpret our results based on the functional traits that can have an important role in understanding tripartite plant-insect-pathogen interaction. The LES describes how leaf functional traits with high values are characteristic of long-lived versus short-lived leaves Poorter &amp; Bongers (2006). The LES, thus acts as a host-imposed filter which FEF communities have to overcome to colonize leaf tissue, assemble, and carry out their life cycle. We did not measure leaf lifespan directly, but we interpret the values obtained for the leaf functional traits we measured as proxies for leaf lifespan, with the caveat that the traits were measured on seedlings and leaves were relatively young (&lt; 150 days). We saw that species with relatively low values of ACI, LMA, and LPS (Figures S2 - S5) constrained in PC1 axis (Figure 4b) experienced very little herbivory damage (i.e., </w:delText>
        </w:r>
      </w:del>
      <w:del w:id="1013" w:author="Bolívar Aponte Rolón" w:date="2024-09-05T16:32:00Z">
        <w:r>
          <w:rPr>
            <w:i/>
            <w:iCs/>
          </w:rPr>
          <w:delText>Dypteryx</w:delText>
        </w:r>
      </w:del>
      <w:ins w:id="1014" w:author="Bolívar Aponte Rolón" w:date="2024-09-24T16:24:00Z">
        <w:r>
          <w:rPr>
            <w:i/>
            <w:iCs/>
          </w:rPr>
          <w:t>Dipteryx</w:t>
        </w:r>
      </w:ins>
      <w:del w:id="1015" w:author="Bolívar Aponte Rolón" w:date="2024-09-05T16:32:00Z">
        <w:r>
          <w:rPr>
            <w:i/>
            <w:iCs/>
          </w:rPr>
          <w:delText xml:space="preserve"> sp.) or had much variability (i.e., C. alliodora) (Figure 5a). Species with relatively high values of ACI, LMA, and LPS like C. cainito experienced low to moderate herbivory damage (Figure 5a). A similar pattern was evident in the pathogen damage data set (Figure 5c). The contrast in the slopes of the regression lines in Figure 5a and 5c highlight the potential importance LES traits have to counter herbivory and pathogen damage. We view these findings and those presented in Figure S7 as support for our prediction, where leaves on the high end of the LES, are less attractive to leaf cutter-ants but the effects of FEF communities outweigh this selection factor after a certain threshold is reached, as mentioned above.</w:delText>
        </w:r>
      </w:del>
    </w:p>
    <w:p>
      <w:pPr>
        <w:pStyle w:val="BodyText"/>
        <w:rPr/>
      </w:pPr>
      <w:ins w:id="1017" w:author="Bolívar Aponte Rolón" w:date="2024-09-05T16:32:00Z">
        <w:del w:id="1018" w:author="Arnold, Betsy - (fungi)" w:date="2024-10-07T11:26:00Z">
          <w:r>
            <w:rPr/>
            <w:delText>The leaf economic spectrum (LES) provides a framework for interpreting results based on the functional traits that can have an important role in understanding tripartit plant-insect-pathogen interaction</w:delText>
          </w:r>
        </w:del>
      </w:ins>
      <w:ins w:id="1019" w:author="Van Bael, Sunshine A" w:date="2024-09-17T15:07:00Z">
        <w:del w:id="1020" w:author="Arnold, Betsy - (fungi)" w:date="2024-10-07T11:26:00Z">
          <w:r>
            <w:rPr/>
            <w:delText>s</w:delText>
          </w:r>
        </w:del>
      </w:ins>
      <w:ins w:id="1021" w:author="Bolívar Aponte Rolón" w:date="2024-09-05T16:32:00Z">
        <w:del w:id="1022" w:author="Arnold, Betsy - (fungi)" w:date="2024-10-07T11:26:00Z">
          <w:r>
            <w:rPr/>
            <w:delText xml:space="preserve">. </w:delText>
          </w:r>
        </w:del>
      </w:ins>
      <w:ins w:id="1023" w:author="Bolívar Aponte Rolón" w:date="2024-09-05T16:32:00Z">
        <w:del w:id="1024" w:author="Arnold, Betsy - (fungi)" w:date="2024-10-07T11:28:00Z">
          <w:r>
            <w:rPr/>
            <w:delText xml:space="preserve">The LES describes how LFTs with high values are characteristic of long-lived versus short-lived leaves </w:delText>
          </w:r>
        </w:del>
      </w:ins>
      <w:ins w:id="1025" w:author="Van Bael, Sunshine A" w:date="2024-09-17T15:08:00Z">
        <w:del w:id="1026" w:author="Arnold, Betsy - (fungi)" w:date="2024-10-07T11:28:00Z">
          <w:r>
            <w:rPr/>
            <w:delText>(</w:delText>
          </w:r>
        </w:del>
      </w:ins>
      <w:del w:id="1027" w:author="Arnold, Betsy - (fungi)" w:date="2024-10-07T11:28:00Z">
        <w:r>
          <w:rPr/>
          <w:delText xml:space="preserve">Poorter &amp; Bongers (2006). The </w:delText>
        </w:r>
      </w:del>
    </w:p>
    <w:p>
      <w:pPr>
        <w:pStyle w:val="BodyText"/>
        <w:rPr>
          <w:i/>
          <w:i/>
          <w:iCs/>
        </w:rPr>
      </w:pPr>
      <w:ins w:id="1028" w:author="Arnold, Betsy - (fungi)" w:date="2024-10-07T11:28:00Z">
        <w:r>
          <w:rPr/>
          <w:t xml:space="preserve">The </w:t>
        </w:r>
      </w:ins>
      <w:ins w:id="1029" w:author="Bolívar Aponte Rolón" w:date="2024-09-05T16:32:00Z">
        <w:r>
          <w:rPr/>
          <w:t>LES</w:t>
        </w:r>
      </w:ins>
      <w:ins w:id="1030" w:author="Arnold, Betsy - (fungi)" w:date="2024-10-07T11:28:00Z">
        <w:r>
          <w:rPr/>
          <w:t>, which describes variation in leaf functional traits,</w:t>
        </w:r>
      </w:ins>
      <w:ins w:id="1031" w:author="Bolívar Aponte Rolón" w:date="2024-09-05T16:32:00Z">
        <w:del w:id="1032" w:author="Arnold, Betsy - (fungi)" w:date="2024-10-07T11:28:00Z">
          <w:r>
            <w:rPr/>
            <w:delText>, thus</w:delText>
          </w:r>
        </w:del>
      </w:ins>
      <w:ins w:id="1033" w:author="Bolívar Aponte Rolón" w:date="2024-09-05T16:32:00Z">
        <w:r>
          <w:rPr/>
          <w:t xml:space="preserve"> acts as a host-imposed filter </w:t>
        </w:r>
      </w:ins>
      <w:ins w:id="1034" w:author="Arnold, Betsy - (fungi)" w:date="2024-10-07T11:28:00Z">
        <w:r>
          <w:rPr/>
          <w:t xml:space="preserve">with </w:t>
        </w:r>
      </w:ins>
      <w:ins w:id="1035" w:author="Bolívar Aponte Rolón" w:date="2024-09-05T16:32:00Z">
        <w:r>
          <w:rPr/>
          <w:t xml:space="preserve">which FEF </w:t>
        </w:r>
      </w:ins>
      <w:ins w:id="1036" w:author="Bolívar Aponte Rolón" w:date="2024-09-05T16:32:00Z">
        <w:del w:id="1037" w:author="Arnold, Betsy - (fungi)" w:date="2024-10-07T11:28:00Z">
          <w:r>
            <w:rPr/>
            <w:delText>communities must overcome</w:delText>
          </w:r>
        </w:del>
      </w:ins>
      <w:ins w:id="1038" w:author="Arnold, Betsy - (fungi)" w:date="2024-10-07T11:28:00Z">
        <w:r>
          <w:rPr/>
          <w:t>interact</w:t>
        </w:r>
      </w:ins>
      <w:ins w:id="1039" w:author="Bolívar Aponte Rolón" w:date="2024-09-05T16:32:00Z">
        <w:r>
          <w:rPr/>
          <w:t xml:space="preserve"> to colonize leaf tissue</w:t>
        </w:r>
      </w:ins>
      <w:ins w:id="1040" w:author="Arnold, Betsy - (fungi)" w:date="2024-10-07T11:28:00Z">
        <w:r>
          <w:rPr/>
          <w:t xml:space="preserve"> </w:t>
        </w:r>
      </w:ins>
      <w:ins w:id="1041" w:author="Bolívar Aponte Rolón" w:date="2024-09-05T16:32:00Z">
        <w:del w:id="1042" w:author="Arnold, Betsy - (fungi)" w:date="2024-10-07T11:28:00Z">
          <w:r>
            <w:rPr/>
            <w:delText xml:space="preserve">, assemble, </w:delText>
          </w:r>
        </w:del>
      </w:ins>
      <w:ins w:id="1043" w:author="Bolívar Aponte Rolón" w:date="2024-09-05T16:32:00Z">
        <w:r>
          <w:rPr/>
          <w:t>and carry out their life cycle</w:t>
        </w:r>
      </w:ins>
      <w:ins w:id="1044" w:author="Arnold, Betsy - (fungi)" w:date="2024-10-07T11:28:00Z">
        <w:r>
          <w:rPr/>
          <w:t xml:space="preserve"> (Tellez et al., 2018)</w:t>
        </w:r>
      </w:ins>
      <w:ins w:id="1045" w:author="Bolívar Aponte Rolón" w:date="2024-09-05T16:32:00Z">
        <w:r>
          <w:rPr/>
          <w:t xml:space="preserve">. </w:t>
        </w:r>
      </w:ins>
      <w:ins w:id="1046" w:author="Bolívar Aponte Rolón" w:date="2024-09-05T16:32:00Z">
        <w:del w:id="1047" w:author="Arnold, Betsy - (fungi)" w:date="2024-10-07T11:29:00Z">
          <w:r>
            <w:rPr/>
            <w:delText>Th</w:delText>
          </w:r>
        </w:del>
      </w:ins>
      <w:ins w:id="1048" w:author="Van Bael, Sunshine A" w:date="2024-09-17T15:08:00Z">
        <w:del w:id="1049" w:author="Arnold, Betsy - (fungi)" w:date="2024-10-07T11:29:00Z">
          <w:r>
            <w:rPr/>
            <w:delText>r</w:delText>
          </w:r>
        </w:del>
      </w:ins>
      <w:ins w:id="1050" w:author="Bolívar Aponte Rolón" w:date="2024-09-05T16:32:00Z">
        <w:del w:id="1051" w:author="Arnold, Betsy - (fungi)" w:date="2024-10-07T11:29:00Z">
          <w:r>
            <w:rPr/>
            <w:delText>ough this lens</w:delText>
          </w:r>
        </w:del>
      </w:ins>
      <w:ins w:id="1052" w:author="Arnold, Betsy - (fungi)" w:date="2024-10-07T11:29:00Z">
        <w:r>
          <w:rPr/>
          <w:t>Using the LES as a lens,</w:t>
        </w:r>
      </w:ins>
      <w:ins w:id="1053" w:author="Bolívar Aponte Rolón" w:date="2024-09-05T16:32:00Z">
        <w:r>
          <w:rPr/>
          <w:t xml:space="preserve"> we found partial support for </w:t>
        </w:r>
      </w:ins>
      <w:ins w:id="1054" w:author="Arnold, Betsy - (fungi)" w:date="2024-10-07T11:29:00Z">
        <w:r>
          <w:rPr/>
          <w:t xml:space="preserve">two </w:t>
        </w:r>
      </w:ins>
      <w:ins w:id="1055" w:author="Bolívar Aponte Rolón" w:date="2024-09-05T16:32:00Z">
        <w:r>
          <w:rPr/>
          <w:t>predictions</w:t>
        </w:r>
      </w:ins>
      <w:ins w:id="1056" w:author="Arnold, Betsy - (fungi)" w:date="2024-10-07T11:29:00Z">
        <w:r>
          <w:rPr/>
          <w:t xml:space="preserve">: </w:t>
        </w:r>
      </w:ins>
      <w:ins w:id="1057" w:author="Bolívar Aponte Rolón" w:date="2024-09-05T16:32:00Z">
        <w:del w:id="1058" w:author="Arnold, Betsy - (fungi)" w:date="2024-10-07T11:29:00Z">
          <w:r>
            <w:rPr/>
            <w:delText xml:space="preserve">: 2) </w:delText>
          </w:r>
        </w:del>
      </w:ins>
      <w:ins w:id="1059" w:author="Bolívar Aponte Rolón" w:date="2024-09-05T16:32:00Z">
        <w:r>
          <w:rPr>
            <w:i/>
            <w:iCs/>
          </w:rPr>
          <w:t>tree species with leaf functional traits on the low end of the LES would have less herbivory and pathogen damage when treated with high FEF loads (</w:t>
        </w:r>
      </w:ins>
      <w:ins w:id="1060" w:author="Bolívar Aponte Rolón" w:date="2024-09-05T16:32:00Z">
        <w:r>
          <w:rPr/>
          <w:t>E-high</w:t>
        </w:r>
      </w:ins>
      <w:ins w:id="1061" w:author="Bolívar Aponte Rolón" w:date="2024-09-05T16:32:00Z">
        <w:r>
          <w:rPr>
            <w:i/>
            <w:iCs/>
          </w:rPr>
          <w:t>) compared to their low FEF counterparts (</w:t>
        </w:r>
      </w:ins>
      <w:ins w:id="1062" w:author="Bolívar Aponte Rolón" w:date="2024-09-05T16:32:00Z">
        <w:r>
          <w:rPr/>
          <w:t>E-low</w:t>
        </w:r>
      </w:ins>
      <w:ins w:id="1063" w:author="Bolívar Aponte Rolón" w:date="2024-09-05T16:32:00Z">
        <w:r>
          <w:rPr>
            <w:i/>
            <w:iCs/>
          </w:rPr>
          <w:t>)</w:t>
        </w:r>
      </w:ins>
      <w:ins w:id="1064" w:author="Bolívar Aponte Rolón" w:date="2024-09-05T16:32:00Z">
        <w:r>
          <w:rPr/>
          <w:t xml:space="preserve">; and </w:t>
        </w:r>
      </w:ins>
      <w:ins w:id="1065" w:author="Bolívar Aponte Rolón" w:date="2024-09-05T16:32:00Z">
        <w:del w:id="1066" w:author="Arnold, Betsy - (fungi)" w:date="2024-10-07T11:29:00Z">
          <w:r>
            <w:rPr/>
            <w:delText xml:space="preserve">3) </w:delText>
          </w:r>
        </w:del>
      </w:ins>
      <w:ins w:id="1067" w:author="Bolívar Aponte Rolón" w:date="2024-09-05T16:32:00Z">
        <w:r>
          <w:rPr>
            <w:i/>
            <w:iCs/>
          </w:rPr>
          <w:t>tree species with leaf functional traits o</w:t>
        </w:r>
      </w:ins>
      <w:ins w:id="1068" w:author="Bolívar Aponte Rolón" w:date="2024-09-05T16:32:00Z">
        <w:del w:id="1069" w:author="Van Bael, Sunshine A" w:date="2024-09-17T15:09:00Z">
          <w:r>
            <w:rPr>
              <w:i/>
              <w:iCs/>
            </w:rPr>
            <w:delText>f</w:delText>
          </w:r>
        </w:del>
      </w:ins>
      <w:ins w:id="1070" w:author="Van Bael, Sunshine A" w:date="2024-09-17T15:09:00Z">
        <w:r>
          <w:rPr>
            <w:i/>
            <w:iCs/>
          </w:rPr>
          <w:t>n</w:t>
        </w:r>
      </w:ins>
      <w:ins w:id="1071" w:author="Bolívar Aponte Rolón" w:date="2024-09-05T16:32:00Z">
        <w:r>
          <w:rPr>
            <w:i/>
            <w:iCs/>
          </w:rPr>
          <w:t xml:space="preserve"> the high side of the LES treated with high FEF loads (</w:t>
        </w:r>
      </w:ins>
      <w:ins w:id="1072" w:author="Bolívar Aponte Rolón" w:date="2024-09-05T16:32:00Z">
        <w:r>
          <w:rPr/>
          <w:t>E-high</w:t>
        </w:r>
      </w:ins>
      <w:ins w:id="1073" w:author="Bolívar Aponte Rolón" w:date="2024-09-05T16:32:00Z">
        <w:r>
          <w:rPr>
            <w:i/>
            <w:iCs/>
          </w:rPr>
          <w:t>) would have no differences in herbivory and pathogen damage compared to their low FEF counterparts (</w:t>
        </w:r>
      </w:ins>
      <w:ins w:id="1074" w:author="Bolívar Aponte Rolón" w:date="2024-09-05T16:32:00Z">
        <w:r>
          <w:rPr/>
          <w:t>E-low</w:t>
        </w:r>
      </w:ins>
      <w:ins w:id="1075" w:author="Bolívar Aponte Rolón" w:date="2024-09-05T16:32:00Z">
        <w:r>
          <w:rPr>
            <w:i/>
            <w:iCs/>
          </w:rPr>
          <w:t>)</w:t>
        </w:r>
      </w:ins>
      <w:ins w:id="1076" w:author="Bolívar Aponte Rolón" w:date="2024-09-05T16:32:00Z">
        <w:r>
          <w:rPr/>
          <w:t xml:space="preserve">. </w:t>
        </w:r>
      </w:ins>
      <w:ins w:id="1077" w:author="Bolívar Aponte Rolón" w:date="2024-09-05T16:32:00Z">
        <w:del w:id="1078" w:author="Arnold, Betsy - (fungi)" w:date="2024-10-07T11:29:00Z">
          <w:r>
            <w:rPr/>
            <w:delText>While</w:delText>
          </w:r>
        </w:del>
      </w:ins>
      <w:ins w:id="1079" w:author="Arnold, Betsy - (fungi)" w:date="2024-10-07T11:29:00Z">
        <w:r>
          <w:rPr/>
          <w:t>Although</w:t>
        </w:r>
      </w:ins>
      <w:ins w:id="1080" w:author="Bolívar Aponte Rolón" w:date="2024-09-05T16:32:00Z">
        <w:r>
          <w:rPr/>
          <w:t xml:space="preserve"> we did not measure leaf lifespan directly, we interpret </w:t>
        </w:r>
      </w:ins>
      <w:ins w:id="1081" w:author="Bolívar Aponte Rolón" w:date="2024-09-05T16:32:00Z">
        <w:del w:id="1082" w:author="Arnold, Betsy - (fungi)" w:date="2024-10-07T11:29:00Z">
          <w:r>
            <w:rPr/>
            <w:delText>the values obtained for the LFT</w:delText>
          </w:r>
        </w:del>
      </w:ins>
      <w:ins w:id="1083" w:author="Arnold, Betsy - (fungi)" w:date="2024-10-07T11:30:00Z">
        <w:r>
          <w:rPr/>
          <w:t xml:space="preserve">our measurements of leaf functional traits </w:t>
        </w:r>
      </w:ins>
      <w:ins w:id="1084" w:author="Bolívar Aponte Rolón" w:date="2024-09-05T16:32:00Z">
        <w:del w:id="1085" w:author="Arnold, Betsy - (fungi)" w:date="2024-10-07T11:29:00Z">
          <w:r>
            <w:rPr/>
            <w:delText xml:space="preserve">s we measured </w:delText>
          </w:r>
        </w:del>
      </w:ins>
      <w:ins w:id="1086" w:author="Bolívar Aponte Rolón" w:date="2024-09-05T16:32:00Z">
        <w:r>
          <w:rPr/>
          <w:t>as proxies for leaf lifespan, with the caveat that the traits were measured on seedlings and leaves were relatively young (&lt; 150 days</w:t>
        </w:r>
      </w:ins>
      <w:ins w:id="1087" w:author="Van Bael, Sunshine A" w:date="2024-09-17T15:10:00Z">
        <w:r>
          <w:rPr/>
          <w:t xml:space="preserve"> old</w:t>
        </w:r>
      </w:ins>
      <w:ins w:id="1088" w:author="Bolívar Aponte Rolón" w:date="2024-09-05T16:32:00Z">
        <w:r>
          <w:rPr/>
          <w:t xml:space="preserve">). </w:t>
        </w:r>
      </w:ins>
      <w:ins w:id="1089" w:author="Bolívar Aponte Rolón" w:date="2024-09-05T16:32:00Z">
        <w:del w:id="1090" w:author="Sanchez, Mareli" w:date="2024-09-19T17:05:00Z">
          <w:r>
            <w:rPr/>
            <w:delText xml:space="preserve">We saw that </w:delText>
          </w:r>
        </w:del>
      </w:ins>
      <w:ins w:id="1091" w:author="Sanchez, Mareli" w:date="2024-09-19T17:05:00Z">
        <w:r>
          <w:rPr/>
          <w:t>S</w:t>
        </w:r>
      </w:ins>
      <w:ins w:id="1092" w:author="Bolívar Aponte Rolón" w:date="2024-09-05T16:32:00Z">
        <w:del w:id="1093" w:author="Sanchez, Mareli" w:date="2024-09-19T17:05:00Z">
          <w:r>
            <w:rPr/>
            <w:delText>s</w:delText>
          </w:r>
        </w:del>
      </w:ins>
      <w:ins w:id="1094" w:author="Bolívar Aponte Rolón" w:date="2024-09-05T16:32:00Z">
        <w:r>
          <w:rPr/>
          <w:t>pecies with relatively low values of ACI, LMA, and LPS (Figures S2 - S5) constrained in the PC1 axis (Figure 4b) experienced very little herbivory damage (</w:t>
        </w:r>
      </w:ins>
      <w:ins w:id="1095" w:author="Arnold, Betsy - (fungi)" w:date="2024-10-07T11:30:00Z">
        <w:r>
          <w:rPr/>
          <w:t>e.g.</w:t>
        </w:r>
      </w:ins>
      <w:ins w:id="1096" w:author="Bolívar Aponte Rolón" w:date="2024-09-05T16:32:00Z">
        <w:del w:id="1097" w:author="Arnold, Betsy - (fungi)" w:date="2024-10-07T11:30:00Z">
          <w:r>
            <w:rPr/>
            <w:delText>ie.</w:delText>
          </w:r>
        </w:del>
      </w:ins>
      <w:ins w:id="1098" w:author="Bolívar Aponte Rolón" w:date="2024-09-05T16:32:00Z">
        <w:r>
          <w:rPr/>
          <w:t xml:space="preserve">, </w:t>
        </w:r>
      </w:ins>
      <w:ins w:id="1099" w:author="Bolívar Aponte Rolón" w:date="2024-09-05T16:32:00Z">
        <w:r>
          <w:rPr>
            <w:i/>
            <w:iCs/>
          </w:rPr>
          <w:t>Dipteryx</w:t>
        </w:r>
      </w:ins>
      <w:ins w:id="1100" w:author="Bolívar Aponte Rolón" w:date="2024-09-05T16:32:00Z">
        <w:r>
          <w:rPr/>
          <w:t xml:space="preserve"> sp.) or </w:t>
        </w:r>
      </w:ins>
      <w:ins w:id="1101" w:author="Bolívar Aponte Rolón" w:date="2024-09-05T16:32:00Z">
        <w:del w:id="1102" w:author="Arnold, Betsy - (fungi)" w:date="2024-10-07T11:30:00Z">
          <w:r>
            <w:rPr/>
            <w:delText>had much</w:delText>
          </w:r>
        </w:del>
      </w:ins>
      <w:ins w:id="1103" w:author="Arnold, Betsy - (fungi)" w:date="2024-10-07T11:30:00Z">
        <w:r>
          <w:rPr/>
          <w:t>were highly</w:t>
        </w:r>
      </w:ins>
      <w:ins w:id="1104" w:author="Bolívar Aponte Rolón" w:date="2024-09-05T16:32:00Z">
        <w:r>
          <w:rPr/>
          <w:t xml:space="preserve"> variabil</w:t>
        </w:r>
      </w:ins>
      <w:ins w:id="1105" w:author="Arnold, Betsy - (fungi)" w:date="2024-10-07T11:30:00Z">
        <w:r>
          <w:rPr/>
          <w:t>e</w:t>
        </w:r>
      </w:ins>
      <w:ins w:id="1106" w:author="Bolívar Aponte Rolón" w:date="2024-09-05T16:32:00Z">
        <w:del w:id="1107" w:author="Arnold, Betsy - (fungi)" w:date="2024-10-07T11:30:00Z">
          <w:r>
            <w:rPr/>
            <w:delText>ity</w:delText>
          </w:r>
        </w:del>
      </w:ins>
      <w:ins w:id="1108" w:author="Bolívar Aponte Rolón" w:date="2024-09-05T16:32:00Z">
        <w:r>
          <w:rPr/>
          <w:t xml:space="preserve"> (i.e., </w:t>
        </w:r>
      </w:ins>
      <w:ins w:id="1109" w:author="Bolívar Aponte Rolón" w:date="2024-09-05T16:32:00Z">
        <w:r>
          <w:rPr>
            <w:i/>
            <w:iCs/>
          </w:rPr>
          <w:t>C. alliodora</w:t>
        </w:r>
      </w:ins>
      <w:ins w:id="1110" w:author="Bolívar Aponte Rolón" w:date="2024-09-05T16:32:00Z">
        <w:r>
          <w:rPr/>
          <w:t xml:space="preserve">) (Figure 5a), regardless of endophyte treatment. Overall, </w:t>
        </w:r>
      </w:ins>
      <w:ins w:id="1111" w:author="Bolívar Aponte Rolón" w:date="2024-09-05T16:32:00Z">
        <w:del w:id="1112" w:author="Arnold, Betsy - (fungi)" w:date="2024-10-07T11:30:00Z">
          <w:r>
            <w:rPr/>
            <w:delText>S</w:delText>
          </w:r>
        </w:del>
      </w:ins>
      <w:ins w:id="1113" w:author="Arnold, Betsy - (fungi)" w:date="2024-10-07T11:30:00Z">
        <w:r>
          <w:rPr/>
          <w:t>s</w:t>
        </w:r>
      </w:ins>
      <w:ins w:id="1114" w:author="Bolívar Aponte Rolón" w:date="2024-09-05T16:32:00Z">
        <w:r>
          <w:rPr/>
          <w:t xml:space="preserve">pecies with relatively high values of ACI, LMA, and LPS like </w:t>
        </w:r>
      </w:ins>
      <w:ins w:id="1115" w:author="Bolívar Aponte Rolón" w:date="2024-09-05T16:32:00Z">
        <w:r>
          <w:rPr>
            <w:i/>
            <w:iCs/>
          </w:rPr>
          <w:t>C. cainito</w:t>
        </w:r>
      </w:ins>
      <w:ins w:id="1116" w:author="Bolívar Aponte Rolón" w:date="2024-09-05T16:32:00Z">
        <w:r>
          <w:rPr/>
          <w:t xml:space="preserve"> experienced low to moderate herbivory damage (Figure 5a)</w:t>
        </w:r>
      </w:ins>
      <w:r>
        <w:rPr/>
        <w:t xml:space="preserve">. </w:t>
      </w:r>
    </w:p>
    <w:p>
      <w:pPr>
        <w:pStyle w:val="BodyText"/>
        <w:rPr/>
      </w:pPr>
      <w:ins w:id="1117" w:author="Bolívar Aponte Rolón" w:date="2024-09-05T16:32:00Z">
        <w:r>
          <w:rPr/>
          <w:t xml:space="preserve">Our GLMM analysis allowed us to look at FEF and leaf traits at the same time; </w:t>
        </w:r>
      </w:ins>
      <w:ins w:id="1118" w:author="Bolívar Aponte Rolón" w:date="2024-09-05T16:32:00Z">
        <w:del w:id="1119" w:author="Sanchez, Mareli" w:date="2024-09-20T16:34:00Z">
          <w:r>
            <w:rPr/>
            <w:delText xml:space="preserve">for herbivory damage </w:delText>
          </w:r>
        </w:del>
      </w:ins>
      <w:ins w:id="1120" w:author="Bolívar Aponte Rolón" w:date="2024-09-05T16:32:00Z">
        <w:r>
          <w:rPr/>
          <w:t xml:space="preserve">we observed only LMA, LT and </w:t>
        </w:r>
      </w:ins>
      <w:ins w:id="1121" w:author="Bolívar Aponte Rolón" w:date="2024-09-05T16:32:00Z">
        <w:r>
          <w:rPr>
            <w:i/>
            <w:iCs/>
          </w:rPr>
          <w:t>E-high</w:t>
        </w:r>
      </w:ins>
      <w:ins w:id="1122" w:author="Bolívar Aponte Rolón" w:date="2024-09-05T16:32:00Z">
        <w:r>
          <w:rPr/>
          <w:t xml:space="preserve"> treatment group as strong predictors</w:t>
        </w:r>
      </w:ins>
      <w:ins w:id="1123" w:author="Sanchez, Mareli" w:date="2024-09-20T16:34:00Z">
        <w:r>
          <w:rPr/>
          <w:t xml:space="preserve"> of herbivory damage</w:t>
        </w:r>
      </w:ins>
      <w:ins w:id="1124" w:author="Bolívar Aponte Rolón" w:date="2024-09-05T16:32:00Z">
        <w:r>
          <w:rPr/>
          <w:t xml:space="preserve"> (</w:t>
        </w:r>
      </w:ins>
      <w:hyperlink w:anchor="tbl-tableGLMM">
        <w:ins w:id="1125" w:author="Bolívar Aponte Rolón" w:date="2024-09-05T16:32:00Z">
          <w:r>
            <w:rPr>
              <w:rStyle w:val="Hyperlink"/>
            </w:rPr>
            <w:t>Table 5</w:t>
          </w:r>
        </w:ins>
      </w:hyperlink>
      <w:ins w:id="1126" w:author="Bolívar Aponte Rolón" w:date="2024-09-05T16:32:00Z">
        <w:r>
          <w:rPr/>
          <w:t>). Using data from all the assays in simple linear regressions, FEF diversity and community composition correlated negatively with herbivory damage</w:t>
        </w:r>
      </w:ins>
      <w:ins w:id="1127" w:author="Bolívar Aponte Rolón" w:date="2024-09-05T16:32:00Z">
        <w:del w:id="1128" w:author="Arnold, Betsy - (fungi)" w:date="2024-10-07T11:31:00Z">
          <w:r>
            <w:rPr/>
            <w:delText>, since we saw reduced herbivory as Shannon diversity index increased</w:delText>
          </w:r>
        </w:del>
      </w:ins>
      <w:ins w:id="1129" w:author="Bolívar Aponte Rolón" w:date="2024-09-05T16:32:00Z">
        <w:r>
          <w:rPr/>
          <w:t xml:space="preserve"> (</w:t>
        </w:r>
      </w:ins>
      <w:hyperlink w:anchor="tbl-linearreg">
        <w:ins w:id="1130" w:author="Bolívar Aponte Rolón" w:date="2024-09-05T16:32:00Z">
          <w:r>
            <w:rPr>
              <w:rStyle w:val="Hyperlink"/>
            </w:rPr>
            <w:t>Table 4</w:t>
          </w:r>
        </w:ins>
      </w:hyperlink>
      <w:ins w:id="1131" w:author="Bolívar Aponte Rolón" w:date="2024-09-05T16:32:00Z">
        <w:r>
          <w:rPr/>
          <w:t xml:space="preserve">; black regression line in Figure S7e). As a caveat to these results, we saw an inverse relationship between the treatment groups with the </w:t>
        </w:r>
      </w:ins>
      <w:ins w:id="1132" w:author="Bolívar Aponte Rolón" w:date="2024-09-05T16:32:00Z">
        <w:r>
          <w:rPr>
            <w:i/>
            <w:iCs/>
          </w:rPr>
          <w:t>E-high</w:t>
        </w:r>
      </w:ins>
      <w:ins w:id="1133" w:author="Bolívar Aponte Rolón" w:date="2024-09-05T16:32:00Z">
        <w:r>
          <w:rPr/>
          <w:t xml:space="preserve"> group positively correlating to herbivory and </w:t>
        </w:r>
      </w:ins>
      <w:ins w:id="1134" w:author="Bolívar Aponte Rolón" w:date="2024-09-05T16:32:00Z">
        <w:r>
          <w:rPr>
            <w:i/>
            <w:iCs/>
          </w:rPr>
          <w:t>E-low</w:t>
        </w:r>
      </w:ins>
      <w:ins w:id="1135" w:author="Bolívar Aponte Rolón" w:date="2024-09-05T16:32:00Z">
        <w:r>
          <w:rPr/>
          <w:t xml:space="preserve"> group negatively correlating to herbivory (</w:t>
        </w:r>
      </w:ins>
      <w:hyperlink w:anchor="tbl-linearreg">
        <w:ins w:id="1136" w:author="Bolívar Aponte Rolón" w:date="2024-09-05T16:32:00Z">
          <w:r>
            <w:rPr>
              <w:rStyle w:val="Hyperlink"/>
            </w:rPr>
            <w:t>Table 4</w:t>
          </w:r>
        </w:ins>
      </w:hyperlink>
      <w:ins w:id="1137" w:author="Bolívar Aponte Rolón" w:date="2024-09-05T16:32:00Z">
        <w:r>
          <w:rPr/>
          <w:t>; yellow and pink regression lines, respectively, in Figure S7e). The contrast between GLMM andsimple linear regressions point to the nuanced role of FEF diversity in combating herbivory; LMA and LT</w:t>
        </w:r>
      </w:ins>
      <w:ins w:id="1138" w:author="Bolívar Aponte Rolón" w:date="2024-09-05T16:32:00Z">
        <w:del w:id="1139" w:author="Arnold, Betsy - (fungi)" w:date="2024-10-07T11:31:00Z">
          <w:r>
            <w:rPr/>
            <w:delText>,</w:delText>
          </w:r>
        </w:del>
      </w:ins>
      <w:ins w:id="1140" w:author="Bolívar Aponte Rolón" w:date="2024-09-05T16:32:00Z">
        <w:r>
          <w:rPr/>
          <w:t xml:space="preserve"> overshadowed FEF diversity in our results. </w:t>
        </w:r>
      </w:ins>
      <w:ins w:id="1141" w:author="Bolívar Aponte Rolón" w:date="2024-09-05T16:32:00Z">
        <w:del w:id="1142" w:author="Arnold, Betsy - (fungi)" w:date="2024-10-07T11:31:00Z">
          <w:r>
            <w:rPr/>
            <w:delText xml:space="preserve">The FEF abundance, measured as </w:delText>
          </w:r>
        </w:del>
      </w:ins>
      <w:ins w:id="1143" w:author="Bolívar Aponte Rolón" w:date="2024-09-05T16:32:00Z">
        <w:del w:id="1144" w:author="Arnold, Betsy - (fungi)" w:date="2024-10-07T11:31:00Z">
          <w:r>
            <w:rPr>
              <w:i/>
              <w:iCs/>
            </w:rPr>
            <w:delText>E-high</w:delText>
          </w:r>
        </w:del>
      </w:ins>
      <w:del w:id="1145" w:author="Arnold, Betsy - (fungi)" w:date="2024-10-07T11:31:00Z">
        <w:r>
          <w:rPr/>
          <w:delText xml:space="preserve"> treatment group, also played a strong role in predicting herbivory, but less so diversity and community composition</w:delText>
        </w:r>
      </w:del>
    </w:p>
    <w:p>
      <w:pPr>
        <w:pStyle w:val="BodyText"/>
        <w:rPr>
          <w:ins w:id="1176" w:author="Arnold, Betsy - (fungi)" w:date="2024-10-07T11:32:00Z"/>
        </w:rPr>
      </w:pPr>
      <w:ins w:id="1146" w:author="Bolívar Aponte Rolón" w:date="2024-09-05T16:32:00Z">
        <w:r>
          <w:rPr/>
          <w:t xml:space="preserve">We did not observe the same pattern for pathogen damage </w:t>
        </w:r>
      </w:ins>
      <w:ins w:id="1147" w:author="Bolívar Aponte Rolón" w:date="2024-09-05T16:32:00Z">
        <w:del w:id="1148" w:author="Arnold, Betsy - (fungi)" w:date="2024-10-07T11:32:00Z">
          <w:r>
            <w:rPr/>
            <w:delText>since there</w:delText>
          </w:r>
        </w:del>
      </w:ins>
      <w:ins w:id="1149" w:author="Arnold, Betsy - (fungi)" w:date="2024-10-07T11:32:00Z">
        <w:r>
          <w:rPr/>
          <w:t>. There</w:t>
        </w:r>
      </w:ins>
      <w:ins w:id="1150" w:author="Bolívar Aponte Rolón" w:date="2024-09-05T16:32:00Z">
        <w:r>
          <w:rPr/>
          <w:t xml:space="preserve"> were no significant differences between treatment groups when considering all tree species </w:t>
        </w:r>
      </w:ins>
      <w:ins w:id="1151" w:author="Bolívar Aponte Rolón" w:date="2024-09-05T16:32:00Z">
        <w:del w:id="1152" w:author="Arnold, Betsy - (fungi)" w:date="2024-10-07T11:32:00Z">
          <w:r>
            <w:rPr/>
            <w:delText xml:space="preserve">combined </w:delText>
          </w:r>
        </w:del>
      </w:ins>
      <w:ins w:id="1153" w:author="Arnold, Betsy - (fungi)" w:date="2024-10-07T11:32:00Z">
        <w:r>
          <w:rPr/>
          <w:t xml:space="preserve">together </w:t>
        </w:r>
      </w:ins>
      <w:ins w:id="1154" w:author="Bolívar Aponte Rolón" w:date="2024-09-05T16:32:00Z">
        <w:r>
          <w:rPr/>
          <w:t>(Figure 2b)</w:t>
        </w:r>
      </w:ins>
      <w:ins w:id="1155" w:author="Arnold, Betsy - (fungi)" w:date="2024-10-07T11:32:00Z">
        <w:r>
          <w:rPr/>
          <w:t xml:space="preserve"> or separately</w:t>
        </w:r>
      </w:ins>
      <w:ins w:id="1156" w:author="Bolívar Aponte Rolón" w:date="2024-09-05T16:32:00Z">
        <w:r>
          <w:rPr/>
          <w:t xml:space="preserve">. Like herbivory damage, pathogen damage </w:t>
        </w:r>
      </w:ins>
      <w:ins w:id="1157" w:author="Bolívar Aponte Rolón" w:date="2024-09-05T16:32:00Z">
        <w:del w:id="1158" w:author="Arnold, Betsy - (fungi)" w:date="2024-10-07T11:32:00Z">
          <w:r>
            <w:rPr/>
            <w:delText>was not significantly different</w:delText>
          </w:r>
        </w:del>
      </w:ins>
      <w:ins w:id="1159" w:author="Arnold, Betsy - (fungi)" w:date="2024-10-07T11:32:00Z">
        <w:r>
          <w:rPr/>
          <w:t>did not differ significantly</w:t>
        </w:r>
      </w:ins>
      <w:ins w:id="1160" w:author="Bolívar Aponte Rolón" w:date="2024-09-05T16:32:00Z">
        <w:r>
          <w:rPr/>
          <w:t xml:space="preserve"> across treatment groups per species. Interestingly </w:t>
        </w:r>
      </w:ins>
      <w:ins w:id="1161" w:author="Bolívar Aponte Rolón" w:date="2024-09-05T16:32:00Z">
        <w:del w:id="1162" w:author="Arnold, Betsy - (fungi)" w:date="2024-10-07T11:32:00Z">
          <w:r>
            <w:rPr/>
            <w:delText xml:space="preserve">we saw that the </w:delText>
          </w:r>
        </w:del>
      </w:ins>
      <w:ins w:id="1163" w:author="Arnold, Betsy - (fungi)" w:date="2024-10-07T11:32:00Z">
        <w:r>
          <w:rPr/>
          <w:t xml:space="preserve">the </w:t>
        </w:r>
      </w:ins>
      <w:ins w:id="1164" w:author="Bolívar Aponte Rolón" w:date="2024-09-05T16:32:00Z">
        <w:r>
          <w:rPr>
            <w:i/>
            <w:iCs/>
          </w:rPr>
          <w:t>E-high</w:t>
        </w:r>
      </w:ins>
      <w:ins w:id="1165" w:author="Bolívar Aponte Rolón" w:date="2024-09-05T16:32:00Z">
        <w:r>
          <w:rPr/>
          <w:t xml:space="preserve"> group had equal or slightly higher pathogen damage </w:t>
        </w:r>
      </w:ins>
      <w:ins w:id="1166" w:author="Bolívar Aponte Rolón" w:date="2024-09-05T16:32:00Z">
        <w:del w:id="1167" w:author="Arnold, Betsy - (fungi)" w:date="2024-10-07T11:32:00Z">
          <w:r>
            <w:rPr/>
            <w:delText xml:space="preserve">than </w:delText>
          </w:r>
        </w:del>
      </w:ins>
      <w:ins w:id="1168" w:author="Arnold, Betsy - (fungi)" w:date="2024-10-07T11:32:00Z">
        <w:r>
          <w:rPr/>
          <w:t xml:space="preserve">relative to </w:t>
        </w:r>
      </w:ins>
      <w:ins w:id="1169" w:author="Bolívar Aponte Rolón" w:date="2024-09-05T16:32:00Z">
        <w:r>
          <w:rPr/>
          <w:t xml:space="preserve">the </w:t>
        </w:r>
      </w:ins>
      <w:ins w:id="1170" w:author="Bolívar Aponte Rolón" w:date="2024-09-05T16:32:00Z">
        <w:r>
          <w:rPr>
            <w:i/>
            <w:iCs/>
          </w:rPr>
          <w:t>E-low</w:t>
        </w:r>
      </w:ins>
      <w:ins w:id="1171" w:author="Bolívar Aponte Rolón" w:date="2024-09-05T16:32:00Z">
        <w:r>
          <w:rPr/>
          <w:t xml:space="preserve"> group in all tree species (Figure S6b). The best-fit GLMM for pathogen damage showed LMA and LT as weak predictors (</w:t>
        </w:r>
      </w:ins>
      <w:hyperlink w:anchor="tbl-tableGLMM">
        <w:ins w:id="1172" w:author="Bolívar Aponte Rolón" w:date="2024-09-05T16:32:00Z">
          <w:r>
            <w:rPr>
              <w:rStyle w:val="Hyperlink"/>
            </w:rPr>
            <w:t>Table 5</w:t>
          </w:r>
        </w:ins>
      </w:hyperlink>
      <w:ins w:id="1173" w:author="Bolívar Aponte Rolón" w:date="2024-09-05T16:32:00Z">
        <w:r>
          <w:rPr/>
          <w:t>). On the other hand, with simple linear regressions we saw a significant increase in pathogen damage as Shannon diversity index increased for the complete data set (</w:t>
        </w:r>
      </w:ins>
      <w:hyperlink w:anchor="tbl-linearreg">
        <w:ins w:id="1174" w:author="Bolívar Aponte Rolón" w:date="2024-09-05T16:32:00Z">
          <w:r>
            <w:rPr>
              <w:rStyle w:val="Hyperlink"/>
            </w:rPr>
            <w:t>Table 4</w:t>
          </w:r>
        </w:ins>
      </w:hyperlink>
      <w:ins w:id="1175" w:author="Bolívar Aponte Rolón" w:date="2024-09-05T16:32:00Z">
        <w:r>
          <w:rPr/>
          <w:t xml:space="preserve"> and Figure S8e). </w:t>
        </w:r>
      </w:ins>
    </w:p>
    <w:p>
      <w:pPr>
        <w:pStyle w:val="BodyText"/>
        <w:rPr/>
      </w:pPr>
      <w:ins w:id="1177" w:author="Bolívar Aponte Rolón" w:date="2024-09-05T16:32:00Z">
        <w:r>
          <w:rPr/>
          <w:t>Like our herbivory damage models, the contrast between GLMM and simple linear regression point</w:t>
        </w:r>
      </w:ins>
      <w:ins w:id="1178" w:author="Arnold, Betsy - (fungi)" w:date="2024-10-07T11:32:00Z">
        <w:r>
          <w:rPr/>
          <w:t>s</w:t>
        </w:r>
      </w:ins>
      <w:ins w:id="1179" w:author="Bolívar Aponte Rolón" w:date="2024-09-05T16:32:00Z">
        <w:r>
          <w:rPr/>
          <w:t xml:space="preserve"> to a nuanced role of FEF abundance and diversity in combating a pathogen. Pathogen damage significantly increased in the </w:t>
        </w:r>
      </w:ins>
      <w:ins w:id="1180" w:author="Bolívar Aponte Rolón" w:date="2024-09-05T16:32:00Z">
        <w:r>
          <w:rPr>
            <w:i/>
            <w:iCs/>
          </w:rPr>
          <w:t>E-high</w:t>
        </w:r>
      </w:ins>
      <w:ins w:id="1181" w:author="Bolívar Aponte Rolón" w:date="2024-09-05T16:32:00Z">
        <w:r>
          <w:rPr/>
          <w:t xml:space="preserve"> group as Shannon diversity increased, but </w:t>
        </w:r>
      </w:ins>
      <w:ins w:id="1182" w:author="Arnold, Betsy - (fungi)" w:date="2024-10-07T11:33:00Z">
        <w:r>
          <w:rPr/>
          <w:t>in the</w:t>
        </w:r>
      </w:ins>
      <w:ins w:id="1183" w:author="Bolívar Aponte Rolón" w:date="2024-09-05T16:32:00Z">
        <w:del w:id="1184" w:author="Arnold, Betsy - (fungi)" w:date="2024-10-07T11:33:00Z">
          <w:r>
            <w:rPr/>
            <w:delText>the</w:delText>
          </w:r>
        </w:del>
      </w:ins>
      <w:ins w:id="1185" w:author="Bolívar Aponte Rolón" w:date="2024-09-05T16:32:00Z">
        <w:r>
          <w:rPr/>
          <w:t xml:space="preserve"> </w:t>
        </w:r>
      </w:ins>
      <w:ins w:id="1186" w:author="Bolívar Aponte Rolón" w:date="2024-09-05T16:32:00Z">
        <w:r>
          <w:rPr>
            <w:i/>
            <w:iCs/>
          </w:rPr>
          <w:t>E-low</w:t>
        </w:r>
      </w:ins>
      <w:ins w:id="1187" w:author="Bolívar Aponte Rolón" w:date="2024-09-05T16:32:00Z">
        <w:r>
          <w:rPr/>
          <w:t xml:space="preserve"> group </w:t>
        </w:r>
      </w:ins>
      <w:ins w:id="1188" w:author="Arnold, Betsy - (fungi)" w:date="2024-10-07T11:33:00Z">
        <w:r>
          <w:rPr/>
          <w:t xml:space="preserve">it </w:t>
        </w:r>
      </w:ins>
      <w:ins w:id="1189" w:author="Bolívar Aponte Rolón" w:date="2024-09-05T16:32:00Z">
        <w:r>
          <w:rPr/>
          <w:t>did not (</w:t>
        </w:r>
      </w:ins>
      <w:hyperlink w:anchor="tbl-linearreg">
        <w:ins w:id="1190" w:author="Bolívar Aponte Rolón" w:date="2024-09-05T16:32:00Z">
          <w:r>
            <w:rPr>
              <w:rStyle w:val="Hyperlink"/>
            </w:rPr>
            <w:t>Table 4</w:t>
          </w:r>
        </w:ins>
      </w:hyperlink>
      <w:ins w:id="1191" w:author="Bolívar Aponte Rolón" w:date="2024-09-05T16:32:00Z">
        <w:r>
          <w:rPr/>
          <w:t xml:space="preserve"> and Figure S8e). González-Tauber (2016) found the opposite trend when examining </w:t>
        </w:r>
      </w:ins>
      <w:ins w:id="1192" w:author="Bolívar Aponte Rolón" w:date="2024-09-05T16:32:00Z">
        <w:r>
          <w:rPr>
            <w:i/>
            <w:iCs/>
          </w:rPr>
          <w:t>in vitro</w:t>
        </w:r>
      </w:ins>
      <w:ins w:id="1193" w:author="Bolívar Aponte Rolón" w:date="2024-09-05T16:32:00Z">
        <w:r>
          <w:rPr/>
          <w:t xml:space="preserve"> the inhibitory effects of the most abundant genera (</w:t>
        </w:r>
      </w:ins>
      <w:ins w:id="1194" w:author="Bolívar Aponte Rolón" w:date="2024-09-05T16:32:00Z">
        <w:r>
          <w:rPr>
            <w:i/>
            <w:iCs/>
          </w:rPr>
          <w:t>Mycosphaerella</w:t>
        </w:r>
      </w:ins>
      <w:ins w:id="1195" w:author="Bolívar Aponte Rolón" w:date="2024-09-05T16:32:00Z">
        <w:r>
          <w:rPr/>
          <w:t xml:space="preserve"> sp., </w:t>
        </w:r>
      </w:ins>
      <w:ins w:id="1196" w:author="Bolívar Aponte Rolón" w:date="2024-09-05T16:32:00Z">
        <w:r>
          <w:rPr>
            <w:i/>
            <w:iCs/>
          </w:rPr>
          <w:t>Xylaria</w:t>
        </w:r>
      </w:ins>
      <w:ins w:id="1197" w:author="Bolívar Aponte Rolón" w:date="2024-09-05T16:32:00Z">
        <w:r>
          <w:rPr/>
          <w:t xml:space="preserve"> sp., </w:t>
        </w:r>
      </w:ins>
      <w:ins w:id="1198" w:author="Bolívar Aponte Rolón" w:date="2024-09-05T16:32:00Z">
        <w:r>
          <w:rPr>
            <w:i/>
            <w:iCs/>
          </w:rPr>
          <w:t>Diaporthe</w:t>
        </w:r>
      </w:ins>
      <w:ins w:id="1199" w:author="Bolívar Aponte Rolón" w:date="2024-09-05T16:32:00Z">
        <w:r>
          <w:rPr/>
          <w:t xml:space="preserve"> sp., and </w:t>
        </w:r>
      </w:ins>
      <w:ins w:id="1200" w:author="Bolívar Aponte Rolón" w:date="2024-09-05T16:32:00Z">
        <w:r>
          <w:rPr>
            <w:i/>
            <w:iCs/>
          </w:rPr>
          <w:t>Penicillium</w:t>
        </w:r>
      </w:ins>
      <w:ins w:id="1201" w:author="Bolívar Aponte Rolón" w:date="2024-09-05T16:32:00Z">
        <w:r>
          <w:rPr/>
          <w:t xml:space="preserve"> sp.) in FEF communities isolated from the southern temperate tree </w:t>
        </w:r>
      </w:ins>
      <w:ins w:id="1202" w:author="Bolívar Aponte Rolón" w:date="2024-09-05T16:32:00Z">
        <w:r>
          <w:rPr>
            <w:i/>
            <w:iCs/>
          </w:rPr>
          <w:t>Embothrium coccineum</w:t>
        </w:r>
      </w:ins>
      <w:ins w:id="1203" w:author="Bolívar Aponte Rolón" w:date="2024-09-05T16:32:00Z">
        <w:r>
          <w:rPr/>
          <w:t xml:space="preserve"> against three common pathogens (</w:t>
        </w:r>
      </w:ins>
      <w:ins w:id="1204" w:author="Bolívar Aponte Rolón" w:date="2024-09-05T16:32:00Z">
        <w:r>
          <w:rPr>
            <w:i/>
            <w:iCs/>
          </w:rPr>
          <w:t>Botrytis cinerea</w:t>
        </w:r>
      </w:ins>
      <w:ins w:id="1205" w:author="Bolívar Aponte Rolón" w:date="2024-09-05T16:32:00Z">
        <w:r>
          <w:rPr/>
          <w:t xml:space="preserve">, </w:t>
        </w:r>
      </w:ins>
      <w:ins w:id="1206" w:author="Bolívar Aponte Rolón" w:date="2024-09-05T16:32:00Z">
        <w:r>
          <w:rPr>
            <w:i/>
            <w:iCs/>
          </w:rPr>
          <w:t>Fusarium oxysporum</w:t>
        </w:r>
      </w:ins>
      <w:ins w:id="1207" w:author="Bolívar Aponte Rolón" w:date="2024-09-05T16:32:00Z">
        <w:r>
          <w:rPr/>
          <w:t xml:space="preserve"> and </w:t>
        </w:r>
      </w:ins>
      <w:ins w:id="1208" w:author="Bolívar Aponte Rolón" w:date="2024-09-05T16:32:00Z">
        <w:r>
          <w:rPr>
            <w:i/>
            <w:iCs/>
          </w:rPr>
          <w:t>Ceratocystis pilifera</w:t>
        </w:r>
      </w:ins>
      <w:ins w:id="1209" w:author="Bolívar Aponte Rolón" w:date="2024-09-05T16:32:00Z">
        <w:r>
          <w:rPr/>
          <w:t xml:space="preserve">). In our case, it is possible that the FEF abundance and diversity acquired from spore-fall have a synergistic interaction with </w:t>
        </w:r>
      </w:ins>
      <w:ins w:id="1210" w:author="Bolívar Aponte Rolón" w:date="2024-09-05T16:32:00Z">
        <w:r>
          <w:rPr>
            <w:rFonts w:eastAsia="Cambria" w:cs="" w:cstheme="minorBidi" w:eastAsiaTheme="minorHAnsi"/>
            <w:i/>
            <w:iCs/>
            <w:color w:val="auto"/>
            <w:kern w:val="0"/>
            <w:sz w:val="24"/>
            <w:szCs w:val="24"/>
            <w:lang w:val="en-US" w:eastAsia="en-US" w:bidi="ar-SA"/>
          </w:rPr>
          <w:t>C. variabilis</w:t>
        </w:r>
      </w:ins>
      <w:ins w:id="1211" w:author="Bolívar Aponte Rolón" w:date="2024-09-05T16:32:00Z">
        <w:r>
          <w:rPr/>
          <w:t>, thus outweighing any benefits provided by single-species interactions</w:t>
        </w:r>
      </w:ins>
      <w:ins w:id="1212" w:author="Arnold, Betsy - (fungi)" w:date="2024-10-07T11:33:00Z">
        <w:r>
          <w:rPr/>
          <w:t xml:space="preserve"> and</w:t>
        </w:r>
      </w:ins>
      <w:ins w:id="1213" w:author="Bolívar Aponte Rolón" w:date="2024-09-05T16:32:00Z">
        <w:del w:id="1214" w:author="Arnold, Betsy - (fungi)" w:date="2024-10-07T11:33:00Z">
          <w:r>
            <w:rPr/>
            <w:delText>,</w:delText>
          </w:r>
        </w:del>
      </w:ins>
      <w:ins w:id="1215" w:author="Bolívar Aponte Rolón" w:date="2024-09-05T16:32:00Z">
        <w:r>
          <w:rPr/>
          <w:t xml:space="preserve"> ultimately increasing pathogen damage intensity. Arnold et al. (2003) found significant differences in pathogen damage between </w:t>
        </w:r>
      </w:ins>
      <w:ins w:id="1216" w:author="Bolívar Aponte Rolón" w:date="2024-09-05T16:32:00Z">
        <w:r>
          <w:rPr>
            <w:i/>
            <w:iCs/>
          </w:rPr>
          <w:t>E-high</w:t>
        </w:r>
      </w:ins>
      <w:ins w:id="1217" w:author="Bolívar Aponte Rolón" w:date="2024-09-05T16:32:00Z">
        <w:r>
          <w:rPr/>
          <w:t xml:space="preserve"> and </w:t>
        </w:r>
      </w:ins>
      <w:ins w:id="1218" w:author="Bolívar Aponte Rolón" w:date="2024-09-05T16:32:00Z">
        <w:r>
          <w:rPr>
            <w:i/>
            <w:iCs/>
          </w:rPr>
          <w:t>E-low</w:t>
        </w:r>
      </w:ins>
      <w:ins w:id="1219" w:author="Bolívar Aponte Rolón" w:date="2024-09-05T16:32:00Z">
        <w:r>
          <w:rPr/>
          <w:t xml:space="preserve"> treatments groups of </w:t>
        </w:r>
      </w:ins>
      <w:ins w:id="1220" w:author="Bolívar Aponte Rolón" w:date="2024-09-05T16:32:00Z">
        <w:r>
          <w:rPr>
            <w:i/>
            <w:iCs/>
          </w:rPr>
          <w:t>T. cacao</w:t>
        </w:r>
      </w:ins>
      <w:ins w:id="1221" w:author="Bolívar Aponte Rolón" w:date="2024-09-05T16:32:00Z">
        <w:r>
          <w:rPr/>
          <w:t xml:space="preserve"> when exposed to </w:t>
        </w:r>
      </w:ins>
      <w:ins w:id="1222" w:author="Bolívar Aponte Rolón" w:date="2024-09-05T16:32:00Z">
        <w:r>
          <w:rPr>
            <w:i/>
            <w:iCs/>
          </w:rPr>
          <w:t>Phytophthora</w:t>
        </w:r>
      </w:ins>
      <w:ins w:id="1223" w:author="Bolívar Aponte Rolón" w:date="2024-09-05T16:32:00Z">
        <w:r>
          <w:rPr/>
          <w:t xml:space="preserve"> sp. Our study focused on the effect of a pathogen on relatively young leaves </w:t>
        </w:r>
      </w:ins>
      <w:ins w:id="1224" w:author="Bolívar Aponte Rolón" w:date="2024-09-05T16:32:00Z">
        <w:r>
          <w:rPr>
            <w:i/>
            <w:iCs/>
          </w:rPr>
          <w:t>versus</w:t>
        </w:r>
      </w:ins>
      <w:ins w:id="1225" w:author="Bolívar Aponte Rolón" w:date="2024-09-05T16:32:00Z">
        <w:r>
          <w:rPr/>
          <w:t xml:space="preserve"> Arnold et al. (2003) where they observed leaves from different life stages and the effects of the pathogen increased relative to leaf age. A lack of leaves at different life stages as well as a low sample size might explain the lack of differences in pathogen damage present in this study.</w:t>
        </w:r>
      </w:ins>
    </w:p>
    <w:p>
      <w:pPr>
        <w:pStyle w:val="BodyText"/>
        <w:rPr>
          <w:ins w:id="1230" w:author="Arnold, Betsy - (fungi)" w:date="2024-10-07T11:34:00Z"/>
        </w:rPr>
      </w:pPr>
      <w:r>
        <w:rPr/>
        <w:t xml:space="preserve">Comprehending the relationship </w:t>
      </w:r>
      <w:del w:id="1226" w:author="Arnold, Betsy - (fungi)" w:date="2024-10-07T11:34:00Z">
        <w:r>
          <w:rPr/>
          <w:delText>between the Leaf Economic Spectrum (LES),</w:delText>
        </w:r>
      </w:del>
      <w:ins w:id="1227" w:author="Arnold, Betsy - (fungi)" w:date="2024-10-07T11:34:00Z">
        <w:r>
          <w:rPr/>
          <w:t>among</w:t>
        </w:r>
      </w:ins>
      <w:del w:id="1228" w:author="Arnold, Betsy - (fungi)" w:date="2024-10-07T11:34:00Z">
        <w:r>
          <w:rPr/>
          <w:delText xml:space="preserve"> plant defenses,</w:delText>
        </w:r>
      </w:del>
      <w:ins w:id="1229" w:author="Arnold, Betsy - (fungi)" w:date="2024-10-07T11:34:00Z">
        <w:r>
          <w:rPr/>
          <w:t>leaf traits,</w:t>
        </w:r>
      </w:ins>
      <w:r>
        <w:rPr/>
        <w:t xml:space="preserve"> and FEF communities is crucial for understanding the complex interactions among plants, insects, and pathogens. The Optimal Defense Theory (ODT), as outlined by Stamp (2003), proposes three key predictions about plant defenses. First, a plant’s defense investment is directly proportional to the frequency of attacks, such as herbivory or pathogen intensity, and inversely related to the cost of resources (Holeski et al., 2010). Second, plants tend to allocate resources preferentially to parts with high reproductive value, especially when defense costs are minimal. Third, plants exhibit increased defensive responses after being attacked. This framework suggests that the likelihood of a plant to bolster its defenses following an attack is inversely related to its inherent defense traits (Holeski et al., 2010). </w:t>
      </w:r>
    </w:p>
    <w:p>
      <w:pPr>
        <w:pStyle w:val="BodyText"/>
        <w:rPr/>
      </w:pPr>
      <w:r>
        <w:rPr/>
        <w:t xml:space="preserve">Our results point to a preemptive low-cost investment strategy against plant enemies, particularly at the seedling stage, that is leveraged by species specific inherent defense mechanisms. We did not track herbivory or pathogen damage past the seedling stage, so an avenue for inquiry is to investigate how FEF communities change after herbivore and pathogen attacks and to determine the key life stages. A combination of </w:t>
      </w:r>
      <w:r>
        <w:rPr>
          <w:i/>
          <w:iCs/>
        </w:rPr>
        <w:t>in vitro</w:t>
      </w:r>
      <w:r>
        <w:rPr/>
        <w:t xml:space="preserve"> and </w:t>
      </w:r>
      <w:r>
        <w:rPr>
          <w:i/>
          <w:iCs/>
        </w:rPr>
        <w:t>in vivo</w:t>
      </w:r>
      <w:r>
        <w:rPr/>
        <w:t xml:space="preserve"> assays could help elucidate the roles of specific FEF OTUs. The use of </w:t>
      </w:r>
      <w:r>
        <w:rPr>
          <w:i/>
          <w:iCs/>
        </w:rPr>
        <w:t>in vitro</w:t>
      </w:r>
      <w:r>
        <w:rPr/>
        <w:t xml:space="preserve"> assays could help identify the potential anti-herbivore and anti-pathogen qualities of specific FEF OTUs. </w:t>
      </w:r>
      <w:r>
        <w:rPr>
          <w:i/>
          <w:iCs/>
        </w:rPr>
        <w:t>In vivo</w:t>
      </w:r>
      <w:r>
        <w:rPr/>
        <w:t xml:space="preserve"> inoculation assays could help identify the importance that specific FEF OTUs have in different developmental stages, especially in older stages.</w:t>
      </w:r>
      <w:bookmarkEnd w:id="17"/>
    </w:p>
    <w:p>
      <w:pPr>
        <w:pStyle w:val="Heading1"/>
        <w:rPr/>
      </w:pPr>
      <w:r>
        <w:rPr/>
        <w:t>7. Conclusion</w:t>
      </w:r>
    </w:p>
    <w:p>
      <w:pPr>
        <w:pStyle w:val="FirstParagraph"/>
        <w:rPr/>
      </w:pPr>
      <w:bookmarkStart w:id="18" w:name="conclusion"/>
      <w:r>
        <w:rPr/>
        <w:t>This study advances our understanding of the intricate interactions between plants and their FEF communities, particularly in the context of plant defense mechanisms against herbivores and pathogens.</w:t>
      </w:r>
      <w:ins w:id="1231" w:author="Bolívar Aponte Rolón" w:date="2024-09-24T15:59:00Z">
        <w:r>
          <w:rPr/>
          <w:t xml:space="preserve"> Previous studies focused on single host species or limited number of endophytes</w:t>
        </w:r>
      </w:ins>
      <w:ins w:id="1232" w:author="Arnold, Betsy - (fungi)" w:date="2024-10-07T11:35:00Z">
        <w:r>
          <w:rPr/>
          <w:t>;</w:t>
        </w:r>
      </w:ins>
      <w:ins w:id="1233" w:author="Bolívar Aponte Rolón" w:date="2024-09-24T16:00:00Z">
        <w:del w:id="1234" w:author="Arnold, Betsy - (fungi)" w:date="2024-10-07T11:35:00Z">
          <w:r>
            <w:rPr/>
            <w:delText xml:space="preserve">, </w:delText>
          </w:r>
        </w:del>
      </w:ins>
      <w:ins w:id="1235" w:author="Bolívar Aponte Rolón" w:date="2024-09-24T16:00:00Z">
        <w:r>
          <w:rPr/>
          <w:t xml:space="preserve">our study uses multiple host species and </w:t>
        </w:r>
      </w:ins>
      <w:ins w:id="1236" w:author="Bolívar Aponte Rolón" w:date="2024-09-24T16:02:00Z">
        <w:r>
          <w:rPr/>
          <w:t xml:space="preserve">associated FEF community to have a better picture of community level dynamics. </w:t>
        </w:r>
      </w:ins>
      <w:del w:id="1237" w:author="Bolívar Aponte Rolón" w:date="2024-10-08T16:59:46Z">
        <w:r>
          <w:rPr/>
          <w:delText xml:space="preserve"> </w:delText>
        </w:r>
      </w:del>
      <w:r>
        <w:rPr/>
        <w:t>Our findings highlight the complex dynamics of plant-herbivore-pathogen relationships and underscore the importance of FEF communities as a potentially low-cost, preemptive defense strategy for plants, especially during early growth stages. These insights not only shed light on the nuanced role of endophytes in plant ecology but also open avenues for future research, particularly in exploring the strategic resource allocation in plants and the specific contributions of FEF to plant resilience. As we continue to unravel these complex biological interactions, the knowledge gained holds promise not only for ecological theory but also for practical applications in agriculture, forestry, and conservation of the tropics.</w:t>
      </w:r>
      <w:bookmarkEnd w:id="18"/>
    </w:p>
    <w:p>
      <w:pPr>
        <w:pStyle w:val="Heading1"/>
        <w:rPr/>
      </w:pPr>
      <w:r>
        <w:rPr/>
        <w:t>8. Author Contributions</w:t>
      </w:r>
    </w:p>
    <w:p>
      <w:pPr>
        <w:pStyle w:val="FirstParagraph"/>
        <w:rPr/>
      </w:pPr>
      <w:r>
        <w:rPr/>
        <w:t>A.E.A., S.A.V. designed research study. M.S.J. and B.A.R. performed experiments and collected data. B.A.R. and M.S.J. analyzed data. B.A.R. wrote the manuscript with input from all authors. All authors gave final approval for publication. Our study included technicians based in the country where the study was carried out throughout the preparation phase of the project (seed collection and preparation). We recognize that more could have been done to engage local residents, students and scientists with our research as our project developed. We plan to address these caveats in future research</w:t>
      </w:r>
      <w:ins w:id="1238" w:author="Van Bael, Sunshine A" w:date="2024-09-17T15:22:00Z">
        <w:r>
          <w:rPr/>
          <w:t>.</w:t>
        </w:r>
      </w:ins>
    </w:p>
    <w:p>
      <w:pPr>
        <w:pStyle w:val="Heading1"/>
        <w:rPr/>
      </w:pPr>
      <w:r>
        <w:rPr/>
        <w:t>9. Acknowledgements</w:t>
      </w:r>
    </w:p>
    <w:p>
      <w:pPr>
        <w:pStyle w:val="FirstParagraph"/>
        <w:rPr/>
      </w:pPr>
      <w:bookmarkStart w:id="19" w:name="acknowledgements"/>
      <w:r>
        <w:rPr/>
        <w:t>This research was funded by NSF DEB-1556583 to S.A.V. and NSF DEB-1556287 to A.E.A., and by the School of Plant Sciences and the College of Agriculture, Life and Environmental Sciences at The University of Arizona (AEA).</w:t>
      </w:r>
      <w:ins w:id="1239" w:author="Bolívar Aponte Rolón" w:date="2024-10-08T10:27:27Z">
        <w:r>
          <w:rPr/>
          <w:t xml:space="preserve"> Data collection and analyses performed by the IIDS Genomics and Bioinformatics Resources Core at the University of Idaho were supported in part by NIH COBRE grant P30GM103324.</w:t>
        </w:r>
      </w:ins>
      <w:r>
        <w:rPr/>
        <w:t xml:space="preserve"> We thank Ming-Min Lee and Nicole Colón-Carrion for laboratory support. We thank the Republic of Panama for the opportunity to conduct research there, and the Smithsonian Tropical Research Institute for logistics support.</w:t>
      </w:r>
      <w:bookmarkEnd w:id="19"/>
    </w:p>
    <w:p>
      <w:pPr>
        <w:pStyle w:val="Heading1"/>
        <w:rPr/>
      </w:pPr>
      <w:r>
        <w:rPr/>
        <w:t>10. Conflict of Interest Statement</w:t>
      </w:r>
    </w:p>
    <w:p>
      <w:pPr>
        <w:pStyle w:val="FirstParagraph"/>
        <w:rPr/>
      </w:pPr>
      <w:bookmarkStart w:id="20" w:name="conflict-of-interest-statement"/>
      <w:r>
        <w:rPr/>
        <w:t>The authors declare no competing interests.</w:t>
      </w:r>
      <w:bookmarkEnd w:id="20"/>
    </w:p>
    <w:p>
      <w:pPr>
        <w:pStyle w:val="Heading1"/>
        <w:rPr/>
      </w:pPr>
      <w:bookmarkStart w:id="21" w:name="data-availability-statement"/>
      <w:r>
        <w:rPr/>
        <w:t>11. Data Availability Statement</w:t>
      </w:r>
      <w:bookmarkEnd w:id="21"/>
    </w:p>
    <w:p>
      <w:pPr>
        <w:pStyle w:val="BodyText"/>
        <w:rPr>
          <w:del w:id="1247" w:author="Bolívar Aponte Rolón" w:date="2024-10-08T20:40:44Z"/>
        </w:rPr>
      </w:pPr>
      <w:del w:id="1240" w:author="Bolívar Aponte Rolón" w:date="2024-09-24T15:56:00Z">
        <w:r>
          <w:rPr/>
          <w:delText>The genomic data that support the findings of this study will be submited to NCBI-GenBank upon acceptance of this manuscript. The manuscript and code for reproducibility is available from corresponding author's GitHub.</w:delText>
        </w:r>
      </w:del>
      <w:ins w:id="1241" w:author="Bolívar Aponte Rolón" w:date="2024-09-24T15:56:00Z">
        <w:r>
          <w:rPr/>
          <w:t xml:space="preserve">llumina </w:t>
        </w:r>
      </w:ins>
      <w:ins w:id="1242" w:author="Bolívar Aponte Rolón" w:date="2024-10-08T11:18:18Z">
        <w:r>
          <w:rPr/>
          <w:t>amplic</w:t>
        </w:r>
      </w:ins>
      <w:r>
        <w:rPr/>
        <w:t>on s</w:t>
      </w:r>
      <w:ins w:id="1243" w:author="Bolívar Aponte Rolón" w:date="2024-09-24T15:56:00Z">
        <w:r>
          <w:rPr/>
          <w:t>equences are available in NCBI-SRA (BioProject ID: PRJNA1162076). Leaf trait data and source code for figures, analysis and reproducible manuscript are available from Zenodo:</w:t>
        </w:r>
      </w:ins>
      <w:ins w:id="1244" w:author="Bolívar Aponte Rolón" w:date="2024-10-08T13:05:16Z">
        <w:r>
          <w:rPr/>
          <w:t xml:space="preserve"> </w:t>
        </w:r>
      </w:ins>
      <w:ins w:id="1245" w:author="Bolívar Aponte Rolón" w:date="2024-10-08T13:36:34Z">
        <w:r>
          <w:rPr>
            <w:b w:val="false"/>
            <w:i w:val="false"/>
            <w:caps w:val="false"/>
            <w:smallCaps w:val="false"/>
            <w:color w:val="000000"/>
            <w:spacing w:val="0"/>
            <w:sz w:val="24"/>
            <w:szCs w:val="24"/>
          </w:rPr>
          <w:t>https://doi.org/10.5281/zenodo.1390540</w:t>
        </w:r>
      </w:ins>
      <w:ins w:id="1246" w:author="Bolívar Aponte Rolón" w:date="2024-10-08T13:38:15Z">
        <w:r>
          <w:rPr>
            <w:b w:val="false"/>
            <w:i w:val="false"/>
            <w:caps w:val="false"/>
            <w:smallCaps w:val="false"/>
            <w:color w:val="000000"/>
            <w:spacing w:val="0"/>
            <w:sz w:val="24"/>
            <w:szCs w:val="24"/>
          </w:rPr>
          <w:t>8</w:t>
        </w:r>
      </w:ins>
    </w:p>
    <w:p>
      <w:pPr>
        <w:pStyle w:val="BodyText"/>
        <w:rPr/>
      </w:pPr>
      <w:r>
        <w:rPr/>
      </w:r>
    </w:p>
    <w:p>
      <w:pPr>
        <w:pStyle w:val="Heading1"/>
        <w:rPr/>
      </w:pPr>
      <w:bookmarkStart w:id="22" w:name="references"/>
      <w:r>
        <w:rPr/>
        <w:t>12. References</w:t>
      </w:r>
    </w:p>
    <w:p>
      <w:pPr>
        <w:pStyle w:val="Bibliography"/>
        <w:rPr/>
      </w:pPr>
      <w:bookmarkStart w:id="23" w:name="refs"/>
      <w:bookmarkStart w:id="24" w:name="ref-anderson2010"/>
      <w:r>
        <w:rPr/>
        <w:t xml:space="preserve">Anderson, J. P., Gleason, C. A., Foley, R. C., Thrall, P. H., Burdon, J. B., &amp; Singh, K. B. (2010). Plants versus pathogens: An evolutionary arms race. </w:t>
      </w:r>
      <w:r>
        <w:rPr>
          <w:i/>
          <w:iCs/>
        </w:rPr>
        <w:t>Functional Plant Biology</w:t>
      </w:r>
      <w:r>
        <w:rPr/>
        <w:t xml:space="preserve">, </w:t>
      </w:r>
      <w:r>
        <w:rPr>
          <w:i/>
          <w:iCs/>
        </w:rPr>
        <w:t>37</w:t>
      </w:r>
      <w:r>
        <w:rPr/>
        <w:t xml:space="preserve">(6), 499. </w:t>
      </w:r>
      <w:hyperlink r:id="rId2">
        <w:r>
          <w:rPr>
            <w:rStyle w:val="Hyperlink"/>
          </w:rPr>
          <w:t>https://doi.org/10.1071/FP09304</w:t>
        </w:r>
      </w:hyperlink>
      <w:bookmarkEnd w:id="24"/>
    </w:p>
    <w:p>
      <w:pPr>
        <w:pStyle w:val="Bibliography"/>
        <w:rPr/>
      </w:pPr>
      <w:bookmarkStart w:id="25" w:name="ref-anderson2017"/>
      <w:r>
        <w:rPr/>
        <w:t>Anderson, M. J. (2017). Permutational Multivariate Analysis of Variance (</w:t>
      </w:r>
      <w:del w:id="1248" w:author="Bolívar Aponte Rolón" w:date="2024-09-05T16:32:00Z">
        <w:r>
          <w:rPr/>
          <w:delText xml:space="preserve"> </w:delText>
        </w:r>
      </w:del>
      <w:r>
        <w:rPr/>
        <w:t>PERMANOVA</w:t>
      </w:r>
      <w:del w:id="1249" w:author="Bolívar Aponte Rolón" w:date="2024-09-05T16:32:00Z">
        <w:r>
          <w:rPr/>
          <w:delText xml:space="preserve"> </w:delText>
        </w:r>
      </w:del>
      <w:r>
        <w:rPr/>
        <w:t xml:space="preserve">). In </w:t>
      </w:r>
      <w:r>
        <w:rPr>
          <w:i/>
          <w:iCs/>
        </w:rPr>
        <w:t>Wiley StatsRef: Statistics Reference Online</w:t>
      </w:r>
      <w:r>
        <w:rPr/>
        <w:t xml:space="preserve"> (pp. 1–15). Wiley. </w:t>
      </w:r>
      <w:hyperlink r:id="rId3">
        <w:r>
          <w:rPr>
            <w:rStyle w:val="Hyperlink"/>
          </w:rPr>
          <w:t>https://doi.org/10.1002/9781118445112.stat07841</w:t>
        </w:r>
      </w:hyperlink>
      <w:bookmarkEnd w:id="25"/>
    </w:p>
    <w:p>
      <w:pPr>
        <w:pStyle w:val="Bibliography"/>
        <w:rPr/>
      </w:pPr>
      <w:bookmarkStart w:id="26" w:name="ref-arnold2007"/>
      <w:r>
        <w:rPr/>
        <w:t xml:space="preserve">Arnold, A. E., &amp; Engelbrecht, B. M. J. (2007). Fungal endophytes nearly double minimum leaf conductance in seedlings of a neotropical tree species. </w:t>
      </w:r>
      <w:r>
        <w:rPr>
          <w:i/>
          <w:iCs/>
        </w:rPr>
        <w:t>Journal of Tropical Ecology</w:t>
      </w:r>
      <w:r>
        <w:rPr/>
        <w:t xml:space="preserve">, </w:t>
      </w:r>
      <w:r>
        <w:rPr>
          <w:i/>
          <w:iCs/>
        </w:rPr>
        <w:t>23</w:t>
      </w:r>
      <w:r>
        <w:rPr/>
        <w:t xml:space="preserve">(3), 369–372. </w:t>
      </w:r>
      <w:hyperlink r:id="rId4">
        <w:r>
          <w:rPr>
            <w:rStyle w:val="Hyperlink"/>
          </w:rPr>
          <w:t>https://doi.org/10.1017/S0266467407004038</w:t>
        </w:r>
      </w:hyperlink>
      <w:bookmarkEnd w:id="26"/>
    </w:p>
    <w:p>
      <w:pPr>
        <w:pStyle w:val="Bibliography"/>
        <w:rPr/>
      </w:pPr>
      <w:bookmarkStart w:id="27" w:name="ref-arnold2000"/>
      <w:r>
        <w:rPr/>
        <w:t xml:space="preserve">Arnold, A. E., Maynard, Z., Gilbert, G. S., Coley, P. D., &amp; Kursar, T. A. (2000). Are tropical fungal endophytes hyperdiverse? </w:t>
      </w:r>
      <w:r>
        <w:rPr>
          <w:i/>
          <w:iCs/>
        </w:rPr>
        <w:t>Ecology Letters</w:t>
      </w:r>
      <w:r>
        <w:rPr/>
        <w:t xml:space="preserve">, </w:t>
      </w:r>
      <w:r>
        <w:rPr>
          <w:i/>
          <w:iCs/>
        </w:rPr>
        <w:t>3</w:t>
      </w:r>
      <w:r>
        <w:rPr/>
        <w:t xml:space="preserve">(4), 267–274. </w:t>
      </w:r>
      <w:hyperlink r:id="rId5">
        <w:r>
          <w:rPr>
            <w:rStyle w:val="Hyperlink"/>
          </w:rPr>
          <w:t>https://doi.org/10.1046/j.1461-0248.2000.00159.x</w:t>
        </w:r>
      </w:hyperlink>
      <w:bookmarkEnd w:id="27"/>
    </w:p>
    <w:p>
      <w:pPr>
        <w:pStyle w:val="Bibliography"/>
        <w:rPr/>
      </w:pPr>
      <w:bookmarkStart w:id="28" w:name="ref-arnold2003"/>
      <w:r>
        <w:rPr/>
        <w:t xml:space="preserve">Arnold, A. E., Mejía, L. C., Kyllo, D., Rojas, E. I., Maynard, Z., Robbins, N., &amp; Herre, E. A. (2003). Fungal endophytes limit pathogen damage in a tropical tree. </w:t>
      </w:r>
      <w:r>
        <w:rPr>
          <w:i/>
          <w:iCs/>
        </w:rPr>
        <w:t>Proceedings of the National Academy of Sciences</w:t>
      </w:r>
      <w:r>
        <w:rPr/>
        <w:t xml:space="preserve">, </w:t>
      </w:r>
      <w:r>
        <w:rPr>
          <w:i/>
          <w:iCs/>
        </w:rPr>
        <w:t>100</w:t>
      </w:r>
      <w:r>
        <w:rPr/>
        <w:t>(26), 15649–15654.</w:t>
      </w:r>
      <w:bookmarkEnd w:id="28"/>
    </w:p>
    <w:p>
      <w:pPr>
        <w:pStyle w:val="Bibliography"/>
        <w:rPr/>
      </w:pPr>
      <w:ins w:id="1250" w:author="Bolívar Aponte Rolón" w:date="2024-10-08T10:13:18Z">
        <w:r>
          <w:rPr/>
          <w:t>V</w:t>
        </w:r>
      </w:ins>
      <w:ins w:id="1251" w:author="Bolívar Aponte Rolón" w:date="2024-10-08T10:13:18Z">
        <w:r>
          <w:rPr>
            <w:rFonts w:eastAsia="Cambria" w:cs="" w:cstheme="minorBidi" w:eastAsiaTheme="minorHAnsi"/>
            <w:color w:val="auto"/>
            <w:kern w:val="0"/>
            <w:sz w:val="24"/>
            <w:szCs w:val="24"/>
            <w:lang w:val="en-US" w:eastAsia="en-US" w:bidi="ar-SA"/>
          </w:rPr>
          <w:t>a</w:t>
        </w:r>
      </w:ins>
      <w:ins w:id="1252" w:author="Bolívar Aponte Rolón" w:date="2024-10-08T10:13:18Z">
        <w:r>
          <w:rPr/>
          <w:t xml:space="preserve">n </w:t>
        </w:r>
      </w:ins>
      <w:bookmarkStart w:id="29" w:name="ref-bael2017a"/>
      <w:r>
        <w:rPr/>
        <w:t xml:space="preserve">Bael, S. </w:t>
      </w:r>
      <w:del w:id="1253" w:author="Bolívar Aponte Rolón" w:date="2024-10-08T10:14:04Z">
        <w:r>
          <w:rPr/>
          <w:delText>V</w:delText>
        </w:r>
      </w:del>
      <w:r>
        <w:rPr/>
        <w:t xml:space="preserve">A., Estrada, C., &amp; Arnold, A. E. (2017). Chapter 6 Foliar Endophyte Communities and Leaf Traits in Tropical Trees. In J. Dighton &amp; J. F. White (Eds.), </w:t>
      </w:r>
      <w:r>
        <w:rPr>
          <w:i/>
          <w:iCs/>
        </w:rPr>
        <w:t>Mycology</w:t>
      </w:r>
      <w:r>
        <w:rPr/>
        <w:t xml:space="preserve"> (pp. 79–94). CRC Press. </w:t>
      </w:r>
      <w:hyperlink r:id="rId6">
        <w:r>
          <w:rPr>
            <w:rStyle w:val="Hyperlink"/>
          </w:rPr>
          <w:t>https://doi.org/10.1201/9781315119496-7</w:t>
        </w:r>
      </w:hyperlink>
      <w:bookmarkEnd w:id="29"/>
    </w:p>
    <w:p>
      <w:pPr>
        <w:pStyle w:val="Bibliography"/>
        <w:rPr/>
      </w:pPr>
      <w:bookmarkStart w:id="30" w:name="ref-barton2023"/>
      <w:r>
        <w:rPr/>
        <w:t xml:space="preserve">Bartoń, K. (2023). </w:t>
      </w:r>
      <w:r>
        <w:rPr>
          <w:i/>
          <w:iCs/>
        </w:rPr>
        <w:t>MuMIn: Multi-model inference</w:t>
      </w:r>
      <w:r>
        <w:rPr/>
        <w:t xml:space="preserve"> [Manual]. </w:t>
      </w:r>
      <w:hyperlink r:id="rId7">
        <w:r>
          <w:rPr>
            <w:rStyle w:val="Hyperlink"/>
          </w:rPr>
          <w:t>https://CRAN.R-project.org/package=MuMIn</w:t>
        </w:r>
      </w:hyperlink>
      <w:bookmarkEnd w:id="30"/>
    </w:p>
    <w:p>
      <w:pPr>
        <w:pStyle w:val="Bibliography"/>
        <w:rPr/>
      </w:pPr>
      <w:bookmarkStart w:id="31" w:name="ref-benjamini1995"/>
      <w:r>
        <w:rPr/>
        <w:t xml:space="preserve">Benjamini, Y., &amp; Hochberg, Y. (1995). Controlling the </w:t>
      </w:r>
      <w:ins w:id="1254" w:author="Arnold, Betsy - (fungi)" w:date="2024-10-07T06:23:00Z">
        <w:r>
          <w:rPr/>
          <w:t>f</w:t>
        </w:r>
      </w:ins>
      <w:del w:id="1255" w:author="Arnold, Betsy - (fungi)" w:date="2024-10-07T06:23:00Z">
        <w:r>
          <w:rPr/>
          <w:delText>F</w:delText>
        </w:r>
      </w:del>
      <w:r>
        <w:rPr/>
        <w:t xml:space="preserve">alse </w:t>
      </w:r>
      <w:ins w:id="1256" w:author="Arnold, Betsy - (fungi)" w:date="2024-10-07T06:23:00Z">
        <w:r>
          <w:rPr/>
          <w:t>d</w:t>
        </w:r>
      </w:ins>
      <w:del w:id="1257" w:author="Arnold, Betsy - (fungi)" w:date="2024-10-07T06:23:00Z">
        <w:r>
          <w:rPr/>
          <w:delText>D</w:delText>
        </w:r>
      </w:del>
      <w:r>
        <w:rPr/>
        <w:t xml:space="preserve">iscovery </w:t>
      </w:r>
      <w:ins w:id="1258" w:author="Arnold, Betsy - (fungi)" w:date="2024-10-07T06:23:00Z">
        <w:r>
          <w:rPr/>
          <w:t>r</w:t>
        </w:r>
      </w:ins>
      <w:del w:id="1259" w:author="Arnold, Betsy - (fungi)" w:date="2024-10-07T06:23:00Z">
        <w:r>
          <w:rPr/>
          <w:delText>R</w:delText>
        </w:r>
      </w:del>
      <w:r>
        <w:rPr/>
        <w:t xml:space="preserve">ate: A </w:t>
      </w:r>
      <w:ins w:id="1260" w:author="Arnold, Betsy - (fungi)" w:date="2024-10-07T06:23:00Z">
        <w:r>
          <w:rPr/>
          <w:t>p</w:t>
        </w:r>
      </w:ins>
      <w:del w:id="1261" w:author="Arnold, Betsy - (fungi)" w:date="2024-10-07T06:23:00Z">
        <w:r>
          <w:rPr/>
          <w:delText>P</w:delText>
        </w:r>
      </w:del>
      <w:r>
        <w:rPr/>
        <w:t xml:space="preserve">ractical and </w:t>
      </w:r>
      <w:ins w:id="1262" w:author="Arnold, Betsy - (fungi)" w:date="2024-10-07T06:23:00Z">
        <w:r>
          <w:rPr/>
          <w:t>p</w:t>
        </w:r>
      </w:ins>
      <w:del w:id="1263" w:author="Arnold, Betsy - (fungi)" w:date="2024-10-07T06:23:00Z">
        <w:r>
          <w:rPr/>
          <w:delText>P</w:delText>
        </w:r>
      </w:del>
      <w:r>
        <w:rPr/>
        <w:t xml:space="preserve">owerful </w:t>
      </w:r>
      <w:ins w:id="1264" w:author="Arnold, Betsy - (fungi)" w:date="2024-10-07T06:23:00Z">
        <w:r>
          <w:rPr/>
          <w:t>a</w:t>
        </w:r>
      </w:ins>
      <w:del w:id="1265" w:author="Arnold, Betsy - (fungi)" w:date="2024-10-07T06:23:00Z">
        <w:r>
          <w:rPr/>
          <w:delText>A</w:delText>
        </w:r>
      </w:del>
      <w:r>
        <w:rPr/>
        <w:t xml:space="preserve">pproach to </w:t>
      </w:r>
      <w:ins w:id="1266" w:author="Arnold, Betsy - (fungi)" w:date="2024-10-07T06:24:00Z">
        <w:r>
          <w:rPr/>
          <w:t>m</w:t>
        </w:r>
      </w:ins>
      <w:del w:id="1267" w:author="Arnold, Betsy - (fungi)" w:date="2024-10-07T06:24:00Z">
        <w:r>
          <w:rPr/>
          <w:delText>M</w:delText>
        </w:r>
      </w:del>
      <w:r>
        <w:rPr/>
        <w:t xml:space="preserve">ultiple </w:t>
      </w:r>
      <w:ins w:id="1268" w:author="Arnold, Betsy - (fungi)" w:date="2024-10-07T06:24:00Z">
        <w:r>
          <w:rPr/>
          <w:t>t</w:t>
        </w:r>
      </w:ins>
      <w:del w:id="1269" w:author="Arnold, Betsy - (fungi)" w:date="2024-10-07T06:24:00Z">
        <w:r>
          <w:rPr/>
          <w:delText>T</w:delText>
        </w:r>
      </w:del>
      <w:r>
        <w:rPr/>
        <w:t xml:space="preserve">esting. </w:t>
      </w:r>
      <w:r>
        <w:rPr>
          <w:i/>
          <w:iCs/>
        </w:rPr>
        <w:t>Journal of the Royal Statistical Society: Series B (Methodological)</w:t>
      </w:r>
      <w:r>
        <w:rPr/>
        <w:t xml:space="preserve">, </w:t>
      </w:r>
      <w:r>
        <w:rPr>
          <w:i/>
          <w:iCs/>
        </w:rPr>
        <w:t>57</w:t>
      </w:r>
      <w:r>
        <w:rPr/>
        <w:t xml:space="preserve">(1), 289–300. </w:t>
      </w:r>
      <w:hyperlink r:id="rId8">
        <w:r>
          <w:rPr>
            <w:rStyle w:val="Hyperlink"/>
          </w:rPr>
          <w:t>https://doi.org/10.1111/j.2517-6161.1995.tb02031.x</w:t>
        </w:r>
      </w:hyperlink>
      <w:bookmarkEnd w:id="31"/>
    </w:p>
    <w:p>
      <w:pPr>
        <w:pStyle w:val="Bibliography"/>
        <w:rPr/>
      </w:pPr>
      <w:bookmarkStart w:id="32" w:name="ref-bittleston2011"/>
      <w:r>
        <w:rPr/>
        <w:t xml:space="preserve">Bittleston, L. S., Brockmann, F., Wcislo, W., &amp; Van Bael, S. A. (2011). Endophytic fungi reduce leaf-cutting ant damage to seedlings. </w:t>
      </w:r>
      <w:r>
        <w:rPr>
          <w:i/>
          <w:iCs/>
        </w:rPr>
        <w:t>Biology Letters</w:t>
      </w:r>
      <w:r>
        <w:rPr/>
        <w:t xml:space="preserve">, </w:t>
      </w:r>
      <w:r>
        <w:rPr>
          <w:i/>
          <w:iCs/>
        </w:rPr>
        <w:t>7</w:t>
      </w:r>
      <w:r>
        <w:rPr/>
        <w:t xml:space="preserve">(1), 30–32. </w:t>
      </w:r>
      <w:hyperlink r:id="rId9">
        <w:r>
          <w:rPr>
            <w:rStyle w:val="Hyperlink"/>
          </w:rPr>
          <w:t>https://doi.org/10.1098/rsbl.2010.0456</w:t>
        </w:r>
      </w:hyperlink>
      <w:bookmarkEnd w:id="32"/>
    </w:p>
    <w:p>
      <w:pPr>
        <w:pStyle w:val="Bibliography"/>
        <w:rPr/>
      </w:pPr>
      <w:bookmarkStart w:id="33" w:name="ref-blanchet2008"/>
      <w:r>
        <w:rPr/>
        <w:t xml:space="preserve">Blanchet, F. G., Legendre, P., &amp; Borcard, D. (2008). </w:t>
      </w:r>
      <w:del w:id="1270" w:author="Bolívar Aponte Rolón" w:date="2024-09-05T16:32:00Z">
        <w:r>
          <w:rPr/>
          <w:delText>FORWARD</w:delText>
        </w:r>
      </w:del>
      <w:ins w:id="1271" w:author="Bolívar Aponte Rolón" w:date="2024-09-05T16:32:00Z">
        <w:r>
          <w:rPr/>
          <w:t>Forward</w:t>
        </w:r>
      </w:ins>
      <w:r>
        <w:rPr/>
        <w:t xml:space="preserve"> </w:t>
      </w:r>
      <w:del w:id="1272" w:author="Bolívar Aponte Rolón" w:date="2024-09-05T16:32:00Z">
        <w:r>
          <w:rPr/>
          <w:delText>SELECTION</w:delText>
        </w:r>
      </w:del>
      <w:ins w:id="1273" w:author="Bolívar Aponte Rolón" w:date="2024-09-05T16:32:00Z">
        <w:del w:id="1274" w:author="Arnold, Betsy - (fungi)" w:date="2024-10-07T06:19:00Z">
          <w:r>
            <w:rPr/>
            <w:delText>S</w:delText>
          </w:r>
        </w:del>
      </w:ins>
      <w:ins w:id="1275" w:author="Arnold, Betsy - (fungi)" w:date="2024-10-07T06:19:00Z">
        <w:r>
          <w:rPr/>
          <w:t>s</w:t>
        </w:r>
      </w:ins>
      <w:ins w:id="1276" w:author="Bolívar Aponte Rolón" w:date="2024-09-05T16:32:00Z">
        <w:r>
          <w:rPr/>
          <w:t>election</w:t>
        </w:r>
      </w:ins>
      <w:r>
        <w:rPr/>
        <w:t xml:space="preserve"> </w:t>
      </w:r>
      <w:del w:id="1277" w:author="Bolívar Aponte Rolón" w:date="2024-09-05T16:32:00Z">
        <w:r>
          <w:rPr/>
          <w:delText>OF</w:delText>
        </w:r>
      </w:del>
      <w:ins w:id="1278" w:author="Bolívar Aponte Rolón" w:date="2024-09-05T16:34:00Z">
        <w:r>
          <w:rPr/>
          <w:t>o</w:t>
        </w:r>
      </w:ins>
      <w:ins w:id="1279" w:author="Bolívar Aponte Rolón" w:date="2024-09-05T16:32:00Z">
        <w:r>
          <w:rPr/>
          <w:t>f</w:t>
        </w:r>
      </w:ins>
      <w:r>
        <w:rPr/>
        <w:t xml:space="preserve"> </w:t>
      </w:r>
      <w:del w:id="1280" w:author="Bolívar Aponte Rolón" w:date="2024-09-05T16:32:00Z">
        <w:r>
          <w:rPr/>
          <w:delText>EXPLANATORY</w:delText>
        </w:r>
      </w:del>
      <w:ins w:id="1281" w:author="Arnold, Betsy - (fungi)" w:date="2024-10-07T06:19:00Z">
        <w:r>
          <w:rPr/>
          <w:t>e</w:t>
        </w:r>
      </w:ins>
      <w:ins w:id="1282" w:author="Bolívar Aponte Rolón" w:date="2024-09-05T16:32:00Z">
        <w:del w:id="1283" w:author="Arnold, Betsy - (fungi)" w:date="2024-10-07T06:19:00Z">
          <w:r>
            <w:rPr/>
            <w:delText>E</w:delText>
          </w:r>
        </w:del>
      </w:ins>
      <w:ins w:id="1284" w:author="Bolívar Aponte Rolón" w:date="2024-09-05T16:32:00Z">
        <w:r>
          <w:rPr/>
          <w:t>xplanatory</w:t>
        </w:r>
      </w:ins>
      <w:r>
        <w:rPr/>
        <w:t xml:space="preserve"> </w:t>
      </w:r>
      <w:del w:id="1285" w:author="Bolívar Aponte Rolón" w:date="2024-09-05T16:32:00Z">
        <w:r>
          <w:rPr/>
          <w:delText>VARIABLES</w:delText>
        </w:r>
      </w:del>
      <w:ins w:id="1286" w:author="Arnold, Betsy - (fungi)" w:date="2024-10-07T06:19:00Z">
        <w:r>
          <w:rPr/>
          <w:t>v</w:t>
        </w:r>
      </w:ins>
      <w:ins w:id="1287" w:author="Bolívar Aponte Rolón" w:date="2024-09-05T16:32:00Z">
        <w:del w:id="1288" w:author="Arnold, Betsy - (fungi)" w:date="2024-10-07T06:19:00Z">
          <w:r>
            <w:rPr/>
            <w:delText>V</w:delText>
          </w:r>
        </w:del>
      </w:ins>
      <w:ins w:id="1289" w:author="Bolívar Aponte Rolón" w:date="2024-09-05T16:32:00Z">
        <w:r>
          <w:rPr/>
          <w:t>ariables</w:t>
        </w:r>
      </w:ins>
      <w:r>
        <w:rPr/>
        <w:t xml:space="preserve">. </w:t>
      </w:r>
      <w:r>
        <w:rPr>
          <w:i/>
          <w:iCs/>
        </w:rPr>
        <w:t>Ecology</w:t>
      </w:r>
      <w:r>
        <w:rPr/>
        <w:t xml:space="preserve">, </w:t>
      </w:r>
      <w:r>
        <w:rPr>
          <w:i/>
          <w:iCs/>
        </w:rPr>
        <w:t>89</w:t>
      </w:r>
      <w:r>
        <w:rPr/>
        <w:t xml:space="preserve">(9), 2623–2632. </w:t>
      </w:r>
      <w:hyperlink r:id="rId10">
        <w:r>
          <w:rPr>
            <w:rStyle w:val="Hyperlink"/>
          </w:rPr>
          <w:t>https://doi.org/10.1890/07-0986.1</w:t>
        </w:r>
      </w:hyperlink>
      <w:bookmarkEnd w:id="33"/>
    </w:p>
    <w:p>
      <w:pPr>
        <w:pStyle w:val="Bibliography"/>
        <w:rPr/>
      </w:pPr>
      <w:bookmarkStart w:id="34" w:name="ref-callahan2016"/>
      <w:r>
        <w:rPr/>
        <w:t xml:space="preserve">Callahan, B. J., McMurdie, P. J., Rosen, M. J., Han, A. W., Johnson, A. J. A., &amp; Holmes, S. P. (2016). DADA2: High-resolution sample inference from Illumina amplicon data. </w:t>
      </w:r>
      <w:r>
        <w:rPr>
          <w:i/>
          <w:iCs/>
        </w:rPr>
        <w:t>Nature Methods</w:t>
      </w:r>
      <w:r>
        <w:rPr/>
        <w:t xml:space="preserve">, </w:t>
      </w:r>
      <w:r>
        <w:rPr>
          <w:i/>
          <w:iCs/>
        </w:rPr>
        <w:t>13</w:t>
      </w:r>
      <w:r>
        <w:rPr/>
        <w:t xml:space="preserve">(7), 581–583. </w:t>
      </w:r>
      <w:hyperlink r:id="rId11">
        <w:r>
          <w:rPr>
            <w:rStyle w:val="Hyperlink"/>
          </w:rPr>
          <w:t>https://doi.org/10.1038/nmeth.3869</w:t>
        </w:r>
      </w:hyperlink>
      <w:bookmarkEnd w:id="34"/>
    </w:p>
    <w:p>
      <w:pPr>
        <w:pStyle w:val="Bibliography"/>
        <w:rPr/>
      </w:pPr>
      <w:bookmarkStart w:id="35" w:name="ref-carbone2017"/>
      <w:r>
        <w:rPr/>
        <w:t xml:space="preserve">Carbone, I., White, J. B., Miadlikowska, J., Arnold, A. E., Miller, M. A., Kauff, F., U’Ren, J. M., May, G., &amp; Lutzoni, F. (2017). T-BAS: Tree-Based Alignment Selector toolkit for phylogenetic-based placement, alignment downloads and metadata visualization: An example with the Pezizomycotina tree of life. </w:t>
      </w:r>
      <w:r>
        <w:rPr>
          <w:i/>
          <w:iCs/>
        </w:rPr>
        <w:t>Bioinformatics</w:t>
      </w:r>
      <w:r>
        <w:rPr/>
        <w:t xml:space="preserve">, </w:t>
      </w:r>
      <w:r>
        <w:rPr>
          <w:i/>
          <w:iCs/>
        </w:rPr>
        <w:t>33</w:t>
      </w:r>
      <w:r>
        <w:rPr/>
        <w:t xml:space="preserve">(8), 1160–1168. </w:t>
      </w:r>
      <w:hyperlink r:id="rId12">
        <w:r>
          <w:rPr>
            <w:rStyle w:val="Hyperlink"/>
          </w:rPr>
          <w:t>https://doi.org/10.1093/bioinformatics/btw808</w:t>
        </w:r>
      </w:hyperlink>
      <w:bookmarkEnd w:id="35"/>
    </w:p>
    <w:p>
      <w:pPr>
        <w:pStyle w:val="Bibliography"/>
        <w:rPr/>
      </w:pPr>
      <w:bookmarkStart w:id="36" w:name="ref-carbone2019"/>
      <w:r>
        <w:rPr/>
        <w:t xml:space="preserve">Carbone, I., White, J. B., Miadlikowska, J., Arnold, A. E., Miller, M. A., Magain, N., U’Ren, J. M., &amp; Lutzoni, F. (2019). T-BAS Version 2.1: Tree-Based Alignment Selector Toolkit for Evolutionary Placement of DNA Sequences and Viewing Alignments and Specimen Metadata on Curated and Custom Trees. </w:t>
      </w:r>
      <w:r>
        <w:rPr>
          <w:i/>
          <w:iCs/>
        </w:rPr>
        <w:t>Microbiology Resource Announcements</w:t>
      </w:r>
      <w:r>
        <w:rPr/>
        <w:t xml:space="preserve">, </w:t>
      </w:r>
      <w:r>
        <w:rPr>
          <w:i/>
          <w:iCs/>
        </w:rPr>
        <w:t>8</w:t>
      </w:r>
      <w:r>
        <w:rPr/>
        <w:t xml:space="preserve">(29), e00328–19. </w:t>
      </w:r>
      <w:hyperlink r:id="rId13">
        <w:r>
          <w:rPr>
            <w:rStyle w:val="Hyperlink"/>
          </w:rPr>
          <w:t>https://doi.org/10.1128/MRA.00328-19</w:t>
        </w:r>
      </w:hyperlink>
      <w:bookmarkEnd w:id="36"/>
    </w:p>
    <w:p>
      <w:pPr>
        <w:pStyle w:val="Bibliography"/>
        <w:rPr/>
      </w:pPr>
      <w:bookmarkStart w:id="37" w:name="ref-chagas2018"/>
      <w:r>
        <w:rPr/>
        <w:t xml:space="preserve">Chagas, F. O., Pessotti, R. D. C., Caraballo-Rodríguez, A. M., &amp; Pupo, M. T. (2018). Chemical signaling involved in plant–microbe interactions. </w:t>
      </w:r>
      <w:r>
        <w:rPr>
          <w:i/>
          <w:iCs/>
        </w:rPr>
        <w:t>Chemical Society Reviews</w:t>
      </w:r>
      <w:r>
        <w:rPr/>
        <w:t xml:space="preserve">, </w:t>
      </w:r>
      <w:r>
        <w:rPr>
          <w:i/>
          <w:iCs/>
        </w:rPr>
        <w:t>47</w:t>
      </w:r>
      <w:r>
        <w:rPr/>
        <w:t xml:space="preserve">(5), 1652–1704. </w:t>
      </w:r>
      <w:hyperlink r:id="rId14">
        <w:r>
          <w:rPr>
            <w:rStyle w:val="Hyperlink"/>
          </w:rPr>
          <w:t>https://doi.org/10.1039/C7CS00343A</w:t>
        </w:r>
      </w:hyperlink>
      <w:bookmarkEnd w:id="37"/>
    </w:p>
    <w:p>
      <w:pPr>
        <w:pStyle w:val="Bibliography"/>
        <w:rPr/>
      </w:pPr>
      <w:bookmarkStart w:id="38" w:name="ref-christian2017"/>
      <w:r>
        <w:rPr/>
        <w:t xml:space="preserve">Christian, N., Whitaker, B. K., &amp; Clay, K. (2017). Chapter 5 A Novel Framework for Decoding Fungal Endophyte Diversity. In J. Dighton &amp; J. F. White (Eds.), </w:t>
      </w:r>
      <w:r>
        <w:rPr>
          <w:i/>
          <w:iCs/>
        </w:rPr>
        <w:t>Mycology</w:t>
      </w:r>
      <w:r>
        <w:rPr/>
        <w:t xml:space="preserve"> (pp. 63–78). CRC Press. </w:t>
      </w:r>
      <w:hyperlink r:id="rId15">
        <w:r>
          <w:rPr>
            <w:rStyle w:val="Hyperlink"/>
          </w:rPr>
          <w:t>https://doi.org/10.1201/9781315119496-6</w:t>
        </w:r>
      </w:hyperlink>
      <w:bookmarkEnd w:id="38"/>
    </w:p>
    <w:p>
      <w:pPr>
        <w:pStyle w:val="Bibliography"/>
        <w:rPr/>
      </w:pPr>
      <w:bookmarkStart w:id="39" w:name="ref-coblentz2013"/>
      <w:r>
        <w:rPr/>
        <w:t xml:space="preserve">Coblentz, K. E., &amp; Van Bael, S. A. (2013). Field colonies of leaf-cutting ants select plant materials containing low abundances of endophytic fungi. </w:t>
      </w:r>
      <w:r>
        <w:rPr>
          <w:i/>
          <w:iCs/>
        </w:rPr>
        <w:t>Ecosphere</w:t>
      </w:r>
      <w:r>
        <w:rPr/>
        <w:t xml:space="preserve">, </w:t>
      </w:r>
      <w:r>
        <w:rPr>
          <w:i/>
          <w:iCs/>
        </w:rPr>
        <w:t>4</w:t>
      </w:r>
      <w:r>
        <w:rPr/>
        <w:t xml:space="preserve">(5). </w:t>
      </w:r>
      <w:hyperlink r:id="rId16">
        <w:r>
          <w:rPr>
            <w:rStyle w:val="Hyperlink"/>
          </w:rPr>
          <w:t>https://doi.org/10.1890/ES13-00012.1</w:t>
        </w:r>
      </w:hyperlink>
      <w:bookmarkEnd w:id="39"/>
    </w:p>
    <w:p>
      <w:pPr>
        <w:pStyle w:val="BodyText"/>
        <w:spacing w:lineRule="auto" w:line="240" w:before="228" w:after="228"/>
        <w:rPr>
          <w:ins w:id="1297" w:author="Bolívar Aponte Rolón" w:date="2024-10-22T15:53:22Z"/>
        </w:rPr>
      </w:pPr>
      <w:ins w:id="1290" w:author="Bolívar Aponte Rolón" w:date="2024-10-22T15:53:22Z">
        <w:r>
          <w:rPr>
            <w:rStyle w:val="Hyperlink"/>
            <w:rFonts w:ascii="Times New Roman" w:hAnsi="Times New Roman"/>
            <w:color w:val="FF0000"/>
            <w:sz w:val="24"/>
          </w:rPr>
          <w:t xml:space="preserve">Coley, P. D., &amp; Aide, T. M. (1989). Red coloration of tropical young leaves: a possible antifungal defence? </w:t>
        </w:r>
      </w:ins>
      <w:ins w:id="1291" w:author="Bolívar Aponte Rolón" w:date="2024-10-22T15:53:22Z">
        <w:r>
          <w:rPr>
            <w:rStyle w:val="Hyperlink"/>
            <w:rFonts w:ascii="Times New Roman" w:hAnsi="Times New Roman"/>
            <w:i/>
            <w:color w:val="FF0000"/>
            <w:sz w:val="24"/>
          </w:rPr>
          <w:t>Journal of Tropical Ecology</w:t>
        </w:r>
      </w:ins>
      <w:ins w:id="1292" w:author="Bolívar Aponte Rolón" w:date="2024-10-22T15:53:22Z">
        <w:r>
          <w:rPr>
            <w:rStyle w:val="Hyperlink"/>
            <w:rFonts w:ascii="Times New Roman" w:hAnsi="Times New Roman"/>
            <w:color w:val="FF0000"/>
            <w:sz w:val="24"/>
          </w:rPr>
          <w:t xml:space="preserve">, </w:t>
        </w:r>
      </w:ins>
      <w:ins w:id="1293" w:author="Bolívar Aponte Rolón" w:date="2024-10-22T15:53:22Z">
        <w:r>
          <w:rPr>
            <w:rStyle w:val="Hyperlink"/>
            <w:rFonts w:ascii="Times New Roman" w:hAnsi="Times New Roman"/>
            <w:i/>
            <w:color w:val="FF0000"/>
            <w:sz w:val="24"/>
          </w:rPr>
          <w:t>5</w:t>
        </w:r>
      </w:ins>
      <w:ins w:id="1294" w:author="Bolívar Aponte Rolón" w:date="2024-10-22T15:53:22Z">
        <w:r>
          <w:rPr>
            <w:rStyle w:val="Hyperlink"/>
            <w:rFonts w:ascii="Times New Roman" w:hAnsi="Times New Roman"/>
            <w:color w:val="FF0000"/>
            <w:sz w:val="24"/>
          </w:rPr>
          <w:t>(3), 293–300.</w:t>
        </w:r>
      </w:ins>
      <w:ins w:id="1295" w:author="Bolívar Aponte Rolón" w:date="2024-10-22T15:53:22Z">
        <w:r>
          <w:rPr>
            <w:rStyle w:val="Hyperlink"/>
            <w:rFonts w:ascii="Times New Roman" w:hAnsi="Times New Roman"/>
            <w:sz w:val="24"/>
          </w:rPr>
          <w:t xml:space="preserve"> </w:t>
        </w:r>
      </w:ins>
      <w:hyperlink r:id="rId17">
        <w:ins w:id="1296" w:author="Bolívar Aponte Rolón" w:date="2024-10-22T15:53:22Z">
          <w:r>
            <w:rPr>
              <w:rStyle w:val="Hyperlink"/>
              <w:rFonts w:ascii="Times New Roman" w:hAnsi="Times New Roman"/>
              <w:sz w:val="24"/>
            </w:rPr>
            <w:t>https://doi.org/10.1017/S0266467400003667</w:t>
          </w:r>
        </w:ins>
      </w:hyperlink>
    </w:p>
    <w:p>
      <w:pPr>
        <w:pStyle w:val="Bibliography"/>
        <w:rPr>
          <w:ins w:id="1308" w:author="Bolívar Aponte Rolón" w:date="2024-08-19T16:13:00Z"/>
        </w:rPr>
      </w:pPr>
      <w:ins w:id="1298" w:author="Bolívar Aponte Rolón" w:date="2024-08-19T16:13:00Z">
        <w:bookmarkStart w:id="40" w:name="ref-crous2006"/>
        <w:r>
          <w:rPr/>
          <w:t xml:space="preserve">Crous, P. W., Groenewald, J. Z., Risède, J.-M., Simoneau, P., &amp; Hyde, K. D. (2006). </w:t>
        </w:r>
      </w:ins>
      <w:ins w:id="1299" w:author="Bolívar Aponte Rolón" w:date="2024-08-19T16:13:00Z">
        <w:r>
          <w:rPr>
            <w:i/>
            <w:iCs/>
          </w:rPr>
          <w:t>Calonectria</w:t>
        </w:r>
      </w:ins>
      <w:ins w:id="1300" w:author="Bolívar Aponte Rolón" w:date="2024-08-19T16:13:00Z">
        <w:r>
          <w:rPr/>
          <w:t xml:space="preserve"> species and their </w:t>
        </w:r>
      </w:ins>
      <w:ins w:id="1301" w:author="Bolívar Aponte Rolón" w:date="2024-08-19T16:13:00Z">
        <w:r>
          <w:rPr>
            <w:i/>
            <w:iCs/>
          </w:rPr>
          <w:t>Cylindrocladium</w:t>
        </w:r>
      </w:ins>
      <w:ins w:id="1302" w:author="Bolívar Aponte Rolón" w:date="2024-08-19T16:13:00Z">
        <w:r>
          <w:rPr/>
          <w:t xml:space="preserve"> anamorphs: species with clavate vesicles. </w:t>
        </w:r>
      </w:ins>
      <w:ins w:id="1303" w:author="Bolívar Aponte Rolón" w:date="2024-08-19T16:13:00Z">
        <w:r>
          <w:rPr>
            <w:i/>
            <w:iCs/>
          </w:rPr>
          <w:t>Studies in Mycology</w:t>
        </w:r>
      </w:ins>
      <w:ins w:id="1304" w:author="Bolívar Aponte Rolón" w:date="2024-08-19T16:13:00Z">
        <w:r>
          <w:rPr/>
          <w:t xml:space="preserve">, </w:t>
        </w:r>
      </w:ins>
      <w:ins w:id="1305" w:author="Bolívar Aponte Rolón" w:date="2024-08-19T16:13:00Z">
        <w:r>
          <w:rPr>
            <w:i/>
            <w:iCs/>
          </w:rPr>
          <w:t>55</w:t>
        </w:r>
      </w:ins>
      <w:ins w:id="1306" w:author="Bolívar Aponte Rolón" w:date="2024-08-19T16:13:00Z">
        <w:r>
          <w:rPr/>
          <w:t xml:space="preserve">, 213–226. </w:t>
        </w:r>
      </w:ins>
      <w:hyperlink r:id="rId18">
        <w:ins w:id="1307" w:author="Bolívar Aponte Rolón" w:date="2024-08-19T16:13:00Z">
          <w:r>
            <w:rPr>
              <w:rStyle w:val="Hyperlink"/>
            </w:rPr>
            <w:t>https://doi.org/10.3114/sim.55.1.213</w:t>
          </w:r>
        </w:ins>
      </w:hyperlink>
      <w:bookmarkEnd w:id="40"/>
    </w:p>
    <w:p>
      <w:pPr>
        <w:pStyle w:val="Bibliography"/>
        <w:rPr/>
      </w:pPr>
      <w:bookmarkStart w:id="41" w:name="ref-currie2014"/>
      <w:r>
        <w:rPr/>
        <w:t xml:space="preserve">Currie, A. F., Wearn, J., Hodgson, S., Wendt, H., Broughton, S., &amp; Jin, L. (2014). Foliar Fungal Endophytes in Herbaceous Plants: A Marriage of Convinience? In V. C. Verma &amp; A. C. Gange (Eds.), </w:t>
      </w:r>
      <w:r>
        <w:rPr>
          <w:i/>
          <w:iCs/>
        </w:rPr>
        <w:t>Advances in Endophytic Research</w:t>
      </w:r>
      <w:r>
        <w:rPr/>
        <w:t xml:space="preserve"> (pp. 61–81). Springer India. </w:t>
      </w:r>
      <w:hyperlink r:id="rId19">
        <w:r>
          <w:rPr>
            <w:rStyle w:val="Hyperlink"/>
          </w:rPr>
          <w:t>https://doi.org/10.1007/978-81-322-1575-2</w:t>
        </w:r>
      </w:hyperlink>
      <w:bookmarkEnd w:id="41"/>
    </w:p>
    <w:p>
      <w:pPr>
        <w:pStyle w:val="Bibliography"/>
        <w:rPr/>
      </w:pPr>
      <w:bookmarkStart w:id="42" w:name="ref-daru2019"/>
      <w:r>
        <w:rPr/>
        <w:t xml:space="preserve">Daru, B. H., Bowman, E. A., Pfister, D. H., &amp; Arnold, A. E. (2019). A novel proof of concept for capturing the diversity of endophytic fungi preserved in herbarium specimens. </w:t>
      </w:r>
      <w:r>
        <w:rPr>
          <w:i/>
          <w:iCs/>
        </w:rPr>
        <w:t>Philosophical Transactions of the Royal Society B: Biological Sciences</w:t>
      </w:r>
      <w:r>
        <w:rPr/>
        <w:t xml:space="preserve">, </w:t>
      </w:r>
      <w:r>
        <w:rPr>
          <w:i/>
          <w:iCs/>
        </w:rPr>
        <w:t>374</w:t>
      </w:r>
      <w:r>
        <w:rPr/>
        <w:t xml:space="preserve">(1763), 20170395. </w:t>
      </w:r>
      <w:hyperlink r:id="rId20">
        <w:r>
          <w:rPr>
            <w:rStyle w:val="Hyperlink"/>
          </w:rPr>
          <w:t>https://doi.org/10.1098/rstb.2017.0395</w:t>
        </w:r>
      </w:hyperlink>
      <w:bookmarkEnd w:id="42"/>
    </w:p>
    <w:p>
      <w:pPr>
        <w:pStyle w:val="Bibliography"/>
        <w:rPr/>
      </w:pPr>
      <w:bookmarkStart w:id="43" w:name="ref-decaceres2009"/>
      <w:r>
        <w:rPr/>
        <w:t xml:space="preserve">De Cáceres, M., &amp; Legendre, P. (2009). Associations between species and groups of sites: Indices and statistical inference. </w:t>
      </w:r>
      <w:r>
        <w:rPr>
          <w:i/>
          <w:iCs/>
        </w:rPr>
        <w:t>Ecology</w:t>
      </w:r>
      <w:r>
        <w:rPr/>
        <w:t xml:space="preserve">, </w:t>
      </w:r>
      <w:r>
        <w:rPr>
          <w:i/>
          <w:iCs/>
        </w:rPr>
        <w:t>90</w:t>
      </w:r>
      <w:r>
        <w:rPr/>
        <w:t xml:space="preserve">, 3566–3574. </w:t>
      </w:r>
      <w:hyperlink r:id="rId21">
        <w:r>
          <w:rPr>
            <w:rStyle w:val="Hyperlink"/>
          </w:rPr>
          <w:t>https://doi.org/10.1890/08-1823.1</w:t>
        </w:r>
      </w:hyperlink>
      <w:bookmarkEnd w:id="43"/>
    </w:p>
    <w:p>
      <w:pPr>
        <w:pStyle w:val="Bibliography"/>
        <w:rPr>
          <w:ins w:id="1315" w:author="Bolívar Aponte Rolón" w:date="2024-10-08T10:14:56Z"/>
        </w:rPr>
      </w:pPr>
      <w:ins w:id="1309" w:author="Bolívar Aponte Rolón" w:date="2024-10-08T10:14:56Z">
        <w:bookmarkStart w:id="44" w:name="ref-edgar2004"/>
        <w:r>
          <w:rPr>
            <w:rStyle w:val="Hyperlink"/>
          </w:rPr>
          <w:t xml:space="preserve">Edgar, R. C. (2004). MUSCLE: multiple sequence alignment with high accuracy and high throughput. </w:t>
        </w:r>
      </w:ins>
      <w:ins w:id="1310" w:author="Bolívar Aponte Rolón" w:date="2024-10-08T10:14:56Z">
        <w:r>
          <w:rPr>
            <w:rStyle w:val="Hyperlink"/>
            <w:i/>
            <w:iCs/>
          </w:rPr>
          <w:t>Nucleic Acids Research</w:t>
        </w:r>
      </w:ins>
      <w:ins w:id="1311" w:author="Bolívar Aponte Rolón" w:date="2024-10-08T10:14:56Z">
        <w:r>
          <w:rPr>
            <w:rStyle w:val="Hyperlink"/>
          </w:rPr>
          <w:t xml:space="preserve">, </w:t>
        </w:r>
      </w:ins>
      <w:ins w:id="1312" w:author="Bolívar Aponte Rolón" w:date="2024-10-08T10:14:56Z">
        <w:r>
          <w:rPr>
            <w:rStyle w:val="Hyperlink"/>
            <w:i/>
            <w:iCs/>
          </w:rPr>
          <w:t>32</w:t>
        </w:r>
      </w:ins>
      <w:ins w:id="1313" w:author="Bolívar Aponte Rolón" w:date="2024-10-08T10:14:56Z">
        <w:r>
          <w:rPr>
            <w:rStyle w:val="Hyperlink"/>
          </w:rPr>
          <w:t xml:space="preserve">(5), 1792–1797. </w:t>
        </w:r>
      </w:ins>
      <w:hyperlink r:id="rId22">
        <w:ins w:id="1314" w:author="Bolívar Aponte Rolón" w:date="2024-10-08T10:14:56Z">
          <w:r>
            <w:rPr>
              <w:rStyle w:val="Hyperlink"/>
            </w:rPr>
            <w:t>https://doi.org/10.1093/nar/gkh340</w:t>
          </w:r>
        </w:ins>
      </w:hyperlink>
      <w:bookmarkEnd w:id="44"/>
    </w:p>
    <w:p>
      <w:pPr>
        <w:pStyle w:val="Bibliography"/>
        <w:rPr/>
      </w:pPr>
      <w:bookmarkStart w:id="45" w:name="ref-estrada2013"/>
      <w:r>
        <w:rPr/>
        <w:t xml:space="preserve">Estrada, C., Wcislo, W. T., &amp; Van Bael, S. A. (2013). Symbiotic fungi alter plant chemistry that discourages leaf-cutting ants. </w:t>
      </w:r>
      <w:r>
        <w:rPr>
          <w:i/>
          <w:iCs/>
        </w:rPr>
        <w:t>New Phytologist</w:t>
      </w:r>
      <w:r>
        <w:rPr/>
        <w:t xml:space="preserve">, </w:t>
      </w:r>
      <w:r>
        <w:rPr>
          <w:i/>
          <w:iCs/>
        </w:rPr>
        <w:t>198</w:t>
      </w:r>
      <w:r>
        <w:rPr/>
        <w:t xml:space="preserve">(1), 241–251. </w:t>
      </w:r>
      <w:hyperlink r:id="rId23">
        <w:r>
          <w:rPr>
            <w:rStyle w:val="Hyperlink"/>
          </w:rPr>
          <w:t>https://doi.org/10.1111/nph.12140</w:t>
        </w:r>
      </w:hyperlink>
      <w:bookmarkEnd w:id="45"/>
    </w:p>
    <w:p>
      <w:pPr>
        <w:pStyle w:val="Bibliography"/>
        <w:rPr/>
      </w:pPr>
      <w:bookmarkStart w:id="46" w:name="ref-feild2005"/>
      <w:r>
        <w:rPr/>
        <w:t xml:space="preserve">Feild, T. S., &amp; Arens, N. C. (2005). Form, function and environments of the early angiosperms: Merging extant phylogeny and ecophysiology with fossils. </w:t>
      </w:r>
      <w:r>
        <w:rPr>
          <w:i/>
          <w:iCs/>
        </w:rPr>
        <w:t>New Phytologist</w:t>
      </w:r>
      <w:r>
        <w:rPr/>
        <w:t xml:space="preserve">, </w:t>
      </w:r>
      <w:r>
        <w:rPr>
          <w:i/>
          <w:iCs/>
        </w:rPr>
        <w:t>166</w:t>
      </w:r>
      <w:r>
        <w:rPr/>
        <w:t xml:space="preserve">(2), 383–408. </w:t>
      </w:r>
      <w:hyperlink r:id="rId24">
        <w:r>
          <w:rPr>
            <w:rStyle w:val="Hyperlink"/>
          </w:rPr>
          <w:t>https://doi.org/10.1111/j.1469-8137.2005.01333.x</w:t>
        </w:r>
      </w:hyperlink>
      <w:bookmarkEnd w:id="46"/>
    </w:p>
    <w:p>
      <w:pPr>
        <w:pStyle w:val="Bibliography"/>
        <w:rPr/>
      </w:pPr>
      <w:bookmarkStart w:id="47" w:name="ref-fox2019"/>
      <w:r>
        <w:rPr/>
        <w:t xml:space="preserve">Fox, J., &amp; Weisberg, S. (2019). </w:t>
      </w:r>
      <w:r>
        <w:rPr>
          <w:i/>
          <w:iCs/>
        </w:rPr>
        <w:t>An R companion to applied regression</w:t>
      </w:r>
      <w:r>
        <w:rPr/>
        <w:t xml:space="preserve"> (3rd ed.). Sage. </w:t>
      </w:r>
      <w:hyperlink r:id="rId25">
        <w:r>
          <w:rPr>
            <w:rStyle w:val="Hyperlink"/>
          </w:rPr>
          <w:t>https://socialsciences.mcmaster.ca/jfox/Books/Companion/</w:t>
        </w:r>
      </w:hyperlink>
      <w:bookmarkEnd w:id="47"/>
    </w:p>
    <w:p>
      <w:pPr>
        <w:pStyle w:val="Bibliography"/>
        <w:rPr/>
      </w:pPr>
      <w:bookmarkStart w:id="48" w:name="ref-friesen2011"/>
      <w:r>
        <w:rPr/>
        <w:t xml:space="preserve">Friesen, M. L., Porter, S. S., Stark, S. C., Von Wettberg, E. J., Sachs, J. L., &amp; Martinez-Romero, E. (2011). Microbially Mediated Plant Functional Traits. </w:t>
      </w:r>
      <w:r>
        <w:rPr>
          <w:i/>
          <w:iCs/>
        </w:rPr>
        <w:t>Annual Review of Ecology, Evolution, and Systematics</w:t>
      </w:r>
      <w:r>
        <w:rPr/>
        <w:t xml:space="preserve">, </w:t>
      </w:r>
      <w:r>
        <w:rPr>
          <w:i/>
          <w:iCs/>
        </w:rPr>
        <w:t>42</w:t>
      </w:r>
      <w:r>
        <w:rPr/>
        <w:t xml:space="preserve">(1), 23–46. </w:t>
      </w:r>
      <w:hyperlink r:id="rId26">
        <w:r>
          <w:rPr>
            <w:rStyle w:val="Hyperlink"/>
          </w:rPr>
          <w:t>https://doi.org/10.1146/annurev-ecolsys-102710-145039</w:t>
        </w:r>
      </w:hyperlink>
      <w:bookmarkEnd w:id="48"/>
    </w:p>
    <w:p>
      <w:pPr>
        <w:pStyle w:val="Bibliography"/>
        <w:rPr/>
      </w:pPr>
      <w:bookmarkStart w:id="49" w:name="ref-gilbert2007"/>
      <w:r>
        <w:rPr/>
        <w:t xml:space="preserve">Gilbert, G. S., &amp; Webb, C. O. (2007). Phylogenetic signal in plant pathogen–host range. </w:t>
      </w:r>
      <w:r>
        <w:rPr>
          <w:i/>
          <w:iCs/>
        </w:rPr>
        <w:t>Proceedings of the National Academy of Sciences</w:t>
      </w:r>
      <w:r>
        <w:rPr/>
        <w:t xml:space="preserve">, </w:t>
      </w:r>
      <w:r>
        <w:rPr>
          <w:i/>
          <w:iCs/>
        </w:rPr>
        <w:t>104</w:t>
      </w:r>
      <w:r>
        <w:rPr/>
        <w:t xml:space="preserve">(12), 4979–4983. </w:t>
      </w:r>
      <w:hyperlink r:id="rId27">
        <w:r>
          <w:rPr>
            <w:rStyle w:val="Hyperlink"/>
          </w:rPr>
          <w:t>https://doi.org/10.1073/pnas.0607968104</w:t>
        </w:r>
      </w:hyperlink>
      <w:bookmarkEnd w:id="49"/>
    </w:p>
    <w:p>
      <w:pPr>
        <w:pStyle w:val="Bibliography"/>
        <w:rPr>
          <w:ins w:id="1320" w:author="Bolívar Aponte Rolón" w:date="2024-10-08T10:16:02Z"/>
        </w:rPr>
      </w:pPr>
      <w:ins w:id="1316" w:author="Bolívar Aponte Rolón" w:date="2024-10-08T10:16:02Z">
        <w:bookmarkStart w:id="50" w:name="ref-gohel2024"/>
        <w:r>
          <w:rPr/>
          <w:t xml:space="preserve">Gohel, D., &amp; Skintzos, P. (2024). </w:t>
        </w:r>
      </w:ins>
      <w:ins w:id="1317" w:author="Bolívar Aponte Rolón" w:date="2024-10-08T10:16:02Z">
        <w:r>
          <w:rPr>
            <w:i/>
            <w:iCs/>
          </w:rPr>
          <w:t>flextable: Functions for tabular reporting</w:t>
        </w:r>
      </w:ins>
      <w:ins w:id="1318" w:author="Bolívar Aponte Rolón" w:date="2024-10-08T10:16:02Z">
        <w:r>
          <w:rPr/>
          <w:t xml:space="preserve"> [Manual]. </w:t>
        </w:r>
      </w:ins>
      <w:hyperlink r:id="rId28">
        <w:ins w:id="1319" w:author="Bolívar Aponte Rolón" w:date="2024-10-08T10:16:02Z">
          <w:r>
            <w:rPr>
              <w:rStyle w:val="Hyperlink"/>
            </w:rPr>
            <w:t>https://ardata-fr.github.io/flextable-book/</w:t>
          </w:r>
        </w:ins>
      </w:hyperlink>
      <w:bookmarkEnd w:id="50"/>
    </w:p>
    <w:p>
      <w:pPr>
        <w:pStyle w:val="Bibliography"/>
        <w:rPr/>
      </w:pPr>
      <w:bookmarkStart w:id="51" w:name="ref-gonzalez-teuber2016"/>
      <w:r>
        <w:rPr/>
        <w:t xml:space="preserve">González-Teuber, M. (2016). The defensive role of foliar endophytic fungi for a South American tree. </w:t>
      </w:r>
      <w:r>
        <w:rPr>
          <w:i/>
          <w:iCs/>
        </w:rPr>
        <w:t>AoB PLANTS</w:t>
      </w:r>
      <w:r>
        <w:rPr/>
        <w:t xml:space="preserve">, </w:t>
      </w:r>
      <w:r>
        <w:rPr>
          <w:i/>
          <w:iCs/>
        </w:rPr>
        <w:t>8</w:t>
      </w:r>
      <w:r>
        <w:rPr/>
        <w:t xml:space="preserve">, plw050. </w:t>
      </w:r>
      <w:hyperlink r:id="rId29">
        <w:r>
          <w:rPr>
            <w:rStyle w:val="Hyperlink"/>
          </w:rPr>
          <w:t>https://doi.org/10.1093/aobpla/plw050</w:t>
        </w:r>
      </w:hyperlink>
      <w:bookmarkEnd w:id="51"/>
    </w:p>
    <w:p>
      <w:pPr>
        <w:pStyle w:val="Bibliography"/>
        <w:rPr>
          <w:ins w:id="1326" w:author="Bolívar Aponte Rolón" w:date="2024-10-22T15:53:38Z"/>
        </w:rPr>
      </w:pPr>
      <w:ins w:id="1321" w:author="Bolívar Aponte Rolón" w:date="2024-10-22T15:53:38Z">
        <w:r>
          <w:rPr>
            <w:color w:val="FF0000"/>
          </w:rPr>
          <w:t xml:space="preserve">Gould, K. S. (2004). Nature’s Swiss Army Knife: The Diverse Protective Roles of Anthocyanins in Leaves. </w:t>
        </w:r>
      </w:ins>
      <w:ins w:id="1322" w:author="Bolívar Aponte Rolón" w:date="2024-10-22T15:53:38Z">
        <w:r>
          <w:rPr>
            <w:i/>
            <w:iCs/>
            <w:color w:val="FF0000"/>
          </w:rPr>
          <w:t>Journal of Biomedicine and Biotechnology,</w:t>
        </w:r>
      </w:ins>
      <w:ins w:id="1323" w:author="Bolívar Aponte Rolón" w:date="2024-10-22T15:53:38Z">
        <w:r>
          <w:rPr>
            <w:color w:val="FF0000"/>
          </w:rPr>
          <w:t xml:space="preserve"> 2004(5), 314–320.</w:t>
        </w:r>
      </w:ins>
      <w:ins w:id="1324" w:author="Bolívar Aponte Rolón" w:date="2024-10-22T15:53:38Z">
        <w:r>
          <w:rPr/>
          <w:t xml:space="preserve"> </w:t>
        </w:r>
      </w:ins>
      <w:ins w:id="1325" w:author="Bolívar Aponte Rolón" w:date="2024-10-22T15:53:38Z">
        <w:r>
          <w:rPr>
            <w:color w:val="4F81BD"/>
          </w:rPr>
          <w:t>https://doi.org/10.1155/s1110724304406147</w:t>
        </w:r>
      </w:ins>
    </w:p>
    <w:p>
      <w:pPr>
        <w:pStyle w:val="Bibliography"/>
        <w:rPr/>
      </w:pPr>
      <w:bookmarkStart w:id="52" w:name="ref-guerriero2018"/>
      <w:r>
        <w:rPr/>
        <w:t xml:space="preserve">Guerriero, G., Berni, R., Muñoz-Sanchez, J., Apone, F., Abdel-Salam, E., Qahtan, A., Alatar, A., Cantini, C., Cai, G., Hausman, J.-F., Siddiqui, K., Hernández-Sotomayor, S., &amp; Faisal, M. (2018). Production of </w:t>
      </w:r>
      <w:del w:id="1327" w:author="Arnold, Betsy - (fungi)" w:date="2024-10-07T06:19:00Z">
        <w:r>
          <w:rPr/>
          <w:delText xml:space="preserve">Plant </w:delText>
        </w:r>
      </w:del>
      <w:ins w:id="1328" w:author="Arnold, Betsy - (fungi)" w:date="2024-10-07T06:19:00Z">
        <w:r>
          <w:rPr/>
          <w:t>plant s</w:t>
        </w:r>
      </w:ins>
      <w:del w:id="1329" w:author="Arnold, Betsy - (fungi)" w:date="2024-10-07T06:19:00Z">
        <w:r>
          <w:rPr/>
          <w:delText>S</w:delText>
        </w:r>
      </w:del>
      <w:r>
        <w:rPr/>
        <w:t xml:space="preserve">econdary </w:t>
      </w:r>
      <w:ins w:id="1330" w:author="Arnold, Betsy - (fungi)" w:date="2024-10-07T06:19:00Z">
        <w:r>
          <w:rPr/>
          <w:t>m</w:t>
        </w:r>
      </w:ins>
      <w:del w:id="1331" w:author="Arnold, Betsy - (fungi)" w:date="2024-10-07T06:19:00Z">
        <w:r>
          <w:rPr/>
          <w:delText>M</w:delText>
        </w:r>
      </w:del>
      <w:r>
        <w:rPr/>
        <w:t xml:space="preserve">etabolites: </w:t>
      </w:r>
      <w:ins w:id="1332" w:author="Arnold, Betsy - (fungi)" w:date="2024-10-07T06:19:00Z">
        <w:r>
          <w:rPr/>
          <w:t>e</w:t>
        </w:r>
      </w:ins>
      <w:del w:id="1333" w:author="Arnold, Betsy - (fungi)" w:date="2024-10-07T06:19:00Z">
        <w:r>
          <w:rPr/>
          <w:delText>E</w:delText>
        </w:r>
      </w:del>
      <w:r>
        <w:rPr/>
        <w:t xml:space="preserve">xamples, </w:t>
      </w:r>
      <w:ins w:id="1334" w:author="Arnold, Betsy - (fungi)" w:date="2024-10-07T06:19:00Z">
        <w:r>
          <w:rPr/>
          <w:t>t</w:t>
        </w:r>
      </w:ins>
      <w:del w:id="1335" w:author="Arnold, Betsy - (fungi)" w:date="2024-10-07T06:19:00Z">
        <w:r>
          <w:rPr/>
          <w:delText>T</w:delText>
        </w:r>
      </w:del>
      <w:r>
        <w:rPr/>
        <w:t xml:space="preserve">ips and </w:t>
      </w:r>
      <w:ins w:id="1336" w:author="Arnold, Betsy - (fungi)" w:date="2024-10-07T06:19:00Z">
        <w:r>
          <w:rPr/>
          <w:t>s</w:t>
        </w:r>
      </w:ins>
      <w:del w:id="1337" w:author="Arnold, Betsy - (fungi)" w:date="2024-10-07T06:19:00Z">
        <w:r>
          <w:rPr/>
          <w:delText>S</w:delText>
        </w:r>
      </w:del>
      <w:r>
        <w:rPr/>
        <w:t xml:space="preserve">uggestions for </w:t>
      </w:r>
      <w:del w:id="1338" w:author="Arnold, Betsy - (fungi)" w:date="2024-10-07T06:19:00Z">
        <w:r>
          <w:rPr/>
          <w:delText>Biotechnologists</w:delText>
        </w:r>
      </w:del>
      <w:ins w:id="1339" w:author="Arnold, Betsy - (fungi)" w:date="2024-10-07T06:19:00Z">
        <w:r>
          <w:rPr/>
          <w:t>biotechnologists</w:t>
        </w:r>
      </w:ins>
      <w:r>
        <w:rPr/>
        <w:t xml:space="preserve">. </w:t>
      </w:r>
      <w:r>
        <w:rPr>
          <w:i/>
          <w:iCs/>
        </w:rPr>
        <w:t>Genes</w:t>
      </w:r>
      <w:r>
        <w:rPr/>
        <w:t xml:space="preserve">, </w:t>
      </w:r>
      <w:r>
        <w:rPr>
          <w:i/>
          <w:iCs/>
        </w:rPr>
        <w:t>9</w:t>
      </w:r>
      <w:r>
        <w:rPr/>
        <w:t xml:space="preserve">(6), 309. </w:t>
      </w:r>
      <w:hyperlink r:id="rId30">
        <w:r>
          <w:rPr>
            <w:rStyle w:val="Hyperlink"/>
          </w:rPr>
          <w:t>https://doi.org/10.3390/genes9060309</w:t>
        </w:r>
      </w:hyperlink>
      <w:bookmarkEnd w:id="52"/>
    </w:p>
    <w:p>
      <w:pPr>
        <w:pStyle w:val="Bibliography"/>
        <w:rPr/>
      </w:pPr>
      <w:bookmarkStart w:id="53" w:name="ref-hanley2007"/>
      <w:r>
        <w:rPr/>
        <w:t xml:space="preserve">Hanley, M. E., Lamont, B. B., Fairbanks, M. M., &amp; Rafferty, C. M. (2007). Plant structural traits and their role in anti-herbivore defence. </w:t>
      </w:r>
      <w:r>
        <w:rPr>
          <w:i/>
          <w:iCs/>
        </w:rPr>
        <w:t>Perspectives in Plant Ecology, Evolution and Systematics</w:t>
      </w:r>
      <w:r>
        <w:rPr/>
        <w:t xml:space="preserve">, </w:t>
      </w:r>
      <w:r>
        <w:rPr>
          <w:i/>
          <w:iCs/>
        </w:rPr>
        <w:t>8</w:t>
      </w:r>
      <w:r>
        <w:rPr/>
        <w:t xml:space="preserve">(4), 157–178. </w:t>
      </w:r>
      <w:hyperlink r:id="rId31">
        <w:r>
          <w:rPr>
            <w:rStyle w:val="Hyperlink"/>
          </w:rPr>
          <w:t>https://doi.org/10.1016/j.ppees.2007.01.001</w:t>
        </w:r>
      </w:hyperlink>
      <w:bookmarkEnd w:id="53"/>
    </w:p>
    <w:p>
      <w:pPr>
        <w:pStyle w:val="Bibliography"/>
        <w:rPr/>
      </w:pPr>
      <w:bookmarkStart w:id="54" w:name="ref-higgins2014"/>
      <w:r>
        <w:rPr/>
        <w:t xml:space="preserve">Higgins, K. L., Arnold, A. E., Coley, P. D., &amp; Kursar, T. A. (2014). Communities of fungal endophytes in tropical forest grasses: Highly diverse host- and habitat generalists characterized by strong spatial structure. </w:t>
      </w:r>
      <w:r>
        <w:rPr>
          <w:i/>
          <w:iCs/>
        </w:rPr>
        <w:t>Fungal Ecology</w:t>
      </w:r>
      <w:r>
        <w:rPr/>
        <w:t xml:space="preserve">, </w:t>
      </w:r>
      <w:r>
        <w:rPr>
          <w:i/>
          <w:iCs/>
        </w:rPr>
        <w:t>8</w:t>
      </w:r>
      <w:r>
        <w:rPr/>
        <w:t xml:space="preserve">(1), 1–11. </w:t>
      </w:r>
      <w:hyperlink r:id="rId32">
        <w:r>
          <w:rPr>
            <w:rStyle w:val="Hyperlink"/>
          </w:rPr>
          <w:t>https://doi.org/10.1016/j.funeco.2013.12.005</w:t>
        </w:r>
      </w:hyperlink>
      <w:bookmarkEnd w:id="54"/>
    </w:p>
    <w:p>
      <w:pPr>
        <w:pStyle w:val="Bibliography"/>
        <w:rPr/>
      </w:pPr>
      <w:bookmarkStart w:id="55" w:name="ref-holeski2010"/>
      <w:r>
        <w:rPr/>
        <w:t xml:space="preserve">Holeski, L. M., Chase-Alone, R., &amp; Kelly, J. K. (2010). The genetics of phenotypic plasticity in plant defense: Trichome production in </w:t>
      </w:r>
      <w:r>
        <w:rPr>
          <w:i/>
          <w:iCs/>
          <w:rPrChange w:id="0" w:author="Arnold, Betsy - (fungi)" w:date="2024-10-07T06:19:00Z"/>
        </w:rPr>
        <w:t>Mimulus guttatus</w:t>
      </w:r>
      <w:r>
        <w:rPr/>
        <w:t xml:space="preserve">. </w:t>
      </w:r>
      <w:r>
        <w:rPr>
          <w:i/>
          <w:iCs/>
        </w:rPr>
        <w:t>American Naturalist</w:t>
      </w:r>
      <w:r>
        <w:rPr/>
        <w:t xml:space="preserve">, </w:t>
      </w:r>
      <w:r>
        <w:rPr>
          <w:i/>
          <w:iCs/>
        </w:rPr>
        <w:t>175</w:t>
      </w:r>
      <w:r>
        <w:rPr/>
        <w:t xml:space="preserve">(4), 391–400. </w:t>
      </w:r>
      <w:hyperlink r:id="rId33">
        <w:r>
          <w:rPr>
            <w:rStyle w:val="Hyperlink"/>
          </w:rPr>
          <w:t>https://doi.org/10.1086/651300</w:t>
        </w:r>
      </w:hyperlink>
      <w:bookmarkEnd w:id="55"/>
    </w:p>
    <w:p>
      <w:pPr>
        <w:pStyle w:val="Bibliography"/>
        <w:rPr>
          <w:ins w:id="1345" w:author="Bolívar Aponte Rolón" w:date="2024-10-08T10:16:19Z"/>
        </w:rPr>
      </w:pPr>
      <w:ins w:id="1341" w:author="Bolívar Aponte Rolón" w:date="2024-10-08T10:16:19Z">
        <w:bookmarkStart w:id="56" w:name="ref-hugh-jones2023"/>
        <w:r>
          <w:rPr/>
          <w:t xml:space="preserve">Hugh-Jones, D. (2023). </w:t>
        </w:r>
      </w:ins>
      <w:ins w:id="1342" w:author="Bolívar Aponte Rolón" w:date="2024-10-08T10:16:19Z">
        <w:r>
          <w:rPr>
            <w:i/>
            <w:iCs/>
          </w:rPr>
          <w:t>huxtable: Easily create and style tables for LaTeX, HTML and other formats</w:t>
        </w:r>
      </w:ins>
      <w:ins w:id="1343" w:author="Bolívar Aponte Rolón" w:date="2024-10-08T10:16:19Z">
        <w:r>
          <w:rPr/>
          <w:t xml:space="preserve"> [Manual]. </w:t>
        </w:r>
      </w:ins>
      <w:hyperlink r:id="rId34">
        <w:ins w:id="1344" w:author="Bolívar Aponte Rolón" w:date="2024-10-08T10:16:19Z">
          <w:r>
            <w:rPr>
              <w:rStyle w:val="Hyperlink"/>
            </w:rPr>
            <w:t>https://CRAN.R-project.org/package=huxtable</w:t>
          </w:r>
        </w:ins>
      </w:hyperlink>
      <w:bookmarkEnd w:id="56"/>
    </w:p>
    <w:p>
      <w:pPr>
        <w:pStyle w:val="Bibliography"/>
        <w:rPr>
          <w:ins w:id="1350" w:author="Bolívar Aponte Rolón" w:date="2024-10-08T18:31:41Z"/>
        </w:rPr>
      </w:pPr>
      <w:ins w:id="1346" w:author="Bolívar Aponte Rolón" w:date="2024-10-08T18:31:41Z">
        <w:bookmarkStart w:id="57" w:name="ref-iannone2023"/>
        <w:r>
          <w:rPr/>
          <w:t xml:space="preserve">Iannone, R., Cheng, J., Schloerke, B., Hughes, E., Lauer, A., &amp; Seo, J. (2023). </w:t>
        </w:r>
      </w:ins>
      <w:ins w:id="1347" w:author="Bolívar Aponte Rolón" w:date="2024-10-08T18:31:41Z">
        <w:r>
          <w:rPr>
            <w:i/>
            <w:iCs/>
          </w:rPr>
          <w:t>gt: Easily create presentation-ready display tables</w:t>
        </w:r>
      </w:ins>
      <w:ins w:id="1348" w:author="Bolívar Aponte Rolón" w:date="2024-10-08T18:31:41Z">
        <w:r>
          <w:rPr/>
          <w:t xml:space="preserve"> [Manual]. </w:t>
        </w:r>
      </w:ins>
      <w:hyperlink r:id="rId35">
        <w:ins w:id="1349" w:author="Bolívar Aponte Rolón" w:date="2024-10-08T18:31:41Z">
          <w:r>
            <w:rPr>
              <w:rStyle w:val="Hyperlink"/>
            </w:rPr>
            <w:t>https://CRAN.R-project.org/package=gt</w:t>
          </w:r>
        </w:ins>
      </w:hyperlink>
      <w:bookmarkEnd w:id="57"/>
    </w:p>
    <w:p>
      <w:pPr>
        <w:pStyle w:val="Bibliography"/>
        <w:rPr/>
      </w:pPr>
      <w:bookmarkStart w:id="58" w:name="ref-kassambara2023a"/>
      <w:r>
        <w:rPr/>
        <w:t xml:space="preserve">Kassambara, A. (2023a). </w:t>
      </w:r>
      <w:r>
        <w:rPr>
          <w:i/>
          <w:iCs/>
        </w:rPr>
        <w:t>Ggpubr: ’ggplot2’ Based Publication Ready Plots</w:t>
      </w:r>
      <w:r>
        <w:rPr/>
        <w:t xml:space="preserve"> (R package version 0.6.0) [Computer software]. </w:t>
      </w:r>
      <w:hyperlink r:id="rId36">
        <w:r>
          <w:rPr>
            <w:rStyle w:val="Hyperlink"/>
          </w:rPr>
          <w:t>https://rpkgs.datanovia.com/ggpubr/</w:t>
        </w:r>
      </w:hyperlink>
      <w:bookmarkEnd w:id="58"/>
    </w:p>
    <w:p>
      <w:pPr>
        <w:pStyle w:val="Bibliography"/>
        <w:rPr/>
      </w:pPr>
      <w:bookmarkStart w:id="59" w:name="ref-kassambara2023"/>
      <w:r>
        <w:rPr/>
        <w:t xml:space="preserve">Kassambara, A. (2023b). </w:t>
      </w:r>
      <w:r>
        <w:rPr>
          <w:i/>
          <w:iCs/>
        </w:rPr>
        <w:t>Rstatix: Pipe-Friendly Framework for Basic Statistical Tests</w:t>
      </w:r>
      <w:r>
        <w:rPr/>
        <w:t xml:space="preserve"> (R package version 0.7.2) [Computer software]. </w:t>
      </w:r>
      <w:hyperlink r:id="rId37">
        <w:r>
          <w:rPr>
            <w:rStyle w:val="Hyperlink"/>
          </w:rPr>
          <w:t>https://rpkgs.datanovia.com/rstatix/</w:t>
        </w:r>
      </w:hyperlink>
      <w:bookmarkEnd w:id="59"/>
    </w:p>
    <w:p>
      <w:pPr>
        <w:pStyle w:val="Bibliography"/>
        <w:rPr/>
      </w:pPr>
      <w:bookmarkStart w:id="60" w:name="ref-kitajima2013"/>
      <w:r>
        <w:rPr/>
        <w:t xml:space="preserve">Kitajima, K., Cordero, R. A., &amp; Wright, S. J. (2013). Leaf life span spectrum of tropical woody seedlings: Effects of light and ontogeny and consequences for survival. </w:t>
      </w:r>
      <w:r>
        <w:rPr>
          <w:i/>
          <w:iCs/>
        </w:rPr>
        <w:t>Annals of Botany</w:t>
      </w:r>
      <w:r>
        <w:rPr/>
        <w:t xml:space="preserve">, </w:t>
      </w:r>
      <w:r>
        <w:rPr>
          <w:i/>
          <w:iCs/>
        </w:rPr>
        <w:t>112</w:t>
      </w:r>
      <w:r>
        <w:rPr/>
        <w:t xml:space="preserve">(4), 685–699. </w:t>
      </w:r>
      <w:hyperlink r:id="rId38">
        <w:r>
          <w:rPr>
            <w:rStyle w:val="Hyperlink"/>
          </w:rPr>
          <w:t>https://doi.org/10.1093/aob/mct036</w:t>
        </w:r>
      </w:hyperlink>
      <w:bookmarkEnd w:id="60"/>
    </w:p>
    <w:p>
      <w:pPr>
        <w:pStyle w:val="Bibliography"/>
        <w:rPr/>
      </w:pPr>
      <w:bookmarkStart w:id="61" w:name="ref-kitajima2012"/>
      <w:r>
        <w:rPr/>
        <w:t xml:space="preserve">Kitajima, K., Llorens, A., Stefanescu, C., Timchenko, M. V., Lucas, P. W., &amp; Wright, S. J. (2012). How cellulose‐based leaf toughness and lamina density contribute to long leaf lifespans of shade‐tolerant species. </w:t>
      </w:r>
      <w:r>
        <w:rPr>
          <w:i/>
          <w:iCs/>
        </w:rPr>
        <w:t>New Phytologist</w:t>
      </w:r>
      <w:r>
        <w:rPr/>
        <w:t xml:space="preserve">, </w:t>
      </w:r>
      <w:r>
        <w:rPr>
          <w:i/>
          <w:iCs/>
        </w:rPr>
        <w:t>195</w:t>
      </w:r>
      <w:r>
        <w:rPr/>
        <w:t xml:space="preserve">(3), 640–652. </w:t>
      </w:r>
      <w:hyperlink r:id="rId39">
        <w:r>
          <w:rPr>
            <w:rStyle w:val="Hyperlink"/>
          </w:rPr>
          <w:t>https://doi.org/10.1111/j.1469-8137.2012.04203.x</w:t>
        </w:r>
      </w:hyperlink>
      <w:bookmarkEnd w:id="61"/>
    </w:p>
    <w:p>
      <w:pPr>
        <w:pStyle w:val="Bibliography"/>
        <w:rPr>
          <w:ins w:id="1357" w:author="Bolívar Aponte Rolón" w:date="2024-10-08T10:16:37Z"/>
        </w:rPr>
      </w:pPr>
      <w:ins w:id="1351" w:author="Bolívar Aponte Rolón" w:date="2024-10-08T10:16:37Z">
        <w:bookmarkStart w:id="62" w:name="ref-kress2009"/>
        <w:r>
          <w:rPr/>
          <w:t xml:space="preserve">Kress, W. J., Erickson, D. L., Jones, F. A., Swenson, N. G., Perez, R., Sanjur, O., &amp; Bermingham, E. (2009). Plant DNA barcodes and a community phylogeny of a tropical forest dynamics plot in Panama. </w:t>
        </w:r>
      </w:ins>
      <w:ins w:id="1352" w:author="Bolívar Aponte Rolón" w:date="2024-10-08T10:16:37Z">
        <w:r>
          <w:rPr>
            <w:i/>
            <w:iCs/>
          </w:rPr>
          <w:t>Proceedings of the National Academy of Sciences</w:t>
        </w:r>
      </w:ins>
      <w:ins w:id="1353" w:author="Bolívar Aponte Rolón" w:date="2024-10-08T10:16:37Z">
        <w:r>
          <w:rPr/>
          <w:t xml:space="preserve">, </w:t>
        </w:r>
      </w:ins>
      <w:ins w:id="1354" w:author="Bolívar Aponte Rolón" w:date="2024-10-08T10:16:37Z">
        <w:r>
          <w:rPr>
            <w:i/>
            <w:iCs/>
          </w:rPr>
          <w:t>106</w:t>
        </w:r>
      </w:ins>
      <w:ins w:id="1355" w:author="Bolívar Aponte Rolón" w:date="2024-10-08T10:16:37Z">
        <w:r>
          <w:rPr/>
          <w:t xml:space="preserve">(44), 18621–18626. </w:t>
        </w:r>
      </w:ins>
      <w:hyperlink r:id="rId40">
        <w:ins w:id="1356" w:author="Bolívar Aponte Rolón" w:date="2024-10-08T10:16:37Z">
          <w:r>
            <w:rPr>
              <w:rStyle w:val="Hyperlink"/>
            </w:rPr>
            <w:t>https://doi.org/10.1073/pnas.0909820106</w:t>
          </w:r>
        </w:ins>
      </w:hyperlink>
      <w:bookmarkEnd w:id="62"/>
    </w:p>
    <w:p>
      <w:pPr>
        <w:pStyle w:val="Bibliography"/>
        <w:rPr/>
      </w:pPr>
      <w:bookmarkStart w:id="63" w:name="ref-leakey2012"/>
      <w:r>
        <w:rPr/>
        <w:t xml:space="preserve">Leakey, A. D. B., &amp; Lau, J. A. (2012). Evolutionary context for understanding and manipulating plant responses to past, present and future atmospheric [CO </w:t>
      </w:r>
      <w:r>
        <w:rPr>
          <w:vertAlign w:val="subscript"/>
        </w:rPr>
        <w:t>2</w:t>
      </w:r>
      <w:r>
        <w:rPr/>
        <w:t xml:space="preserve"> ]. </w:t>
      </w:r>
      <w:r>
        <w:rPr>
          <w:i/>
          <w:iCs/>
        </w:rPr>
        <w:t>Philosophical Transactions of the Royal Society B: Biological Sciences</w:t>
      </w:r>
      <w:r>
        <w:rPr/>
        <w:t xml:space="preserve">, </w:t>
      </w:r>
      <w:r>
        <w:rPr>
          <w:i/>
          <w:iCs/>
        </w:rPr>
        <w:t>367</w:t>
      </w:r>
      <w:r>
        <w:rPr/>
        <w:t xml:space="preserve">(1588), 613–629. </w:t>
      </w:r>
      <w:hyperlink r:id="rId41">
        <w:r>
          <w:rPr>
            <w:rStyle w:val="Hyperlink"/>
          </w:rPr>
          <w:t>https://doi.org/10.1098/rstb.2011.0248</w:t>
        </w:r>
      </w:hyperlink>
      <w:bookmarkEnd w:id="63"/>
    </w:p>
    <w:p>
      <w:pPr>
        <w:pStyle w:val="Bibliography"/>
        <w:rPr>
          <w:ins w:id="1362" w:author="Bolívar Aponte Rolón" w:date="2024-10-22T15:53:58Z"/>
        </w:rPr>
      </w:pPr>
      <w:ins w:id="1358" w:author="Bolívar Aponte Rolón" w:date="2024-10-22T15:53:58Z">
        <w:r>
          <w:rPr>
            <w:rStyle w:val="Hyperlink"/>
            <w:color w:val="FF0000"/>
          </w:rPr>
          <w:t xml:space="preserve">Lev-Yadun, S., &amp; Gould, K. S. (2008). Role of Anthocyanins in Plant Defence. </w:t>
        </w:r>
      </w:ins>
      <w:ins w:id="1359" w:author="Bolívar Aponte Rolón" w:date="2024-10-22T15:53:58Z">
        <w:r>
          <w:rPr>
            <w:rStyle w:val="Hyperlink"/>
            <w:i/>
            <w:iCs/>
            <w:color w:val="FF0000"/>
          </w:rPr>
          <w:t>Anthocyanins</w:t>
        </w:r>
      </w:ins>
      <w:ins w:id="1360" w:author="Bolívar Aponte Rolón" w:date="2024-10-22T15:53:58Z">
        <w:r>
          <w:rPr>
            <w:rStyle w:val="Hyperlink"/>
            <w:color w:val="FF0000"/>
          </w:rPr>
          <w:t xml:space="preserve">, 22–28. </w:t>
        </w:r>
      </w:ins>
      <w:ins w:id="1361" w:author="Bolívar Aponte Rolón" w:date="2024-10-22T15:53:58Z">
        <w:r>
          <w:rPr>
            <w:rStyle w:val="Hyperlink"/>
          </w:rPr>
          <w:t>https://doi.org/10.1007/978-0-387-77335-3_2</w:t>
        </w:r>
      </w:ins>
    </w:p>
    <w:p>
      <w:pPr>
        <w:pStyle w:val="Bibliography"/>
        <w:rPr/>
      </w:pPr>
      <w:bookmarkStart w:id="64" w:name="ref-legendre1999"/>
      <w:r>
        <w:rPr/>
        <w:t xml:space="preserve">Legendre, P., &amp; Anderson, M. J. (1999). Distance-based redundancy analysis: Testing multispecies responses in multifactorial ecological experiments. </w:t>
      </w:r>
      <w:r>
        <w:rPr>
          <w:i/>
          <w:iCs/>
        </w:rPr>
        <w:t>Ecological Monographs</w:t>
      </w:r>
      <w:r>
        <w:rPr/>
        <w:t xml:space="preserve">, </w:t>
      </w:r>
      <w:r>
        <w:rPr>
          <w:i/>
          <w:iCs/>
        </w:rPr>
        <w:t>69</w:t>
      </w:r>
      <w:r>
        <w:rPr/>
        <w:t xml:space="preserve">(1), 1–24. </w:t>
      </w:r>
      <w:hyperlink r:id="rId42">
        <w:r>
          <w:rPr>
            <w:rStyle w:val="Hyperlink"/>
          </w:rPr>
          <w:t>https://doi.org/10.1890/0012-9615(1999)069[0001:DBRATM]2.0.CO;2</w:t>
        </w:r>
      </w:hyperlink>
      <w:bookmarkEnd w:id="64"/>
    </w:p>
    <w:p>
      <w:pPr>
        <w:pStyle w:val="Bibliography"/>
        <w:rPr/>
      </w:pPr>
      <w:bookmarkStart w:id="65" w:name="ref-legendre2012"/>
      <w:r>
        <w:rPr/>
        <w:t xml:space="preserve">Legendre, P., &amp; Legendre, L. (2012). </w:t>
      </w:r>
      <w:r>
        <w:rPr>
          <w:i/>
          <w:iCs/>
        </w:rPr>
        <w:t>Numerical ecology</w:t>
      </w:r>
      <w:r>
        <w:rPr/>
        <w:t xml:space="preserve"> (3d English edition). Elsevier.</w:t>
      </w:r>
      <w:bookmarkEnd w:id="65"/>
    </w:p>
    <w:p>
      <w:pPr>
        <w:pStyle w:val="Bibliography"/>
        <w:rPr/>
      </w:pPr>
      <w:bookmarkStart w:id="66" w:name="ref-legendre2011"/>
      <w:r>
        <w:rPr/>
        <w:t xml:space="preserve">Legendre, P., Oksanen, J., &amp; Ter Braak, C. J. F. (2011). Testing the significance of canonical axes in redundancy analysis. </w:t>
      </w:r>
      <w:r>
        <w:rPr>
          <w:i/>
          <w:iCs/>
        </w:rPr>
        <w:t>Methods in Ecology and Evolution</w:t>
      </w:r>
      <w:r>
        <w:rPr/>
        <w:t xml:space="preserve">, </w:t>
      </w:r>
      <w:r>
        <w:rPr>
          <w:i/>
          <w:iCs/>
        </w:rPr>
        <w:t>2</w:t>
      </w:r>
      <w:r>
        <w:rPr/>
        <w:t xml:space="preserve">(3), 269–277. </w:t>
      </w:r>
      <w:hyperlink r:id="rId43">
        <w:r>
          <w:rPr>
            <w:rStyle w:val="Hyperlink"/>
          </w:rPr>
          <w:t>https://doi.org/10.1111/j.2041-210X.2010.00078.x</w:t>
        </w:r>
      </w:hyperlink>
      <w:bookmarkEnd w:id="66"/>
    </w:p>
    <w:p>
      <w:pPr>
        <w:pStyle w:val="Bibliography"/>
        <w:rPr>
          <w:ins w:id="1363" w:author="Bolívar Aponte Rolón" w:date="2024-08-19T16:12:00Z"/>
        </w:rPr>
      </w:pPr>
      <w:bookmarkStart w:id="67" w:name="ref-leigh1996"/>
      <w:r>
        <w:rPr/>
        <w:t xml:space="preserve">Leigh, E. G., Rand, A. S., Windsor, D. M., &amp; Institute, S. T. R. (Eds.). (1996). </w:t>
      </w:r>
      <w:r>
        <w:rPr>
          <w:i/>
          <w:iCs/>
        </w:rPr>
        <w:t>The ecology of a tropical forest: Seasonal rhythms and long-term changes</w:t>
      </w:r>
      <w:r>
        <w:rPr/>
        <w:t xml:space="preserve"> (2nd ed). Smithsonian Institution Press.</w:t>
      </w:r>
      <w:bookmarkEnd w:id="67"/>
    </w:p>
    <w:p>
      <w:pPr>
        <w:pStyle w:val="Bibliography"/>
        <w:rPr/>
      </w:pPr>
      <w:ins w:id="1364" w:author="Bolívar Aponte Rolón" w:date="2024-08-19T16:12:00Z">
        <w:bookmarkStart w:id="68" w:name="ref-li2022"/>
        <w:r>
          <w:rPr/>
          <w:t xml:space="preserve">Li, J., Wingfield, M. J., Barnes, I., &amp; Chen, S. (2022). </w:t>
        </w:r>
      </w:ins>
      <w:ins w:id="1365" w:author="Bolívar Aponte Rolón" w:date="2024-08-19T16:12:00Z">
        <w:r>
          <w:rPr>
            <w:i/>
            <w:iCs/>
          </w:rPr>
          <w:t>Calonectria</w:t>
        </w:r>
      </w:ins>
      <w:ins w:id="1366" w:author="Bolívar Aponte Rolón" w:date="2024-08-19T16:12:00Z">
        <w:r>
          <w:rPr/>
          <w:t xml:space="preserve"> in the age of genes and genomes: Towards understanding an important but relatively unknown group of pathogens. </w:t>
        </w:r>
      </w:ins>
      <w:ins w:id="1367" w:author="Bolívar Aponte Rolón" w:date="2024-08-19T16:12:00Z">
        <w:r>
          <w:rPr>
            <w:i/>
            <w:iCs/>
          </w:rPr>
          <w:t>Molecular Plant Pathology</w:t>
        </w:r>
      </w:ins>
      <w:ins w:id="1368" w:author="Bolívar Aponte Rolón" w:date="2024-08-19T16:12:00Z">
        <w:r>
          <w:rPr/>
          <w:t xml:space="preserve">, </w:t>
        </w:r>
      </w:ins>
      <w:ins w:id="1369" w:author="Bolívar Aponte Rolón" w:date="2024-08-19T16:12:00Z">
        <w:r>
          <w:rPr>
            <w:i/>
            <w:iCs/>
          </w:rPr>
          <w:t>23</w:t>
        </w:r>
      </w:ins>
      <w:ins w:id="1370" w:author="Bolívar Aponte Rolón" w:date="2024-08-19T16:12:00Z">
        <w:r>
          <w:rPr/>
          <w:t xml:space="preserve">(7), 1060–1072. </w:t>
        </w:r>
      </w:ins>
      <w:hyperlink r:id="rId44">
        <w:ins w:id="1371" w:author="Bolívar Aponte Rolón" w:date="2024-08-19T16:12:00Z">
          <w:r>
            <w:rPr>
              <w:rStyle w:val="Hyperlink"/>
            </w:rPr>
            <w:t>https://doi.org/10.1111/mpp.13209</w:t>
          </w:r>
        </w:ins>
      </w:hyperlink>
      <w:bookmarkEnd w:id="68"/>
    </w:p>
    <w:p>
      <w:pPr>
        <w:pStyle w:val="Bibliography"/>
        <w:rPr>
          <w:ins w:id="1382" w:author="Bolívar Aponte Rolón" w:date="2024-09-03T11:56:00Z"/>
        </w:rPr>
      </w:pPr>
      <w:ins w:id="1372" w:author="Bolívar Aponte Rolón" w:date="2024-09-03T11:56:00Z">
        <w:bookmarkStart w:id="69" w:name="ref-lombard2010"/>
        <w:r>
          <w:rPr/>
          <w:t xml:space="preserve">Lombard, L., Crous, P. W., Wingfield, B. D., &amp; Wingfield, M. J. (2010). Species concepts in </w:t>
        </w:r>
      </w:ins>
      <w:ins w:id="1373" w:author="Bolívar Aponte Rolón" w:date="2024-09-03T11:56:00Z">
        <w:r>
          <w:rPr>
            <w:i/>
            <w:iCs/>
          </w:rPr>
          <w:t>Calonectria</w:t>
        </w:r>
      </w:ins>
      <w:ins w:id="1374" w:author="Bolívar Aponte Rolón" w:date="2024-09-03T11:56:00Z">
        <w:r>
          <w:rPr/>
          <w:t xml:space="preserve"> (</w:t>
        </w:r>
      </w:ins>
      <w:ins w:id="1375" w:author="Bolívar Aponte Rolón" w:date="2024-09-03T11:56:00Z">
        <w:r>
          <w:rPr>
            <w:i/>
            <w:iCs/>
          </w:rPr>
          <w:t>Cylindrocladium</w:t>
        </w:r>
      </w:ins>
      <w:ins w:id="1376" w:author="Bolívar Aponte Rolón" w:date="2024-09-03T11:56:00Z">
        <w:r>
          <w:rPr/>
          <w:t xml:space="preserve">). </w:t>
        </w:r>
      </w:ins>
      <w:ins w:id="1377" w:author="Bolívar Aponte Rolón" w:date="2024-09-03T11:56:00Z">
        <w:r>
          <w:rPr>
            <w:i/>
            <w:iCs/>
          </w:rPr>
          <w:t>Studies in Mycology</w:t>
        </w:r>
      </w:ins>
      <w:ins w:id="1378" w:author="Bolívar Aponte Rolón" w:date="2024-09-03T11:56:00Z">
        <w:r>
          <w:rPr/>
          <w:t xml:space="preserve">, </w:t>
        </w:r>
      </w:ins>
      <w:ins w:id="1379" w:author="Bolívar Aponte Rolón" w:date="2024-09-03T11:56:00Z">
        <w:r>
          <w:rPr>
            <w:i/>
            <w:iCs/>
          </w:rPr>
          <w:t>66</w:t>
        </w:r>
      </w:ins>
      <w:ins w:id="1380" w:author="Bolívar Aponte Rolón" w:date="2024-09-03T11:56:00Z">
        <w:r>
          <w:rPr/>
          <w:t xml:space="preserve">, 1–13. </w:t>
        </w:r>
      </w:ins>
      <w:hyperlink r:id="rId45">
        <w:ins w:id="1381" w:author="Bolívar Aponte Rolón" w:date="2024-09-03T11:56:00Z">
          <w:r>
            <w:rPr>
              <w:rStyle w:val="Hyperlink"/>
            </w:rPr>
            <w:t>https://doi.org/10.3114/sim.2010.66.01</w:t>
          </w:r>
        </w:ins>
      </w:hyperlink>
      <w:bookmarkEnd w:id="69"/>
    </w:p>
    <w:p>
      <w:pPr>
        <w:pStyle w:val="Bibliography"/>
        <w:rPr/>
      </w:pPr>
      <w:bookmarkStart w:id="70" w:name="ref-mason2015"/>
      <w:r>
        <w:rPr/>
        <w:t xml:space="preserve">Mason, C. M., &amp; Donovan, L. A. (2015). Does investment in leaf defenses drive changes in leaf economic strategy? A focus on whole-plant ontogeny. </w:t>
      </w:r>
      <w:r>
        <w:rPr>
          <w:i/>
          <w:iCs/>
        </w:rPr>
        <w:t>Oecologia</w:t>
      </w:r>
      <w:r>
        <w:rPr/>
        <w:t xml:space="preserve">, </w:t>
      </w:r>
      <w:r>
        <w:rPr>
          <w:i/>
          <w:iCs/>
        </w:rPr>
        <w:t>177</w:t>
      </w:r>
      <w:r>
        <w:rPr/>
        <w:t xml:space="preserve">(4), 1053–1066. </w:t>
      </w:r>
      <w:hyperlink r:id="rId46">
        <w:r>
          <w:rPr>
            <w:rStyle w:val="Hyperlink"/>
          </w:rPr>
          <w:t>https://doi.org/10.1007/s00442-014-3177-2</w:t>
        </w:r>
      </w:hyperlink>
      <w:bookmarkEnd w:id="70"/>
    </w:p>
    <w:p>
      <w:pPr>
        <w:pStyle w:val="Bibliography"/>
        <w:rPr/>
      </w:pPr>
      <w:bookmarkStart w:id="71" w:name="ref-mcardle2001"/>
      <w:r>
        <w:rPr/>
        <w:t xml:space="preserve">McArdle, B. H., &amp; Anderson, M. J. (2001). Fitting Multivariate Models To Community Data: A Comment On Distance-Based Redundancy Analysis. </w:t>
      </w:r>
      <w:r>
        <w:rPr>
          <w:i/>
          <w:iCs/>
        </w:rPr>
        <w:t>Ecology</w:t>
      </w:r>
      <w:r>
        <w:rPr/>
        <w:t xml:space="preserve">, </w:t>
      </w:r>
      <w:r>
        <w:rPr>
          <w:i/>
          <w:iCs/>
        </w:rPr>
        <w:t>82</w:t>
      </w:r>
      <w:r>
        <w:rPr/>
        <w:t xml:space="preserve">(1), 290–297. </w:t>
      </w:r>
      <w:hyperlink r:id="rId47">
        <w:r>
          <w:rPr>
            <w:rStyle w:val="Hyperlink"/>
          </w:rPr>
          <w:t>https://doi.org/10.1890/0012-9658(2001)082[0290:FMMTCD]2.0.CO;2</w:t>
        </w:r>
      </w:hyperlink>
      <w:bookmarkEnd w:id="71"/>
    </w:p>
    <w:p>
      <w:pPr>
        <w:pStyle w:val="Bibliography"/>
        <w:rPr/>
      </w:pPr>
      <w:bookmarkStart w:id="72" w:name="ref-mcgill2006"/>
      <w:r>
        <w:rPr/>
        <w:t xml:space="preserve">McGill, B. J., Enquist, B. J., Weiher, E., &amp; Westoby, M. (2006). Rebuilding community ecology from functional traits. </w:t>
      </w:r>
      <w:r>
        <w:rPr>
          <w:i/>
          <w:iCs/>
        </w:rPr>
        <w:t>Trends in Ecology and Evolution</w:t>
      </w:r>
      <w:r>
        <w:rPr/>
        <w:t xml:space="preserve">. </w:t>
      </w:r>
      <w:hyperlink r:id="rId48">
        <w:r>
          <w:rPr>
            <w:rStyle w:val="Hyperlink"/>
          </w:rPr>
          <w:t>https://doi.org/10.1016/j.tree.2006.02.002</w:t>
        </w:r>
      </w:hyperlink>
      <w:bookmarkEnd w:id="72"/>
    </w:p>
    <w:p>
      <w:pPr>
        <w:pStyle w:val="Bibliography"/>
        <w:rPr/>
      </w:pPr>
      <w:bookmarkStart w:id="73" w:name="ref-mcmurdie2013"/>
      <w:r>
        <w:rPr/>
        <w:t xml:space="preserve">McMurdie, P. J., &amp; Holmes, S. (2013). Phyloseq: An R </w:t>
      </w:r>
      <w:del w:id="1383" w:author="Arnold, Betsy - (fungi)" w:date="2024-10-07T06:20:00Z">
        <w:r>
          <w:rPr/>
          <w:delText xml:space="preserve">Package </w:delText>
        </w:r>
      </w:del>
      <w:ins w:id="1384" w:author="Arnold, Betsy - (fungi)" w:date="2024-10-07T06:20:00Z">
        <w:r>
          <w:rPr/>
          <w:t xml:space="preserve">package </w:t>
        </w:r>
      </w:ins>
      <w:r>
        <w:rPr/>
        <w:t xml:space="preserve">for </w:t>
      </w:r>
      <w:del w:id="1385" w:author="Arnold, Betsy - (fungi)" w:date="2024-10-07T06:20:00Z">
        <w:r>
          <w:rPr/>
          <w:delText xml:space="preserve">Reproducible </w:delText>
        </w:r>
      </w:del>
      <w:ins w:id="1386" w:author="Arnold, Betsy - (fungi)" w:date="2024-10-07T06:20:00Z">
        <w:r>
          <w:rPr/>
          <w:t>reproducible i</w:t>
        </w:r>
      </w:ins>
      <w:del w:id="1387" w:author="Arnold, Betsy - (fungi)" w:date="2024-10-07T06:20:00Z">
        <w:r>
          <w:rPr/>
          <w:delText>I</w:delText>
        </w:r>
      </w:del>
      <w:r>
        <w:rPr/>
        <w:t xml:space="preserve">nteractive </w:t>
      </w:r>
      <w:ins w:id="1388" w:author="Arnold, Betsy - (fungi)" w:date="2024-10-07T06:20:00Z">
        <w:r>
          <w:rPr/>
          <w:t>a</w:t>
        </w:r>
      </w:ins>
      <w:del w:id="1389" w:author="Arnold, Betsy - (fungi)" w:date="2024-10-07T06:20:00Z">
        <w:r>
          <w:rPr/>
          <w:delText>A</w:delText>
        </w:r>
      </w:del>
      <w:r>
        <w:rPr/>
        <w:t xml:space="preserve">nalysis and </w:t>
      </w:r>
      <w:ins w:id="1390" w:author="Arnold, Betsy - (fungi)" w:date="2024-10-07T06:20:00Z">
        <w:r>
          <w:rPr/>
          <w:t>g</w:t>
        </w:r>
      </w:ins>
      <w:del w:id="1391" w:author="Arnold, Betsy - (fungi)" w:date="2024-10-07T06:20:00Z">
        <w:r>
          <w:rPr/>
          <w:delText>G</w:delText>
        </w:r>
      </w:del>
      <w:r>
        <w:rPr/>
        <w:t xml:space="preserve">raphics of </w:t>
      </w:r>
      <w:ins w:id="1392" w:author="Arnold, Betsy - (fungi)" w:date="2024-10-07T06:20:00Z">
        <w:r>
          <w:rPr/>
          <w:t>m</w:t>
        </w:r>
      </w:ins>
      <w:del w:id="1393" w:author="Arnold, Betsy - (fungi)" w:date="2024-10-07T06:20:00Z">
        <w:r>
          <w:rPr/>
          <w:delText>M</w:delText>
        </w:r>
      </w:del>
      <w:r>
        <w:rPr/>
        <w:t xml:space="preserve">icrobiome </w:t>
      </w:r>
      <w:ins w:id="1394" w:author="Arnold, Betsy - (fungi)" w:date="2024-10-07T06:20:00Z">
        <w:r>
          <w:rPr/>
          <w:t>c</w:t>
        </w:r>
      </w:ins>
      <w:del w:id="1395" w:author="Arnold, Betsy - (fungi)" w:date="2024-10-07T06:20:00Z">
        <w:r>
          <w:rPr/>
          <w:delText>C</w:delText>
        </w:r>
      </w:del>
      <w:r>
        <w:rPr/>
        <w:t xml:space="preserve">ensus </w:t>
      </w:r>
      <w:ins w:id="1396" w:author="Arnold, Betsy - (fungi)" w:date="2024-10-07T06:20:00Z">
        <w:r>
          <w:rPr/>
          <w:t>d</w:t>
        </w:r>
      </w:ins>
      <w:del w:id="1397" w:author="Arnold, Betsy - (fungi)" w:date="2024-10-07T06:20:00Z">
        <w:r>
          <w:rPr/>
          <w:delText>D</w:delText>
        </w:r>
      </w:del>
      <w:r>
        <w:rPr/>
        <w:t xml:space="preserve">ata. </w:t>
      </w:r>
      <w:r>
        <w:rPr>
          <w:i/>
          <w:iCs/>
        </w:rPr>
        <w:t>PLoS ONE</w:t>
      </w:r>
      <w:r>
        <w:rPr/>
        <w:t xml:space="preserve">, </w:t>
      </w:r>
      <w:r>
        <w:rPr>
          <w:i/>
          <w:iCs/>
        </w:rPr>
        <w:t>8</w:t>
      </w:r>
      <w:r>
        <w:rPr/>
        <w:t xml:space="preserve">(4), e61217. </w:t>
      </w:r>
      <w:hyperlink r:id="rId49">
        <w:r>
          <w:rPr>
            <w:rStyle w:val="Hyperlink"/>
          </w:rPr>
          <w:t>https://doi.org/10.1371/journal.pone.0061217</w:t>
        </w:r>
      </w:hyperlink>
      <w:bookmarkEnd w:id="73"/>
    </w:p>
    <w:p>
      <w:pPr>
        <w:pStyle w:val="Bibliography"/>
        <w:rPr/>
      </w:pPr>
      <w:bookmarkStart w:id="74" w:name="ref-mejia2014"/>
      <w:r>
        <w:rPr/>
        <w:t xml:space="preserve">Mejía, L. C., Herre, E. A., Sparks, J. P., Winter, K., García, M. N., Van Bael, S. A., Stitt, J., Shi, Z., Zhang, Y., Guiltinan, M. J., &amp; Maximova, S. N. (2014). Pervasive effects of a dominant foliar endophytic fungus on host genetic and phenotypic expression in a tropical tree. </w:t>
      </w:r>
      <w:r>
        <w:rPr>
          <w:i/>
          <w:iCs/>
        </w:rPr>
        <w:t>Frontiers in Microbiology</w:t>
      </w:r>
      <w:r>
        <w:rPr/>
        <w:t xml:space="preserve">, </w:t>
      </w:r>
      <w:r>
        <w:rPr>
          <w:i/>
          <w:iCs/>
        </w:rPr>
        <w:t>5</w:t>
      </w:r>
      <w:r>
        <w:rPr/>
        <w:t xml:space="preserve">, 1–16. </w:t>
      </w:r>
      <w:hyperlink r:id="rId50">
        <w:r>
          <w:rPr>
            <w:rStyle w:val="Hyperlink"/>
          </w:rPr>
          <w:t>https://doi.org/10.3389/fmicb.2014.00479</w:t>
        </w:r>
      </w:hyperlink>
      <w:bookmarkEnd w:id="74"/>
    </w:p>
    <w:p>
      <w:pPr>
        <w:pStyle w:val="Bibliography"/>
        <w:rPr/>
      </w:pPr>
      <w:bookmarkStart w:id="75" w:name="ref-mejia2008"/>
      <w:r>
        <w:rPr/>
        <w:t xml:space="preserve">Mejía, L. C., Rojas, E. I., Maynard, Z., Bael, S. V., Arnold, A. E., Hebbar, P., Samuels, G. J., Robbins, N., &amp; Herre, E. A. (2008). Endophytic fungi as biocontrol agents of </w:t>
      </w:r>
      <w:r>
        <w:rPr>
          <w:i/>
          <w:iCs/>
          <w:rPrChange w:id="0" w:author="Arnold, Betsy - (fungi)" w:date="2024-10-07T06:20:00Z"/>
        </w:rPr>
        <w:t xml:space="preserve">Theobroma cacao </w:t>
      </w:r>
      <w:r>
        <w:rPr/>
        <w:t xml:space="preserve">pathogens. </w:t>
      </w:r>
      <w:r>
        <w:rPr>
          <w:i/>
          <w:iCs/>
        </w:rPr>
        <w:t>Biological Control</w:t>
      </w:r>
      <w:r>
        <w:rPr/>
        <w:t xml:space="preserve">, </w:t>
      </w:r>
      <w:r>
        <w:rPr>
          <w:i/>
          <w:iCs/>
        </w:rPr>
        <w:t>46</w:t>
      </w:r>
      <w:r>
        <w:rPr/>
        <w:t xml:space="preserve">(1), 4–14. </w:t>
      </w:r>
      <w:hyperlink r:id="rId51">
        <w:r>
          <w:rPr>
            <w:rStyle w:val="Hyperlink"/>
          </w:rPr>
          <w:t>https://doi.org/10.1016/j.biocontrol.2008.01.012</w:t>
        </w:r>
      </w:hyperlink>
      <w:bookmarkEnd w:id="75"/>
    </w:p>
    <w:p>
      <w:pPr>
        <w:pStyle w:val="Bibliography"/>
        <w:rPr>
          <w:ins w:id="1405" w:author="Bolívar Aponte Rolón" w:date="2024-10-08T10:17:41Z"/>
        </w:rPr>
      </w:pPr>
      <w:ins w:id="1399" w:author="Bolívar Aponte Rolón" w:date="2024-10-08T10:17:41Z">
        <w:bookmarkStart w:id="76" w:name="ref-minh2020"/>
        <w:r>
          <w:rPr/>
          <w:t xml:space="preserve">Minh, B. Q., Schmidt, H. A., Chernomor, O., Schrempf, D., Woodhams, M. D., Von Haeseler, A., &amp; Lanfear, R. (2020). IQ-TREE 2: New models and efficient methods for phylogenetic inference in the genomic era. </w:t>
        </w:r>
      </w:ins>
      <w:ins w:id="1400" w:author="Bolívar Aponte Rolón" w:date="2024-10-08T10:17:41Z">
        <w:r>
          <w:rPr>
            <w:i/>
            <w:iCs/>
          </w:rPr>
          <w:t>Molecular Biology and Evolution</w:t>
        </w:r>
      </w:ins>
      <w:ins w:id="1401" w:author="Bolívar Aponte Rolón" w:date="2024-10-08T10:17:41Z">
        <w:r>
          <w:rPr/>
          <w:t xml:space="preserve">, </w:t>
        </w:r>
      </w:ins>
      <w:ins w:id="1402" w:author="Bolívar Aponte Rolón" w:date="2024-10-08T10:17:41Z">
        <w:r>
          <w:rPr>
            <w:i/>
            <w:iCs/>
          </w:rPr>
          <w:t>37</w:t>
        </w:r>
      </w:ins>
      <w:ins w:id="1403" w:author="Bolívar Aponte Rolón" w:date="2024-10-08T10:17:41Z">
        <w:r>
          <w:rPr/>
          <w:t xml:space="preserve">(5), 1530–1534. </w:t>
        </w:r>
      </w:ins>
      <w:hyperlink r:id="rId52">
        <w:ins w:id="1404" w:author="Bolívar Aponte Rolón" w:date="2024-10-08T10:17:41Z">
          <w:r>
            <w:rPr>
              <w:rStyle w:val="Hyperlink"/>
            </w:rPr>
            <w:t>https://doi.org/10.1093/molbev/msaa015</w:t>
          </w:r>
        </w:ins>
      </w:hyperlink>
      <w:bookmarkEnd w:id="76"/>
    </w:p>
    <w:p>
      <w:pPr>
        <w:pStyle w:val="Bibliography"/>
        <w:rPr>
          <w:ins w:id="1410" w:author="Bolívar Aponte Rolón" w:date="2024-10-08T10:17:41Z"/>
        </w:rPr>
      </w:pPr>
      <w:ins w:id="1406" w:author="Bolívar Aponte Rolón" w:date="2024-10-08T10:17:41Z">
        <w:bookmarkStart w:id="77" w:name="ref-mock2023"/>
        <w:r>
          <w:rPr/>
          <w:t xml:space="preserve">Mock, T. (2023). </w:t>
        </w:r>
      </w:ins>
      <w:ins w:id="1407" w:author="Bolívar Aponte Rolón" w:date="2024-10-08T10:17:41Z">
        <w:r>
          <w:rPr>
            <w:i/>
            <w:iCs/>
          </w:rPr>
          <w:t>gtExtras: Extending “gt” for beautiful HTML tables</w:t>
        </w:r>
      </w:ins>
      <w:ins w:id="1408" w:author="Bolívar Aponte Rolón" w:date="2024-10-08T10:17:41Z">
        <w:r>
          <w:rPr/>
          <w:t xml:space="preserve"> [Manual]. </w:t>
        </w:r>
      </w:ins>
      <w:hyperlink r:id="rId53">
        <w:ins w:id="1409" w:author="Bolívar Aponte Rolón" w:date="2024-10-08T10:17:41Z">
          <w:r>
            <w:rPr>
              <w:rStyle w:val="Hyperlink"/>
            </w:rPr>
            <w:t>https://CRAN.R-project.org/package=gtExtras</w:t>
          </w:r>
        </w:ins>
      </w:hyperlink>
      <w:bookmarkEnd w:id="77"/>
    </w:p>
    <w:p>
      <w:pPr>
        <w:pStyle w:val="Bibliography"/>
        <w:rPr/>
      </w:pPr>
      <w:bookmarkStart w:id="78" w:name="ref-niklas2023"/>
      <w:r>
        <w:rPr/>
        <w:t xml:space="preserve">Niklas, K. J., Shi, P., Gielis, J., Schrader, J., &amp; Niinemets, Ü. (2023). Editorial: Leaf functional traits: Ecological and evolutionary implications. </w:t>
      </w:r>
      <w:r>
        <w:rPr>
          <w:i/>
          <w:iCs/>
        </w:rPr>
        <w:t>Frontiers in Plant Science</w:t>
      </w:r>
      <w:r>
        <w:rPr/>
        <w:t xml:space="preserve">, </w:t>
      </w:r>
      <w:r>
        <w:rPr>
          <w:i/>
          <w:iCs/>
        </w:rPr>
        <w:t>14</w:t>
      </w:r>
      <w:r>
        <w:rPr/>
        <w:t xml:space="preserve">, 1169558. </w:t>
      </w:r>
      <w:hyperlink r:id="rId54">
        <w:r>
          <w:rPr>
            <w:rStyle w:val="Hyperlink"/>
          </w:rPr>
          <w:t>https://doi.org/10.3389/fpls.2023.1169558</w:t>
        </w:r>
      </w:hyperlink>
      <w:bookmarkEnd w:id="78"/>
    </w:p>
    <w:p>
      <w:pPr>
        <w:pStyle w:val="Bibliography"/>
        <w:rPr/>
      </w:pPr>
      <w:bookmarkStart w:id="79" w:name="ref-oita2021"/>
      <w:r>
        <w:rPr/>
        <w:t xml:space="preserve">Oita, S., Ibáñez, A., Lutzoni, F., Miadlikowska, J., Geml, J., Lewis, L. A., Hom, E. F. Y., Carbone, I., U’Ren, J. M., &amp; Arnold, A. E. (2021). Climate and seasonality drive the richness and composition of tropical fungal endophytes at a landscape scale. </w:t>
      </w:r>
      <w:r>
        <w:rPr>
          <w:i/>
          <w:iCs/>
        </w:rPr>
        <w:t>Communications Biology</w:t>
      </w:r>
      <w:r>
        <w:rPr/>
        <w:t xml:space="preserve">, </w:t>
      </w:r>
      <w:r>
        <w:rPr>
          <w:i/>
          <w:iCs/>
        </w:rPr>
        <w:t>4</w:t>
      </w:r>
      <w:r>
        <w:rPr/>
        <w:t xml:space="preserve">(1), 313. </w:t>
      </w:r>
      <w:hyperlink r:id="rId55">
        <w:r>
          <w:rPr>
            <w:rStyle w:val="Hyperlink"/>
          </w:rPr>
          <w:t>https://doi.org/10.1038/s42003-021-01826-7</w:t>
        </w:r>
      </w:hyperlink>
      <w:bookmarkEnd w:id="79"/>
    </w:p>
    <w:p>
      <w:pPr>
        <w:pStyle w:val="Bibliography"/>
        <w:rPr/>
      </w:pPr>
      <w:bookmarkStart w:id="80" w:name="ref-oksanen2022"/>
      <w:r>
        <w:rPr/>
        <w:t xml:space="preserve">Oksanen, J., Simpson, G. L., Blanchet, F. G., Kindt, R., Legendre, P., Minchin, P. R., O’Hara, R. B., Solymos, P., Stevens, M. H. H., Szoecs, E., Wagner, H., Barbour, M., Bedward, M., Bolker, B., Borcard, D., Carvalho, G., Chirico, M., De Caceres, M., Durand, S., … Weedon, J. (2022). </w:t>
      </w:r>
      <w:r>
        <w:rPr>
          <w:i/>
          <w:iCs/>
        </w:rPr>
        <w:t>Vegan: Community Ecology Package</w:t>
      </w:r>
      <w:r>
        <w:rPr/>
        <w:t xml:space="preserve">. </w:t>
      </w:r>
      <w:hyperlink r:id="rId56">
        <w:r>
          <w:rPr>
            <w:rStyle w:val="Hyperlink"/>
          </w:rPr>
          <w:t>https://github.com/vegandevs/vegan</w:t>
        </w:r>
      </w:hyperlink>
      <w:bookmarkEnd w:id="80"/>
    </w:p>
    <w:p>
      <w:pPr>
        <w:pStyle w:val="Bibliography"/>
        <w:rPr>
          <w:ins w:id="1417" w:author="Bolívar Aponte Rolón" w:date="2024-10-08T10:18:24Z"/>
        </w:rPr>
      </w:pPr>
      <w:ins w:id="1411" w:author="Bolívar Aponte Rolón" w:date="2024-10-08T10:18:24Z">
        <w:bookmarkStart w:id="81" w:name="ref-paradis2019"/>
        <w:r>
          <w:rPr/>
          <w:t xml:space="preserve">Paradis, E., &amp; Schliep, K. (2019). ape 5.0: An environment for modern phylogenetics and evolutionary analyses in R. </w:t>
        </w:r>
      </w:ins>
      <w:ins w:id="1412" w:author="Bolívar Aponte Rolón" w:date="2024-10-08T10:18:24Z">
        <w:r>
          <w:rPr>
            <w:i/>
            <w:iCs/>
          </w:rPr>
          <w:t>Bioinformatics (Oxford, England)</w:t>
        </w:r>
      </w:ins>
      <w:ins w:id="1413" w:author="Bolívar Aponte Rolón" w:date="2024-10-08T10:18:24Z">
        <w:r>
          <w:rPr/>
          <w:t xml:space="preserve">, </w:t>
        </w:r>
      </w:ins>
      <w:ins w:id="1414" w:author="Bolívar Aponte Rolón" w:date="2024-10-08T10:18:24Z">
        <w:r>
          <w:rPr>
            <w:i/>
            <w:iCs/>
          </w:rPr>
          <w:t>35</w:t>
        </w:r>
      </w:ins>
      <w:ins w:id="1415" w:author="Bolívar Aponte Rolón" w:date="2024-10-08T10:18:24Z">
        <w:r>
          <w:rPr/>
          <w:t xml:space="preserve">, 526–528. </w:t>
        </w:r>
      </w:ins>
      <w:hyperlink r:id="rId57">
        <w:ins w:id="1416" w:author="Bolívar Aponte Rolón" w:date="2024-10-08T10:18:24Z">
          <w:r>
            <w:rPr>
              <w:rStyle w:val="Hyperlink"/>
            </w:rPr>
            <w:t>https://doi.org/10.1093/bioinformatics/bty633</w:t>
          </w:r>
        </w:ins>
      </w:hyperlink>
      <w:bookmarkEnd w:id="81"/>
    </w:p>
    <w:p>
      <w:pPr>
        <w:pStyle w:val="Bibliography"/>
        <w:rPr/>
      </w:pPr>
      <w:bookmarkStart w:id="82" w:name="ref-pinheiro2000"/>
      <w:r>
        <w:rPr/>
        <w:t xml:space="preserve">Pinheiro, J. C., &amp; Bates, D. M. (2000). </w:t>
      </w:r>
      <w:r>
        <w:rPr>
          <w:i/>
          <w:iCs/>
        </w:rPr>
        <w:t>Mixed-Effects Models in S and S-PLUS</w:t>
      </w:r>
      <w:r>
        <w:rPr/>
        <w:t xml:space="preserve">. Springer. </w:t>
      </w:r>
      <w:hyperlink r:id="rId58">
        <w:r>
          <w:rPr>
            <w:rStyle w:val="Hyperlink"/>
          </w:rPr>
          <w:t>https://doi.org/10.1007/b98882</w:t>
        </w:r>
      </w:hyperlink>
      <w:bookmarkEnd w:id="82"/>
    </w:p>
    <w:p>
      <w:pPr>
        <w:pStyle w:val="Bibliography"/>
        <w:rPr/>
      </w:pPr>
      <w:bookmarkStart w:id="83" w:name="ref-pinheiro2023"/>
      <w:r>
        <w:rPr/>
        <w:t xml:space="preserve">Pinheiro, J., Bates, D., &amp; R Core Team. (2023). </w:t>
      </w:r>
      <w:r>
        <w:rPr>
          <w:i/>
          <w:iCs/>
        </w:rPr>
        <w:t>Nlme: Linear and nonlinear mixed effects models</w:t>
      </w:r>
      <w:r>
        <w:rPr/>
        <w:t xml:space="preserve"> [Manual]. </w:t>
      </w:r>
      <w:hyperlink r:id="rId59">
        <w:r>
          <w:rPr>
            <w:rStyle w:val="Hyperlink"/>
          </w:rPr>
          <w:t>https://CRAN.R-project.org/package=nlme</w:t>
        </w:r>
      </w:hyperlink>
      <w:bookmarkEnd w:id="83"/>
    </w:p>
    <w:p>
      <w:pPr>
        <w:pStyle w:val="Bibliography"/>
        <w:rPr/>
      </w:pPr>
      <w:bookmarkStart w:id="84" w:name="ref-poorter2006"/>
      <w:r>
        <w:rPr/>
        <w:t xml:space="preserve">Poorter, L., &amp; Bongers, F. (2006). Leaf </w:t>
      </w:r>
      <w:del w:id="1418" w:author="Arnold, Betsy - (fungi)" w:date="2024-10-07T06:21:00Z">
        <w:r>
          <w:rPr/>
          <w:delText xml:space="preserve">Traits </w:delText>
        </w:r>
      </w:del>
      <w:ins w:id="1419" w:author="Arnold, Betsy - (fungi)" w:date="2024-10-07T06:21:00Z">
        <w:r>
          <w:rPr/>
          <w:t>traits a</w:t>
        </w:r>
      </w:ins>
      <w:del w:id="1420" w:author="Arnold, Betsy - (fungi)" w:date="2024-10-07T06:21:00Z">
        <w:r>
          <w:rPr/>
          <w:delText>A</w:delText>
        </w:r>
      </w:del>
      <w:r>
        <w:rPr/>
        <w:t xml:space="preserve">re </w:t>
      </w:r>
      <w:ins w:id="1421" w:author="Arnold, Betsy - (fungi)" w:date="2024-10-07T06:21:00Z">
        <w:r>
          <w:rPr/>
          <w:t>g</w:t>
        </w:r>
      </w:ins>
      <w:del w:id="1422" w:author="Arnold, Betsy - (fungi)" w:date="2024-10-07T06:21:00Z">
        <w:r>
          <w:rPr/>
          <w:delText>G</w:delText>
        </w:r>
      </w:del>
      <w:r>
        <w:rPr/>
        <w:t xml:space="preserve">ood </w:t>
      </w:r>
      <w:ins w:id="1423" w:author="Arnold, Betsy - (fungi)" w:date="2024-10-07T06:21:00Z">
        <w:r>
          <w:rPr/>
          <w:t>p</w:t>
        </w:r>
      </w:ins>
      <w:del w:id="1424" w:author="Arnold, Betsy - (fungi)" w:date="2024-10-07T06:21:00Z">
        <w:r>
          <w:rPr/>
          <w:delText>P</w:delText>
        </w:r>
      </w:del>
      <w:r>
        <w:rPr/>
        <w:t xml:space="preserve">redictors </w:t>
      </w:r>
      <w:ins w:id="1425" w:author="Arnold, Betsy - (fungi)" w:date="2024-10-07T06:21:00Z">
        <w:r>
          <w:rPr/>
          <w:t>o</w:t>
        </w:r>
      </w:ins>
      <w:del w:id="1426" w:author="Arnold, Betsy - (fungi)" w:date="2024-10-07T06:21:00Z">
        <w:r>
          <w:rPr/>
          <w:delText>O</w:delText>
        </w:r>
      </w:del>
      <w:r>
        <w:rPr/>
        <w:t xml:space="preserve">f </w:t>
      </w:r>
      <w:ins w:id="1427" w:author="Arnold, Betsy - (fungi)" w:date="2024-10-07T06:21:00Z">
        <w:r>
          <w:rPr/>
          <w:t>p</w:t>
        </w:r>
      </w:ins>
      <w:del w:id="1428" w:author="Arnold, Betsy - (fungi)" w:date="2024-10-07T06:21:00Z">
        <w:r>
          <w:rPr/>
          <w:delText>P</w:delText>
        </w:r>
      </w:del>
      <w:r>
        <w:rPr/>
        <w:t xml:space="preserve">lant </w:t>
      </w:r>
      <w:ins w:id="1429" w:author="Arnold, Betsy - (fungi)" w:date="2024-10-07T06:21:00Z">
        <w:r>
          <w:rPr/>
          <w:t>p</w:t>
        </w:r>
      </w:ins>
      <w:del w:id="1430" w:author="Arnold, Betsy - (fungi)" w:date="2024-10-07T06:21:00Z">
        <w:r>
          <w:rPr/>
          <w:delText>P</w:delText>
        </w:r>
      </w:del>
      <w:r>
        <w:rPr/>
        <w:t xml:space="preserve">erformance </w:t>
      </w:r>
      <w:ins w:id="1431" w:author="Arnold, Betsy - (fungi)" w:date="2024-10-07T06:21:00Z">
        <w:r>
          <w:rPr/>
          <w:t>a</w:t>
        </w:r>
      </w:ins>
      <w:del w:id="1432" w:author="Arnold, Betsy - (fungi)" w:date="2024-10-07T06:21:00Z">
        <w:r>
          <w:rPr/>
          <w:delText>A</w:delText>
        </w:r>
      </w:del>
      <w:r>
        <w:rPr/>
        <w:t xml:space="preserve">cross 53 </w:t>
      </w:r>
      <w:ins w:id="1433" w:author="Arnold, Betsy - (fungi)" w:date="2024-10-07T06:21:00Z">
        <w:r>
          <w:rPr/>
          <w:t>r</w:t>
        </w:r>
      </w:ins>
      <w:del w:id="1434" w:author="Arnold, Betsy - (fungi)" w:date="2024-10-07T06:21:00Z">
        <w:r>
          <w:rPr/>
          <w:delText>R</w:delText>
        </w:r>
      </w:del>
      <w:r>
        <w:rPr/>
        <w:t xml:space="preserve">ain </w:t>
      </w:r>
      <w:ins w:id="1435" w:author="Arnold, Betsy - (fungi)" w:date="2024-10-07T06:21:00Z">
        <w:r>
          <w:rPr/>
          <w:t>f</w:t>
        </w:r>
      </w:ins>
      <w:del w:id="1436" w:author="Arnold, Betsy - (fungi)" w:date="2024-10-07T06:21:00Z">
        <w:r>
          <w:rPr/>
          <w:delText>F</w:delText>
        </w:r>
      </w:del>
      <w:r>
        <w:rPr/>
        <w:t xml:space="preserve">orest </w:t>
      </w:r>
      <w:ins w:id="1437" w:author="Arnold, Betsy - (fungi)" w:date="2024-10-07T06:21:00Z">
        <w:r>
          <w:rPr/>
          <w:t>s</w:t>
        </w:r>
      </w:ins>
      <w:del w:id="1438" w:author="Arnold, Betsy - (fungi)" w:date="2024-10-07T06:21:00Z">
        <w:r>
          <w:rPr/>
          <w:delText>S</w:delText>
        </w:r>
      </w:del>
      <w:r>
        <w:rPr/>
        <w:t xml:space="preserve">pecies. </w:t>
      </w:r>
      <w:r>
        <w:rPr>
          <w:i/>
          <w:iCs/>
        </w:rPr>
        <w:t>Ecology</w:t>
      </w:r>
      <w:r>
        <w:rPr/>
        <w:t xml:space="preserve">, </w:t>
      </w:r>
      <w:r>
        <w:rPr>
          <w:i/>
          <w:iCs/>
        </w:rPr>
        <w:t>87</w:t>
      </w:r>
      <w:r>
        <w:rPr/>
        <w:t xml:space="preserve">(7), 1733–1743. </w:t>
      </w:r>
      <w:hyperlink r:id="rId60">
        <w:r>
          <w:rPr>
            <w:rStyle w:val="Hyperlink"/>
          </w:rPr>
          <w:t>https://doi.org/10.1890/0012-9658(2006)87[1733:LTAGPO]2.0.CO;2</w:t>
        </w:r>
      </w:hyperlink>
      <w:bookmarkEnd w:id="84"/>
    </w:p>
    <w:p>
      <w:pPr>
        <w:pStyle w:val="Bibliography"/>
        <w:rPr/>
      </w:pPr>
      <w:bookmarkStart w:id="85" w:name="ref-porras-alfaro2011"/>
      <w:r>
        <w:rPr/>
        <w:t xml:space="preserve">Porras-Alfaro, A., &amp; Bayman, P. (2011). Hidden </w:t>
      </w:r>
      <w:ins w:id="1439" w:author="Arnold, Betsy - (fungi)" w:date="2024-10-07T06:21:00Z">
        <w:r>
          <w:rPr/>
          <w:t>f</w:t>
        </w:r>
      </w:ins>
      <w:del w:id="1440" w:author="Arnold, Betsy - (fungi)" w:date="2024-10-07T06:21:00Z">
        <w:r>
          <w:rPr/>
          <w:delText>F</w:delText>
        </w:r>
      </w:del>
      <w:r>
        <w:rPr/>
        <w:t xml:space="preserve">ungi, </w:t>
      </w:r>
      <w:ins w:id="1441" w:author="Arnold, Betsy - (fungi)" w:date="2024-10-07T06:21:00Z">
        <w:r>
          <w:rPr/>
          <w:t>e</w:t>
        </w:r>
      </w:ins>
      <w:del w:id="1442" w:author="Arnold, Betsy - (fungi)" w:date="2024-10-07T06:21:00Z">
        <w:r>
          <w:rPr/>
          <w:delText>E</w:delText>
        </w:r>
      </w:del>
      <w:r>
        <w:rPr/>
        <w:t xml:space="preserve">mergent </w:t>
      </w:r>
      <w:ins w:id="1443" w:author="Arnold, Betsy - (fungi)" w:date="2024-10-07T06:21:00Z">
        <w:r>
          <w:rPr/>
          <w:t>p</w:t>
        </w:r>
      </w:ins>
      <w:del w:id="1444" w:author="Arnold, Betsy - (fungi)" w:date="2024-10-07T06:21:00Z">
        <w:r>
          <w:rPr/>
          <w:delText>P</w:delText>
        </w:r>
      </w:del>
      <w:r>
        <w:rPr/>
        <w:t xml:space="preserve">roperties: </w:t>
      </w:r>
      <w:ins w:id="1445" w:author="Arnold, Betsy - (fungi)" w:date="2024-10-07T06:21:00Z">
        <w:r>
          <w:rPr/>
          <w:t>e</w:t>
        </w:r>
      </w:ins>
      <w:del w:id="1446" w:author="Arnold, Betsy - (fungi)" w:date="2024-10-07T06:21:00Z">
        <w:r>
          <w:rPr/>
          <w:delText>E</w:delText>
        </w:r>
      </w:del>
      <w:r>
        <w:rPr/>
        <w:t xml:space="preserve">ndophytes and </w:t>
      </w:r>
      <w:ins w:id="1447" w:author="Arnold, Betsy - (fungi)" w:date="2024-10-07T06:21:00Z">
        <w:r>
          <w:rPr/>
          <w:t>m</w:t>
        </w:r>
      </w:ins>
      <w:del w:id="1448" w:author="Arnold, Betsy - (fungi)" w:date="2024-10-07T06:21:00Z">
        <w:r>
          <w:rPr/>
          <w:delText>M</w:delText>
        </w:r>
      </w:del>
      <w:r>
        <w:rPr/>
        <w:t xml:space="preserve">icrobiomes. </w:t>
      </w:r>
      <w:r>
        <w:rPr>
          <w:i/>
          <w:iCs/>
        </w:rPr>
        <w:t>Annual Review of Phytopathology</w:t>
      </w:r>
      <w:r>
        <w:rPr/>
        <w:t xml:space="preserve">, </w:t>
      </w:r>
      <w:r>
        <w:rPr>
          <w:i/>
          <w:iCs/>
        </w:rPr>
        <w:t>49</w:t>
      </w:r>
      <w:r>
        <w:rPr/>
        <w:t xml:space="preserve">(1), 291–315. </w:t>
      </w:r>
      <w:hyperlink r:id="rId61">
        <w:r>
          <w:rPr>
            <w:rStyle w:val="Hyperlink"/>
          </w:rPr>
          <w:t>https://doi.org/10.1146/annurev-phyto-080508-081831</w:t>
        </w:r>
      </w:hyperlink>
      <w:bookmarkEnd w:id="85"/>
    </w:p>
    <w:p>
      <w:pPr>
        <w:pStyle w:val="Bibliography"/>
        <w:spacing w:before="114" w:after="314"/>
        <w:rPr>
          <w:ins w:id="1453" w:author="Bolívar Aponte Rolón" w:date="2024-10-22T15:54:23Z"/>
        </w:rPr>
      </w:pPr>
      <w:ins w:id="1449" w:author="Bolívar Aponte Rolón" w:date="2024-10-22T15:54:23Z">
        <w:r>
          <w:rPr>
            <w:color w:val="FF0000"/>
          </w:rPr>
          <w:t xml:space="preserve">Queenborough, S. A., Metz, M. R., Valencia, R., &amp; Wright, S. J. (2013). Demographic consequences of chromatic leaf defence in tropical tree communities: do red young leaves increase growth and survival? </w:t>
        </w:r>
      </w:ins>
      <w:ins w:id="1450" w:author="Bolívar Aponte Rolón" w:date="2024-10-22T15:54:23Z">
        <w:r>
          <w:rPr>
            <w:i/>
            <w:iCs/>
            <w:color w:val="FF0000"/>
          </w:rPr>
          <w:t>Annals of Botany, 112</w:t>
        </w:r>
      </w:ins>
      <w:ins w:id="1451" w:author="Bolívar Aponte Rolón" w:date="2024-10-22T15:54:23Z">
        <w:r>
          <w:rPr>
            <w:color w:val="FF0000"/>
          </w:rPr>
          <w:t xml:space="preserve">(4), 677–684. </w:t>
        </w:r>
      </w:ins>
      <w:hyperlink r:id="rId62">
        <w:ins w:id="1452" w:author="Bolívar Aponte Rolón" w:date="2024-10-22T15:54:23Z">
          <w:r>
            <w:rPr>
              <w:rStyle w:val="Hyperlink"/>
              <w:color w:val="4F81BD"/>
            </w:rPr>
            <w:t>https://doi.org/10.1093/aob/mct144</w:t>
          </w:r>
        </w:ins>
      </w:hyperlink>
    </w:p>
    <w:p>
      <w:pPr>
        <w:pStyle w:val="Bibliography"/>
        <w:spacing w:before="114" w:after="314"/>
        <w:rPr/>
      </w:pPr>
      <w:bookmarkStart w:id="86" w:name="ref-rcoreteam2024"/>
      <w:r>
        <w:rPr/>
        <w:t xml:space="preserve">R Core Team. (2024). </w:t>
      </w:r>
      <w:r>
        <w:rPr>
          <w:i/>
          <w:iCs/>
        </w:rPr>
        <w:t>R: A language and environment for statistical computing</w:t>
      </w:r>
      <w:r>
        <w:rPr/>
        <w:t xml:space="preserve"> [Manual]. R Foundation for Statistical Computing. </w:t>
      </w:r>
      <w:hyperlink r:id="rId63">
        <w:r>
          <w:rPr>
            <w:rStyle w:val="Hyperlink"/>
          </w:rPr>
          <w:t>https://www.R-project.org/</w:t>
        </w:r>
      </w:hyperlink>
      <w:bookmarkEnd w:id="86"/>
    </w:p>
    <w:p>
      <w:pPr>
        <w:pStyle w:val="Bibliography"/>
        <w:rPr/>
      </w:pPr>
      <w:bookmarkStart w:id="87" w:name="ref-rocha2017"/>
      <w:r>
        <w:rPr/>
        <w:t xml:space="preserve">Rocha, S. L., Evans, H. C., Jorge, V. L., Cardoso, L. A. O., Pereira, F. S. T., Rocha, F. B., Barreto, R. W., Hart, A. G., &amp; Elliot, S. L. (2017). Recognition of endophytic </w:t>
      </w:r>
      <w:r>
        <w:rPr>
          <w:i/>
          <w:iCs/>
        </w:rPr>
        <w:t>Trichoderma</w:t>
      </w:r>
      <w:r>
        <w:rPr/>
        <w:t xml:space="preserve"> species by leaf-cutting ants and their potential in a Trojan-horse management strategy. </w:t>
      </w:r>
      <w:r>
        <w:rPr>
          <w:i/>
          <w:iCs/>
        </w:rPr>
        <w:t>Royal Society Open Science</w:t>
      </w:r>
      <w:r>
        <w:rPr/>
        <w:t xml:space="preserve">, </w:t>
      </w:r>
      <w:r>
        <w:rPr>
          <w:i/>
          <w:iCs/>
        </w:rPr>
        <w:t>4</w:t>
      </w:r>
      <w:r>
        <w:rPr/>
        <w:t xml:space="preserve">(4), 160628. </w:t>
      </w:r>
      <w:hyperlink r:id="rId64">
        <w:r>
          <w:rPr>
            <w:rStyle w:val="Hyperlink"/>
          </w:rPr>
          <w:t>https://doi.org/10.1098/rsos.160628</w:t>
        </w:r>
      </w:hyperlink>
      <w:bookmarkEnd w:id="87"/>
    </w:p>
    <w:p>
      <w:pPr>
        <w:pStyle w:val="Bibliography"/>
        <w:rPr/>
      </w:pPr>
      <w:bookmarkStart w:id="88" w:name="ref-rodriguez2009"/>
      <w:r>
        <w:rPr/>
        <w:t xml:space="preserve">Rodriguez, R. J., White, J. F., Arnold, A. E., &amp; Redman, R. S. (2009). Fungal endophytes: Diversity and functional roles. </w:t>
      </w:r>
      <w:r>
        <w:rPr>
          <w:i/>
          <w:iCs/>
        </w:rPr>
        <w:t>New Phytologist</w:t>
      </w:r>
      <w:r>
        <w:rPr/>
        <w:t xml:space="preserve">, </w:t>
      </w:r>
      <w:r>
        <w:rPr>
          <w:i/>
          <w:iCs/>
        </w:rPr>
        <w:t>182</w:t>
      </w:r>
      <w:r>
        <w:rPr/>
        <w:t xml:space="preserve">(2), 314–330. </w:t>
      </w:r>
      <w:hyperlink r:id="rId65">
        <w:r>
          <w:rPr>
            <w:rStyle w:val="Hyperlink"/>
          </w:rPr>
          <w:t>https://doi.org/10.1111/j.1469-8137.2009.02773.x</w:t>
        </w:r>
      </w:hyperlink>
      <w:bookmarkEnd w:id="88"/>
    </w:p>
    <w:p>
      <w:pPr>
        <w:pStyle w:val="Bibliography"/>
        <w:rPr/>
      </w:pPr>
      <w:bookmarkStart w:id="89" w:name="ref-rognes2016"/>
      <w:r>
        <w:rPr/>
        <w:t xml:space="preserve">Rognes, T., Flouri, T., Nichols, B., Quince, C., &amp; Mahé, F. (2016). VSEARCH: A versatile open source tool for metagenomics. </w:t>
      </w:r>
      <w:r>
        <w:rPr>
          <w:i/>
          <w:iCs/>
        </w:rPr>
        <w:t>PeerJ</w:t>
      </w:r>
      <w:r>
        <w:rPr/>
        <w:t xml:space="preserve">, </w:t>
      </w:r>
      <w:r>
        <w:rPr>
          <w:i/>
          <w:iCs/>
        </w:rPr>
        <w:t>4</w:t>
      </w:r>
      <w:r>
        <w:rPr/>
        <w:t xml:space="preserve">, e2584. </w:t>
      </w:r>
      <w:hyperlink r:id="rId66">
        <w:r>
          <w:rPr>
            <w:rStyle w:val="Hyperlink"/>
          </w:rPr>
          <w:t>https://doi.org/10.7717/peerj.2584</w:t>
        </w:r>
      </w:hyperlink>
      <w:bookmarkEnd w:id="89"/>
    </w:p>
    <w:p>
      <w:pPr>
        <w:pStyle w:val="Bibliography"/>
        <w:rPr>
          <w:ins w:id="1462" w:author="Bolívar Aponte Rolón" w:date="2024-08-19T16:13:00Z"/>
        </w:rPr>
      </w:pPr>
      <w:ins w:id="1454" w:author="Bolívar Aponte Rolón" w:date="2024-08-19T16:13:00Z">
        <w:bookmarkStart w:id="90" w:name="ref-sanchez-gonzalez2022"/>
        <w:r>
          <w:rPr/>
          <w:t xml:space="preserve">Sanchez-Gonzalez, E. I., Soares, T. D. P. F., Zarpelon, T. G., Zauza, E. A. V., Mafia, R. G., &amp; Ferreira, M. A. (2022). Two new species of </w:t>
        </w:r>
      </w:ins>
      <w:ins w:id="1455" w:author="Bolívar Aponte Rolón" w:date="2024-08-19T16:13:00Z">
        <w:r>
          <w:rPr>
            <w:i/>
            <w:iCs/>
          </w:rPr>
          <w:t>Calonectria</w:t>
        </w:r>
      </w:ins>
      <w:ins w:id="1456" w:author="Bolívar Aponte Rolón" w:date="2024-08-19T16:13:00Z">
        <w:r>
          <w:rPr/>
          <w:t xml:space="preserve"> (Hypocreales, Nectriaceae) causing Eucalyptus leaf blight in Brazil. </w:t>
        </w:r>
      </w:ins>
      <w:ins w:id="1457" w:author="Bolívar Aponte Rolón" w:date="2024-08-19T16:13:00Z">
        <w:r>
          <w:rPr>
            <w:i/>
            <w:iCs/>
          </w:rPr>
          <w:t>MycoKeys</w:t>
        </w:r>
      </w:ins>
      <w:ins w:id="1458" w:author="Bolívar Aponte Rolón" w:date="2024-08-19T16:13:00Z">
        <w:r>
          <w:rPr/>
          <w:t xml:space="preserve">, </w:t>
        </w:r>
      </w:ins>
      <w:ins w:id="1459" w:author="Bolívar Aponte Rolón" w:date="2024-08-19T16:13:00Z">
        <w:r>
          <w:rPr>
            <w:i/>
            <w:iCs/>
          </w:rPr>
          <w:t>91</w:t>
        </w:r>
      </w:ins>
      <w:ins w:id="1460" w:author="Bolívar Aponte Rolón" w:date="2024-08-19T16:13:00Z">
        <w:r>
          <w:rPr/>
          <w:t xml:space="preserve">, 169–197. </w:t>
        </w:r>
      </w:ins>
      <w:hyperlink r:id="rId67">
        <w:ins w:id="1461" w:author="Bolívar Aponte Rolón" w:date="2024-08-19T16:13:00Z">
          <w:r>
            <w:rPr>
              <w:rStyle w:val="Hyperlink"/>
            </w:rPr>
            <w:t>https://doi.org/10.3897/mycokeys.91.84896</w:t>
          </w:r>
        </w:ins>
      </w:hyperlink>
      <w:bookmarkEnd w:id="90"/>
    </w:p>
    <w:p>
      <w:pPr>
        <w:pStyle w:val="Bibliography"/>
        <w:rPr/>
      </w:pPr>
      <w:bookmarkStart w:id="91" w:name="ref-sarmiento2017"/>
      <w:r>
        <w:rPr/>
        <w:t xml:space="preserve">Sarmiento, C., Zalamea, P. C., Dalling, J. W., Davis, A. S., Simon, S. M., U’Ren, J. M., &amp; Arnold, A. E. (2017). Soilborne fungi have host affinity and host-specific effects on seed germination and survival in a lowland tropical forest. </w:t>
      </w:r>
      <w:r>
        <w:rPr>
          <w:i/>
          <w:iCs/>
        </w:rPr>
        <w:t>Proceedings of the National Academy of Sciences of the United States of America</w:t>
      </w:r>
      <w:r>
        <w:rPr/>
        <w:t xml:space="preserve">, </w:t>
      </w:r>
      <w:r>
        <w:rPr>
          <w:i/>
          <w:iCs/>
        </w:rPr>
        <w:t>114</w:t>
      </w:r>
      <w:r>
        <w:rPr/>
        <w:t xml:space="preserve">(43), 11458–11463. </w:t>
      </w:r>
      <w:hyperlink r:id="rId68">
        <w:r>
          <w:rPr>
            <w:rStyle w:val="Hyperlink"/>
          </w:rPr>
          <w:t>https://doi.org/10.1073/pnas.1706324114</w:t>
        </w:r>
      </w:hyperlink>
      <w:bookmarkEnd w:id="91"/>
    </w:p>
    <w:p>
      <w:pPr>
        <w:pStyle w:val="Bibliography"/>
        <w:rPr/>
      </w:pPr>
      <w:bookmarkStart w:id="92" w:name="ref-saunders2010"/>
      <w:r>
        <w:rPr/>
        <w:t xml:space="preserve">Saunders, M., Glenn, A. E., &amp; Kohn, L. M. (2010). Exploring the evolutionary ecology of fungal endophytes in agricultural systems: Using functional traits to reveal mechanisms in community processes. </w:t>
      </w:r>
      <w:r>
        <w:rPr>
          <w:i/>
          <w:iCs/>
        </w:rPr>
        <w:t>Evolutionary Applications</w:t>
      </w:r>
      <w:r>
        <w:rPr/>
        <w:t xml:space="preserve">, </w:t>
      </w:r>
      <w:r>
        <w:rPr>
          <w:i/>
          <w:iCs/>
        </w:rPr>
        <w:t>3</w:t>
      </w:r>
      <w:r>
        <w:rPr/>
        <w:t xml:space="preserve">(5-6), 525–537. </w:t>
      </w:r>
      <w:hyperlink r:id="rId69">
        <w:r>
          <w:rPr>
            <w:rStyle w:val="Hyperlink"/>
          </w:rPr>
          <w:t>https://doi.org/10.1111/j.1752-4571.2010.00141.x</w:t>
        </w:r>
      </w:hyperlink>
      <w:bookmarkEnd w:id="92"/>
    </w:p>
    <w:p>
      <w:pPr>
        <w:pStyle w:val="Bibliography"/>
        <w:rPr/>
      </w:pPr>
      <w:bookmarkStart w:id="93" w:name="ref-schneider2012"/>
      <w:r>
        <w:rPr/>
        <w:t xml:space="preserve">Schneider, C. A., Rasband, W. S., &amp; Eliceiri, K. W. (2012). NIH Image to ImageJ: 25 years of image analysis. </w:t>
      </w:r>
      <w:r>
        <w:rPr>
          <w:i/>
          <w:iCs/>
        </w:rPr>
        <w:t>Nature Methods</w:t>
      </w:r>
      <w:r>
        <w:rPr/>
        <w:t xml:space="preserve">, </w:t>
      </w:r>
      <w:r>
        <w:rPr>
          <w:i/>
          <w:iCs/>
        </w:rPr>
        <w:t>9</w:t>
      </w:r>
      <w:r>
        <w:rPr/>
        <w:t xml:space="preserve">(7), 671–675. </w:t>
      </w:r>
      <w:hyperlink r:id="rId70">
        <w:r>
          <w:rPr>
            <w:rStyle w:val="Hyperlink"/>
          </w:rPr>
          <w:t>https://doi.org/10.1038/nmeth.2089</w:t>
        </w:r>
      </w:hyperlink>
      <w:bookmarkEnd w:id="93"/>
    </w:p>
    <w:p>
      <w:pPr>
        <w:pStyle w:val="Bibliography"/>
        <w:rPr/>
      </w:pPr>
      <w:bookmarkStart w:id="94" w:name="ref-stamp2003"/>
      <w:r>
        <w:rPr/>
        <w:t xml:space="preserve">Stamp, N. (2003). Out of the quagmire of plant defense hypotheses. </w:t>
      </w:r>
      <w:r>
        <w:rPr>
          <w:i/>
          <w:iCs/>
        </w:rPr>
        <w:t>Quarterly Review of Biology</w:t>
      </w:r>
      <w:r>
        <w:rPr/>
        <w:t xml:space="preserve">, </w:t>
      </w:r>
      <w:r>
        <w:rPr>
          <w:i/>
          <w:iCs/>
        </w:rPr>
        <w:t>78</w:t>
      </w:r>
      <w:r>
        <w:rPr/>
        <w:t xml:space="preserve">(1), 23–55. </w:t>
      </w:r>
      <w:hyperlink r:id="rId71">
        <w:r>
          <w:rPr>
            <w:rStyle w:val="Hyperlink"/>
          </w:rPr>
          <w:t>https://doi.org/10.1086/367580</w:t>
        </w:r>
      </w:hyperlink>
      <w:bookmarkEnd w:id="94"/>
    </w:p>
    <w:p>
      <w:pPr>
        <w:pStyle w:val="Bibliography"/>
        <w:rPr/>
      </w:pPr>
      <w:bookmarkStart w:id="95" w:name="ref-tellezTraits2022"/>
      <w:r>
        <w:rPr/>
        <w:t xml:space="preserve">Tellez, P. H., Arnold, A. E., Leo, A. B., Kitajima, K., &amp; Van Bael, S. A. (2022). Traits along the leaf economics spectrum are associated with communities of foliar endophytic symbionts. </w:t>
      </w:r>
      <w:r>
        <w:rPr>
          <w:i/>
          <w:iCs/>
        </w:rPr>
        <w:t>Frontiers in Microbiology</w:t>
      </w:r>
      <w:r>
        <w:rPr/>
        <w:t xml:space="preserve">, </w:t>
      </w:r>
      <w:r>
        <w:rPr>
          <w:i/>
          <w:iCs/>
        </w:rPr>
        <w:t>13</w:t>
      </w:r>
      <w:r>
        <w:rPr/>
        <w:t xml:space="preserve">, 927780. </w:t>
      </w:r>
      <w:hyperlink r:id="rId72">
        <w:r>
          <w:rPr>
            <w:rStyle w:val="Hyperlink"/>
          </w:rPr>
          <w:t>https://doi.org/lutzoni</w:t>
        </w:r>
      </w:hyperlink>
      <w:bookmarkEnd w:id="95"/>
    </w:p>
    <w:p>
      <w:pPr>
        <w:pStyle w:val="Bibliography"/>
        <w:rPr/>
      </w:pPr>
      <w:bookmarkStart w:id="96" w:name="ref-tellezRedCol2016"/>
      <w:r>
        <w:rPr/>
        <w:t xml:space="preserve">Tellez, P. H., Rojas, E., &amp; Van Bael, S. (2016). Red coloration in young tropical leaves associated with reduced fungal pathogen damage. </w:t>
      </w:r>
      <w:r>
        <w:rPr>
          <w:i/>
          <w:iCs/>
        </w:rPr>
        <w:t>Biotropica</w:t>
      </w:r>
      <w:r>
        <w:rPr/>
        <w:t xml:space="preserve">, </w:t>
      </w:r>
      <w:r>
        <w:rPr>
          <w:i/>
          <w:iCs/>
        </w:rPr>
        <w:t>48</w:t>
      </w:r>
      <w:r>
        <w:rPr/>
        <w:t xml:space="preserve">(2), 150–153. </w:t>
      </w:r>
      <w:hyperlink r:id="rId73">
        <w:r>
          <w:rPr>
            <w:rStyle w:val="Hyperlink"/>
          </w:rPr>
          <w:t>https://doi.org/10.1111/btp.12303</w:t>
        </w:r>
      </w:hyperlink>
      <w:bookmarkEnd w:id="96"/>
    </w:p>
    <w:p>
      <w:pPr>
        <w:pStyle w:val="Bibliography"/>
        <w:rPr/>
      </w:pPr>
      <w:bookmarkStart w:id="97" w:name="ref-teoh2016"/>
      <w:r>
        <w:rPr/>
        <w:t xml:space="preserve">Teoh, E. S. (2016). Secondary Metabolites of Plants. In E. S. Teoh, </w:t>
      </w:r>
      <w:r>
        <w:rPr>
          <w:i/>
          <w:iCs/>
        </w:rPr>
        <w:t>Medicinal Orchids of Asia</w:t>
      </w:r>
      <w:r>
        <w:rPr/>
        <w:t xml:space="preserve"> (pp. 59–73). Springer International Publishing. </w:t>
      </w:r>
      <w:hyperlink r:id="rId74">
        <w:r>
          <w:rPr>
            <w:rStyle w:val="Hyperlink"/>
          </w:rPr>
          <w:t>https://doi.org/10.1007/978-3-319-24274-3_5</w:t>
        </w:r>
      </w:hyperlink>
      <w:bookmarkEnd w:id="97"/>
    </w:p>
    <w:p>
      <w:pPr>
        <w:pStyle w:val="Bibliography"/>
        <w:rPr/>
      </w:pPr>
      <w:bookmarkStart w:id="98" w:name="ref-uren2017"/>
      <w:r>
        <w:rPr/>
        <w:t xml:space="preserve">U’Ren, J. M., &amp; Arnold, A. E. (2017). 96 well DNA Extraction Protocol for Plant and Lichen Tissue Stored in CTAB. </w:t>
      </w:r>
      <w:r>
        <w:rPr>
          <w:i/>
          <w:iCs/>
        </w:rPr>
        <w:t>Protocols.io</w:t>
      </w:r>
      <w:r>
        <w:rPr/>
        <w:t xml:space="preserve">, 1–5. </w:t>
      </w:r>
      <w:hyperlink r:id="rId75">
        <w:r>
          <w:rPr>
            <w:rStyle w:val="Hyperlink"/>
          </w:rPr>
          <w:t>https://doi.org/dx.doi.org/10.17504/protocols.io.fscbnaw</w:t>
        </w:r>
      </w:hyperlink>
      <w:bookmarkEnd w:id="98"/>
    </w:p>
    <w:p>
      <w:pPr>
        <w:pStyle w:val="Bibliography"/>
        <w:rPr/>
      </w:pPr>
      <w:bookmarkStart w:id="99" w:name="ref-uren2019"/>
      <w:r>
        <w:rPr/>
        <w:t>U’Ren, J. M., Lutzoni, F., Miadlikowska, J., Zimmerman, N. B., Carbone, I., May, G., &amp; Arnold, A. E. (2019). Host availability drives distributions of fungal endophytes in the imperi</w:t>
      </w:r>
      <w:del w:id="1463" w:author="Arnold, Betsy - (fungi)" w:date="2024-10-07T06:21:00Z">
        <w:r>
          <w:rPr/>
          <w:delText>l</w:delText>
        </w:r>
      </w:del>
      <w:r>
        <w:rPr/>
        <w:t xml:space="preserve">led boreal realm. </w:t>
      </w:r>
      <w:r>
        <w:rPr>
          <w:i/>
          <w:iCs/>
        </w:rPr>
        <w:t>Nature Ecology &amp; Evolution</w:t>
      </w:r>
      <w:r>
        <w:rPr/>
        <w:t xml:space="preserve">, </w:t>
      </w:r>
      <w:r>
        <w:rPr>
          <w:i/>
          <w:iCs/>
        </w:rPr>
        <w:t>3</w:t>
      </w:r>
      <w:r>
        <w:rPr/>
        <w:t xml:space="preserve">(10), 1430–1437. </w:t>
      </w:r>
      <w:hyperlink r:id="rId76">
        <w:r>
          <w:rPr>
            <w:rStyle w:val="Hyperlink"/>
          </w:rPr>
          <w:t>https://doi.org/10.1038/s41559-019-0975-2</w:t>
        </w:r>
      </w:hyperlink>
      <w:bookmarkEnd w:id="99"/>
    </w:p>
    <w:p>
      <w:pPr>
        <w:pStyle w:val="Bibliography"/>
        <w:rPr/>
      </w:pPr>
      <w:bookmarkStart w:id="100" w:name="ref-weiss2017"/>
      <w:r>
        <w:rPr/>
        <w:t xml:space="preserve">Weiss, S., Xu, Z. Z., Peddada, S., Amir, A., Bittinger, K., Gonzalez, A., Lozupone, C., Zaneveld, J. R., Vázquez-Baeza, Y., Birmingham, A., Hyde, E. R., &amp; Knight, R. (2017). Normalization and microbial differential abundance strategies depend upon data characteristics. </w:t>
      </w:r>
      <w:r>
        <w:rPr>
          <w:i/>
          <w:iCs/>
        </w:rPr>
        <w:t>Microbiome</w:t>
      </w:r>
      <w:r>
        <w:rPr/>
        <w:t xml:space="preserve">, </w:t>
      </w:r>
      <w:r>
        <w:rPr>
          <w:i/>
          <w:iCs/>
        </w:rPr>
        <w:t>5</w:t>
      </w:r>
      <w:r>
        <w:rPr/>
        <w:t xml:space="preserve">(1), 27. </w:t>
      </w:r>
      <w:hyperlink r:id="rId77">
        <w:r>
          <w:rPr>
            <w:rStyle w:val="Hyperlink"/>
          </w:rPr>
          <w:t>https://doi.org/10.1186/s40168-017-0237-y</w:t>
        </w:r>
      </w:hyperlink>
      <w:bookmarkEnd w:id="100"/>
    </w:p>
    <w:p>
      <w:pPr>
        <w:pStyle w:val="Bibliography"/>
        <w:rPr>
          <w:ins w:id="1468" w:author="Bolívar Aponte Rolón" w:date="2024-10-08T10:19:38Z"/>
        </w:rPr>
      </w:pPr>
      <w:ins w:id="1464" w:author="Bolívar Aponte Rolón" w:date="2024-10-08T10:19:38Z">
        <w:bookmarkStart w:id="101" w:name="ref-wickham2022"/>
        <w:r>
          <w:rPr/>
          <w:t xml:space="preserve">Wickham, H., Chang, W., Henry, L., Pedersen, T. L., Takahashi, K., Wilke, C., Woo, K., Yutani, H., &amp; Dunnington, D. (2022). </w:t>
        </w:r>
      </w:ins>
      <w:ins w:id="1465" w:author="Bolívar Aponte Rolón" w:date="2024-10-08T10:19:38Z">
        <w:r>
          <w:rPr>
            <w:i/>
            <w:iCs/>
          </w:rPr>
          <w:t>ggplot2: Create elegant data visualisations using the grammar of graphics</w:t>
        </w:r>
      </w:ins>
      <w:ins w:id="1466" w:author="Bolívar Aponte Rolón" w:date="2024-10-08T10:19:38Z">
        <w:r>
          <w:rPr/>
          <w:t xml:space="preserve">. </w:t>
        </w:r>
      </w:ins>
      <w:hyperlink r:id="rId78">
        <w:ins w:id="1467" w:author="Bolívar Aponte Rolón" w:date="2024-10-08T10:19:38Z">
          <w:r>
            <w:rPr>
              <w:rStyle w:val="Hyperlink"/>
            </w:rPr>
            <w:t>https://CRAN.R-project.org/package=ggplot2</w:t>
          </w:r>
        </w:ins>
      </w:hyperlink>
      <w:bookmarkEnd w:id="101"/>
    </w:p>
    <w:p>
      <w:pPr>
        <w:pStyle w:val="Bibliography"/>
        <w:rPr/>
      </w:pPr>
      <w:bookmarkStart w:id="102" w:name="ref-wright2005"/>
      <w:r>
        <w:rPr/>
        <w:t xml:space="preserve">Wright, I. J., Reich, P. B., Cornelissen, J. H. C., Falster, D. S., Garnier, E., Hikosaka, K., Lamont, B. B., Lee, W., Oleksyn, J., Osada, N., Poorter, H., Villar, R., Warton, D. I., &amp; Westoby, M. (2005). Assessing the generality of global leaf trait relationships. </w:t>
      </w:r>
      <w:r>
        <w:rPr>
          <w:i/>
          <w:iCs/>
        </w:rPr>
        <w:t>New Phytologist</w:t>
      </w:r>
      <w:r>
        <w:rPr/>
        <w:t xml:space="preserve">, </w:t>
      </w:r>
      <w:r>
        <w:rPr>
          <w:i/>
          <w:iCs/>
        </w:rPr>
        <w:t>166</w:t>
      </w:r>
      <w:r>
        <w:rPr/>
        <w:t xml:space="preserve">(2), 485–496. </w:t>
      </w:r>
      <w:hyperlink r:id="rId79">
        <w:r>
          <w:rPr>
            <w:rStyle w:val="Hyperlink"/>
          </w:rPr>
          <w:t>https://doi.org/10.1111/j.1469-8137.2005.01349.x</w:t>
        </w:r>
      </w:hyperlink>
      <w:bookmarkEnd w:id="102"/>
    </w:p>
    <w:p>
      <w:pPr>
        <w:pStyle w:val="Bibliography"/>
        <w:rPr>
          <w:del w:id="1469" w:author="Bolívar Aponte Rolón" w:date="2024-10-08T16:45:28Z"/>
        </w:rPr>
      </w:pPr>
      <w:bookmarkStart w:id="103" w:name="ref-wright2004"/>
      <w:r>
        <w:rPr/>
        <w:t xml:space="preserve">Wright, I. J., Reich, P. B., Westoby, M., Ackerly, D. D., Baruch, Z., Bongers, F., Cavender-Bares, J., Chapin, T., Cornelissen, J. H. C., Diemer, M., Flexas, J., Garnier, E., Groom, P. K., Gulias, J., Hikosaka, K., Lamont, B. B., Lee, T., Lee, W., Lusk, C., … Villar, R. (2004). The worldwide leaf economics spectrum. </w:t>
      </w:r>
      <w:r>
        <w:rPr>
          <w:i/>
          <w:iCs/>
        </w:rPr>
        <w:t>Nature</w:t>
      </w:r>
      <w:r>
        <w:rPr/>
        <w:t xml:space="preserve">, </w:t>
      </w:r>
      <w:r>
        <w:rPr>
          <w:i/>
          <w:iCs/>
        </w:rPr>
        <w:t>428</w:t>
      </w:r>
      <w:r>
        <w:rPr/>
        <w:t xml:space="preserve">(6985), 821–827. </w:t>
      </w:r>
      <w:hyperlink r:id="rId80">
        <w:r>
          <w:rPr>
            <w:rStyle w:val="Hyperlink"/>
          </w:rPr>
          <w:t>https://doi.org/10.1038/nature02403</w:t>
        </w:r>
      </w:hyperlink>
      <w:bookmarkEnd w:id="22"/>
      <w:bookmarkEnd w:id="23"/>
      <w:bookmarkEnd w:id="103"/>
    </w:p>
    <w:p>
      <w:pPr>
        <w:pStyle w:val="Bibliography"/>
        <w:widowControl/>
        <w:suppressAutoHyphens w:val="true"/>
        <w:bidi w:val="0"/>
        <w:spacing w:before="0" w:after="200"/>
        <w:jc w:val="left"/>
        <w:rPr/>
      </w:pPr>
      <w:r>
        <w:rPr/>
      </w:r>
      <w:bookmarkStart w:id="104" w:name="supplementary-materials_Copy_1"/>
      <w:bookmarkStart w:id="105" w:name="supplementary-materials_Copy_1"/>
      <w:bookmarkEnd w:id="105"/>
    </w:p>
    <w:sectPr>
      <w:type w:val="nextPage"/>
      <w:pgSz w:w="12240" w:h="15840"/>
      <w:pgMar w:left="1440" w:right="1440" w:gutter="0" w:header="0" w:top="1440" w:footer="0" w:bottom="1440"/>
      <w:lnNumType w:countBy="1" w:restart="continuous" w:distance="28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nos">
    <w:charset w:val="01"/>
    <w:family w:val="roman"/>
    <w:pitch w:val="variable"/>
  </w:font>
  <w:font w:name="Cambria">
    <w:charset w:val="01"/>
    <w:family w:val="roman"/>
    <w:pitch w:val="variable"/>
  </w:font>
  <w:font w:name="TeX Gyre Termes">
    <w:charset w:val="01"/>
    <w:family w:val="roman"/>
    <w:pitch w:val="variable"/>
  </w:font>
  <w:font w:name="Consolas">
    <w:charset w:val="01"/>
    <w:family w:val="auto"/>
    <w:pitch w:val="variable"/>
  </w:font>
  <w:font w:name="Calibri">
    <w:charset w:val="01"/>
    <w:family w:val="roman"/>
    <w:pitch w:val="variable"/>
  </w:font>
  <w:font w:name="Noto Sans Mono">
    <w:charset w:val="01"/>
    <w:family w:val="roman"/>
    <w:pitch w:val="variable"/>
  </w:font>
  <w:font w:name="Times New Roman">
    <w:charset w:val="01"/>
    <w:family w:val="auto"/>
    <w:pitch w:val="default"/>
  </w:font>
</w:fonts>
</file>

<file path=word/settings.xml><?xml version="1.0" encoding="utf-8"?>
<w:settings xmlns:w="http://schemas.openxmlformats.org/wordprocessingml/2006/main">
  <w:zoom w:percent="140"/>
  <w:revisionView w:insDel="0" w:formatting="0"/>
  <w:trackRevisions/>
  <w:embedSystemFonts/>
  <w:defaultTabStop w:val="720"/>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Heading1">
    <w:name w:val="heading 1"/>
    <w:basedOn w:val="Normal"/>
    <w:next w:val="BodyText"/>
    <w:uiPriority w:val="9"/>
    <w:qFormat/>
    <w:pPr>
      <w:keepNext w:val="true"/>
      <w:keepLines/>
      <w:spacing w:before="480" w:after="0"/>
      <w:outlineLvl w:val="0"/>
    </w:pPr>
    <w:rPr>
      <w:rFonts w:eastAsia="" w:cs="" w:cstheme="majorBidi" w:eastAsiaTheme="majorEastAsia"/>
      <w:b/>
      <w:bCs/>
      <w:color w:val="000000"/>
      <w:sz w:val="32"/>
      <w:szCs w:val="32"/>
    </w:rPr>
  </w:style>
  <w:style w:type="paragraph" w:styleId="Heading2">
    <w:name w:val="heading 2"/>
    <w:basedOn w:val="Normal"/>
    <w:next w:val="BodyText"/>
    <w:uiPriority w:val="9"/>
    <w:unhideWhenUsed/>
    <w:qFormat/>
    <w:pPr>
      <w:keepNext w:val="true"/>
      <w:keepLines/>
      <w:spacing w:before="200" w:after="0"/>
      <w:outlineLvl w:val="1"/>
    </w:pPr>
    <w:rPr>
      <w:rFonts w:eastAsia="" w:cs="" w:cstheme="majorBidi" w:eastAsiaTheme="majorEastAsia"/>
      <w:b/>
      <w:bCs/>
      <w:color w:val="000000"/>
      <w:sz w:val="28"/>
      <w:szCs w:val="28"/>
    </w:rPr>
  </w:style>
  <w:style w:type="paragraph" w:styleId="Heading3">
    <w:name w:val="heading 3"/>
    <w:basedOn w:val="Normal"/>
    <w:next w:val="BodyText"/>
    <w:uiPriority w:val="9"/>
    <w:unhideWhenUsed/>
    <w:qFormat/>
    <w:pPr>
      <w:keepNext w:val="true"/>
      <w:keepLines/>
      <w:spacing w:before="200" w:after="0"/>
      <w:outlineLvl w:val="2"/>
    </w:pPr>
    <w:rPr>
      <w:rFonts w:eastAsia="" w:cs="" w:cstheme="majorBidi" w:eastAsiaTheme="majorEastAsia"/>
      <w:b/>
      <w:bCs/>
      <w:color w:val="000000"/>
    </w:rPr>
  </w:style>
  <w:style w:type="paragraph" w:styleId="Heading4">
    <w:name w:val="heading 4"/>
    <w:basedOn w:val="Normal"/>
    <w:next w:val="BodyText"/>
    <w:uiPriority w:val="9"/>
    <w:unhideWhenUsed/>
    <w:qFormat/>
    <w:pPr>
      <w:keepNext w:val="true"/>
      <w:keepLines/>
      <w:spacing w:before="200" w:after="0"/>
      <w:outlineLvl w:val="3"/>
    </w:pPr>
    <w:rPr>
      <w:rFonts w:eastAsia="" w:cs="" w:cstheme="majorBidi" w:eastAsiaTheme="majorEastAsia"/>
      <w:bCs/>
      <w:i/>
      <w:color w:val="000000"/>
    </w:rPr>
  </w:style>
  <w:style w:type="paragraph" w:styleId="Heading5">
    <w:name w:val="heading 5"/>
    <w:basedOn w:val="Normal"/>
    <w:next w:val="BodyText"/>
    <w:uiPriority w:val="9"/>
    <w:unhideWhenUsed/>
    <w:qFormat/>
    <w:pPr>
      <w:keepNext w:val="true"/>
      <w:keepLines/>
      <w:spacing w:before="200" w:after="0"/>
      <w:outlineLvl w:val="4"/>
    </w:pPr>
    <w:rPr>
      <w:rFonts w:eastAsia="" w:cs="" w:cstheme="majorBidi" w:eastAsiaTheme="majorEastAsia"/>
      <w:iCs/>
      <w:color w:val="000000"/>
    </w:rPr>
  </w:style>
  <w:style w:type="paragraph" w:styleId="Heading6">
    <w:name w:val="heading 6"/>
    <w:basedOn w:val="Normal"/>
    <w:next w:val="BodyText"/>
    <w:uiPriority w:val="9"/>
    <w:unhideWhenUsed/>
    <w:qFormat/>
    <w:pPr>
      <w:keepNext w:val="true"/>
      <w:keepLines/>
      <w:spacing w:before="200" w:after="0"/>
      <w:outlineLvl w:val="5"/>
    </w:pPr>
    <w:rPr>
      <w:rFonts w:eastAsia="" w:cs="" w:cstheme="majorBidi" w:eastAsiaTheme="majorEastAsia"/>
    </w:rPr>
  </w:style>
  <w:style w:type="paragraph" w:styleId="Heading7">
    <w:name w:val="heading 7"/>
    <w:basedOn w:val="Normal"/>
    <w:next w:val="BodyText"/>
    <w:uiPriority w:val="9"/>
    <w:unhideWhenUsed/>
    <w:qFormat/>
    <w:pPr>
      <w:keepNext w:val="true"/>
      <w:keepLines/>
      <w:spacing w:before="200" w:after="0"/>
      <w:outlineLvl w:val="6"/>
    </w:pPr>
    <w:rPr>
      <w:rFonts w:eastAsia="" w:cs="" w:cstheme="majorBidi" w:eastAsiaTheme="majorEastAsia"/>
    </w:rPr>
  </w:style>
  <w:style w:type="paragraph" w:styleId="Heading8">
    <w:name w:val="heading 8"/>
    <w:basedOn w:val="Normal"/>
    <w:next w:val="BodyText"/>
    <w:uiPriority w:val="9"/>
    <w:unhideWhenUsed/>
    <w:qFormat/>
    <w:pPr>
      <w:keepNext w:val="true"/>
      <w:keepLines/>
      <w:spacing w:before="200" w:after="0"/>
      <w:outlineLvl w:val="7"/>
    </w:pPr>
    <w:rPr>
      <w:rFonts w:eastAsia="" w:cs="" w:cstheme="majorBidi" w:eastAsiaTheme="majorEastAsia"/>
    </w:rPr>
  </w:style>
  <w:style w:type="paragraph" w:styleId="Heading9">
    <w:name w:val="heading 9"/>
    <w:basedOn w:val="Normal"/>
    <w:next w:val="BodyText"/>
    <w:uiPriority w:val="9"/>
    <w:unhideWhenUsed/>
    <w:qFormat/>
    <w:pPr>
      <w:keepNext w:val="true"/>
      <w:keepLines/>
      <w:spacing w:before="200" w:after="0"/>
      <w:outlineLvl w:val="8"/>
    </w:pPr>
    <w:rPr>
      <w:rFonts w:eastAsia="" w:cs="" w:cstheme="majorBidi" w:eastAsiaTheme="majorEastAsia"/>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qFormat/>
    <w:rPr>
      <w:vertAlign w:val="superscript"/>
    </w:rPr>
  </w:style>
  <w:style w:type="character" w:styleId="FootnoteCharacters1" w:customStyle="1">
    <w:name w:val="Footnote Characters1"/>
    <w:qFormat/>
    <w:rPr>
      <w:vertAlign w:val="superscript"/>
    </w:rPr>
  </w:style>
  <w:style w:type="character" w:styleId="FootnoteCharacters2" w:customStyle="1">
    <w:name w:val="Footnote Characters2"/>
    <w:qFormat/>
    <w:rPr>
      <w:vertAlign w:val="superscript"/>
    </w:rPr>
  </w:style>
  <w:style w:type="character" w:styleId="FootnoteCharacters3" w:customStyle="1">
    <w:name w:val="Footnote Characters3"/>
    <w:qFormat/>
    <w:rPr>
      <w:vertAlign w:val="superscript"/>
    </w:rPr>
  </w:style>
  <w:style w:type="character" w:styleId="FootnoteCharacters4" w:customStyle="1">
    <w:name w:val="Footnote Characters4"/>
    <w:qFormat/>
    <w:rPr>
      <w:vertAlign w:val="superscript"/>
    </w:rPr>
  </w:style>
  <w:style w:type="character" w:styleId="FootnoteCharacters5" w:customStyle="1">
    <w:name w:val="Footnote Characters5"/>
    <w:qFormat/>
    <w:rPr>
      <w:vertAlign w:val="superscript"/>
    </w:rPr>
  </w:style>
  <w:style w:type="character" w:styleId="FootnoteCharacters6" w:customStyle="1">
    <w:name w:val="Footnote Characters6"/>
    <w:qFormat/>
    <w:rPr>
      <w:vertAlign w:val="superscript"/>
    </w:rPr>
  </w:style>
  <w:style w:type="character" w:styleId="FootnoteCharacters7" w:customStyle="1">
    <w:name w:val="Footnote Characters7"/>
    <w:qFormat/>
    <w:rPr>
      <w:vertAlign w:val="superscript"/>
    </w:rPr>
  </w:style>
  <w:style w:type="character" w:styleId="FootnoteCharacters8" w:customStyle="1">
    <w:name w:val="Footnote Characters8"/>
    <w:qFormat/>
    <w:rPr>
      <w:vertAlign w:val="superscript"/>
    </w:rPr>
  </w:style>
  <w:style w:type="character" w:styleId="FootnoteCharacters9" w:customStyle="1">
    <w:name w:val="Footnote Characters9"/>
    <w:qFormat/>
    <w:rPr>
      <w:vertAlign w:val="superscript"/>
    </w:rPr>
  </w:style>
  <w:style w:type="character" w:styleId="FootnoteCharacters10">
    <w:name w:val="Footnote Characters10"/>
    <w:qFormat/>
    <w:rPr>
      <w:vertAlign w:val="superscript"/>
    </w:rPr>
  </w:style>
  <w:style w:type="character" w:styleId="FootnoteCharacters11">
    <w:name w:val="Footnote Characters11"/>
    <w:qFormat/>
    <w:rPr>
      <w:vertAlign w:val="superscript"/>
    </w:rPr>
  </w:style>
  <w:style w:type="character" w:styleId="FootnoteCharacters12">
    <w:name w:val="Footnote Characters12"/>
    <w:qFormat/>
    <w:rPr>
      <w:vertAlign w:val="superscript"/>
    </w:rPr>
  </w:style>
  <w:style w:type="character" w:styleId="FootnoteCharacters13">
    <w:name w:val="Footnote Characters13"/>
    <w:qFormat/>
    <w:rPr>
      <w:vertAlign w:val="superscript"/>
    </w:rPr>
  </w:style>
  <w:style w:type="character" w:styleId="FootnoteCharacters14">
    <w:name w:val="Footnote Characters14"/>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EndnoteCharacters" w:customStyle="1">
    <w:name w:val="Endnote Characters"/>
    <w:qFormat/>
    <w:rPr>
      <w:vertAlign w:val="superscript"/>
    </w:rPr>
  </w:style>
  <w:style w:type="character" w:styleId="EndnoteCharacters1" w:customStyle="1">
    <w:name w:val="Endnote Characters1"/>
    <w:qFormat/>
    <w:rPr>
      <w:vertAlign w:val="superscript"/>
    </w:rPr>
  </w:style>
  <w:style w:type="character" w:styleId="EndnoteCharacters2" w:customStyle="1">
    <w:name w:val="Endnote Characters2"/>
    <w:qFormat/>
    <w:rPr>
      <w:vertAlign w:val="superscript"/>
    </w:rPr>
  </w:style>
  <w:style w:type="character" w:styleId="EndnoteCharacters3" w:customStyle="1">
    <w:name w:val="Endnote Characters3"/>
    <w:qFormat/>
    <w:rPr>
      <w:vertAlign w:val="superscript"/>
    </w:rPr>
  </w:style>
  <w:style w:type="character" w:styleId="EndnoteCharacters4" w:customStyle="1">
    <w:name w:val="Endnote Characters4"/>
    <w:qFormat/>
    <w:rPr>
      <w:vertAlign w:val="superscript"/>
    </w:rPr>
  </w:style>
  <w:style w:type="character" w:styleId="EndnoteCharacters5" w:customStyle="1">
    <w:name w:val="Endnote Characters5"/>
    <w:qFormat/>
    <w:rPr>
      <w:vertAlign w:val="superscript"/>
    </w:rPr>
  </w:style>
  <w:style w:type="character" w:styleId="EndnoteCharacters6" w:customStyle="1">
    <w:name w:val="Endnote Characters6"/>
    <w:qFormat/>
    <w:rPr>
      <w:vertAlign w:val="superscript"/>
    </w:rPr>
  </w:style>
  <w:style w:type="character" w:styleId="EndnoteCharacters7" w:customStyle="1">
    <w:name w:val="Endnote Characters7"/>
    <w:qFormat/>
    <w:rPr>
      <w:vertAlign w:val="superscript"/>
    </w:rPr>
  </w:style>
  <w:style w:type="character" w:styleId="EndnoteCharacters8" w:customStyle="1">
    <w:name w:val="Endnote Characters8"/>
    <w:qFormat/>
    <w:rPr>
      <w:vertAlign w:val="superscript"/>
    </w:rPr>
  </w:style>
  <w:style w:type="character" w:styleId="EndnoteCharacters9" w:customStyle="1">
    <w:name w:val="Endnote Characters9"/>
    <w:qFormat/>
    <w:rPr>
      <w:vertAlign w:val="superscript"/>
    </w:rPr>
  </w:style>
  <w:style w:type="character" w:styleId="EndnoteCharacters10">
    <w:name w:val="Endnote Characters10"/>
    <w:qFormat/>
    <w:rPr>
      <w:vertAlign w:val="superscript"/>
    </w:rPr>
  </w:style>
  <w:style w:type="character" w:styleId="EndnoteCharacters11">
    <w:name w:val="Endnote Characters11"/>
    <w:qFormat/>
    <w:rPr>
      <w:vertAlign w:val="superscript"/>
    </w:rPr>
  </w:style>
  <w:style w:type="character" w:styleId="EndnoteCharacters12">
    <w:name w:val="Endnote Characters12"/>
    <w:qFormat/>
    <w:rPr>
      <w:vertAlign w:val="superscript"/>
    </w:rPr>
  </w:style>
  <w:style w:type="character" w:styleId="EndnoteCharacters13">
    <w:name w:val="Endnote Characters13"/>
    <w:qFormat/>
    <w:rPr>
      <w:vertAlign w:val="superscript"/>
    </w:rPr>
  </w:style>
  <w:style w:type="character" w:styleId="EndnoteCharacters14">
    <w:name w:val="Endnote Characters14"/>
    <w:qFormat/>
    <w:rPr>
      <w:vertAlign w:val="superscript"/>
    </w:rPr>
  </w:style>
  <w:style w:type="character" w:styleId="EndnoteReference">
    <w:name w:val="endnote reference"/>
    <w:rPr>
      <w:vertAlign w:val="superscript"/>
    </w:rPr>
  </w:style>
  <w:style w:type="character" w:styleId="LineNumber">
    <w:name w:val="line number"/>
    <w:rPr/>
  </w:style>
  <w:style w:type="character" w:styleId="KeywordTok" w:customStyle="1">
    <w:name w:val="KeywordTok"/>
    <w:basedOn w:val="VerbatimChar"/>
    <w:qFormat/>
    <w:rPr>
      <w:rFonts w:ascii="Consolas" w:hAnsi="Consolas"/>
      <w:color w:val="003B4F"/>
      <w:sz w:val="22"/>
      <w:shd w:fill="F1F3F5" w:val="clear"/>
    </w:rPr>
  </w:style>
  <w:style w:type="character" w:styleId="DataTypeTok" w:customStyle="1">
    <w:name w:val="DataTypeTok"/>
    <w:basedOn w:val="VerbatimChar"/>
    <w:qFormat/>
    <w:rPr>
      <w:rFonts w:ascii="Consolas" w:hAnsi="Consolas"/>
      <w:color w:val="AD0000"/>
      <w:sz w:val="22"/>
      <w:shd w:fill="F1F3F5" w:val="clear"/>
    </w:rPr>
  </w:style>
  <w:style w:type="character" w:styleId="DecValTok" w:customStyle="1">
    <w:name w:val="DecValTok"/>
    <w:basedOn w:val="VerbatimChar"/>
    <w:qFormat/>
    <w:rPr>
      <w:rFonts w:ascii="Consolas" w:hAnsi="Consolas"/>
      <w:color w:val="AD0000"/>
      <w:sz w:val="22"/>
      <w:shd w:fill="F1F3F5" w:val="clear"/>
    </w:rPr>
  </w:style>
  <w:style w:type="character" w:styleId="BaseNTok" w:customStyle="1">
    <w:name w:val="BaseNTok"/>
    <w:basedOn w:val="VerbatimChar"/>
    <w:qFormat/>
    <w:rPr>
      <w:rFonts w:ascii="Consolas" w:hAnsi="Consolas"/>
      <w:color w:val="AD0000"/>
      <w:sz w:val="22"/>
      <w:shd w:fill="F1F3F5" w:val="clear"/>
    </w:rPr>
  </w:style>
  <w:style w:type="character" w:styleId="FloatTok" w:customStyle="1">
    <w:name w:val="FloatTok"/>
    <w:basedOn w:val="VerbatimChar"/>
    <w:qFormat/>
    <w:rPr>
      <w:rFonts w:ascii="Consolas" w:hAnsi="Consolas"/>
      <w:color w:val="AD0000"/>
      <w:sz w:val="22"/>
      <w:shd w:fill="F1F3F5" w:val="clear"/>
    </w:rPr>
  </w:style>
  <w:style w:type="character" w:styleId="ConstantTok" w:customStyle="1">
    <w:name w:val="ConstantTok"/>
    <w:basedOn w:val="VerbatimChar"/>
    <w:qFormat/>
    <w:rPr>
      <w:rFonts w:ascii="Consolas" w:hAnsi="Consolas"/>
      <w:color w:val="8F5902"/>
      <w:sz w:val="22"/>
      <w:shd w:fill="F1F3F5" w:val="clear"/>
    </w:rPr>
  </w:style>
  <w:style w:type="character" w:styleId="CharTok" w:customStyle="1">
    <w:name w:val="CharTok"/>
    <w:basedOn w:val="VerbatimChar"/>
    <w:qFormat/>
    <w:rPr>
      <w:rFonts w:ascii="Consolas" w:hAnsi="Consolas"/>
      <w:color w:val="20794D"/>
      <w:sz w:val="22"/>
      <w:shd w:fill="F1F3F5" w:val="clear"/>
    </w:rPr>
  </w:style>
  <w:style w:type="character" w:styleId="SpecialCharTok" w:customStyle="1">
    <w:name w:val="SpecialCharTok"/>
    <w:basedOn w:val="VerbatimChar"/>
    <w:qFormat/>
    <w:rPr>
      <w:rFonts w:ascii="Consolas" w:hAnsi="Consolas"/>
      <w:color w:val="5E5E5E"/>
      <w:sz w:val="22"/>
      <w:shd w:fill="F1F3F5" w:val="clear"/>
    </w:rPr>
  </w:style>
  <w:style w:type="character" w:styleId="StringTok" w:customStyle="1">
    <w:name w:val="StringTok"/>
    <w:basedOn w:val="VerbatimChar"/>
    <w:qFormat/>
    <w:rPr>
      <w:rFonts w:ascii="Consolas" w:hAnsi="Consolas"/>
      <w:color w:val="20794D"/>
      <w:sz w:val="22"/>
      <w:shd w:fill="F1F3F5" w:val="clear"/>
    </w:rPr>
  </w:style>
  <w:style w:type="character" w:styleId="VerbatimStringTok" w:customStyle="1">
    <w:name w:val="VerbatimStringTok"/>
    <w:basedOn w:val="VerbatimChar"/>
    <w:qFormat/>
    <w:rPr>
      <w:rFonts w:ascii="Consolas" w:hAnsi="Consolas"/>
      <w:color w:val="20794D"/>
      <w:sz w:val="22"/>
      <w:shd w:fill="F1F3F5" w:val="clear"/>
    </w:rPr>
  </w:style>
  <w:style w:type="character" w:styleId="SpecialStringTok" w:customStyle="1">
    <w:name w:val="SpecialStringTok"/>
    <w:basedOn w:val="VerbatimChar"/>
    <w:qFormat/>
    <w:rPr>
      <w:rFonts w:ascii="Consolas" w:hAnsi="Consolas"/>
      <w:color w:val="20794D"/>
      <w:sz w:val="22"/>
      <w:shd w:fill="F1F3F5" w:val="clear"/>
    </w:rPr>
  </w:style>
  <w:style w:type="character" w:styleId="ImportTok" w:customStyle="1">
    <w:name w:val="ImportTok"/>
    <w:basedOn w:val="VerbatimChar"/>
    <w:qFormat/>
    <w:rPr>
      <w:rFonts w:ascii="Consolas" w:hAnsi="Consolas"/>
      <w:color w:val="00769E"/>
      <w:sz w:val="22"/>
      <w:shd w:fill="F1F3F5" w:val="clear"/>
    </w:rPr>
  </w:style>
  <w:style w:type="character" w:styleId="CommentTok" w:customStyle="1">
    <w:name w:val="CommentTok"/>
    <w:basedOn w:val="VerbatimChar"/>
    <w:qFormat/>
    <w:rPr>
      <w:rFonts w:ascii="Consolas" w:hAnsi="Consolas"/>
      <w:color w:val="5E5E5E"/>
      <w:sz w:val="22"/>
      <w:shd w:fill="F1F3F5" w:val="clear"/>
    </w:rPr>
  </w:style>
  <w:style w:type="character" w:styleId="DocumentationTok" w:customStyle="1">
    <w:name w:val="DocumentationTok"/>
    <w:basedOn w:val="VerbatimChar"/>
    <w:qFormat/>
    <w:rPr>
      <w:rFonts w:ascii="Consolas" w:hAnsi="Consolas"/>
      <w:i/>
      <w:color w:val="5E5E5E"/>
      <w:sz w:val="22"/>
      <w:shd w:fill="F1F3F5" w:val="clear"/>
    </w:rPr>
  </w:style>
  <w:style w:type="character" w:styleId="AnnotationTok" w:customStyle="1">
    <w:name w:val="AnnotationTok"/>
    <w:basedOn w:val="VerbatimChar"/>
    <w:qFormat/>
    <w:rPr>
      <w:rFonts w:ascii="Consolas" w:hAnsi="Consolas"/>
      <w:color w:val="5E5E5E"/>
      <w:sz w:val="22"/>
      <w:shd w:fill="F1F3F5" w:val="clear"/>
    </w:rPr>
  </w:style>
  <w:style w:type="character" w:styleId="CommentVarTok" w:customStyle="1">
    <w:name w:val="CommentVarTok"/>
    <w:basedOn w:val="VerbatimChar"/>
    <w:qFormat/>
    <w:rPr>
      <w:rFonts w:ascii="Consolas" w:hAnsi="Consolas"/>
      <w:i/>
      <w:color w:val="5E5E5E"/>
      <w:sz w:val="22"/>
      <w:shd w:fill="F1F3F5" w:val="clear"/>
    </w:rPr>
  </w:style>
  <w:style w:type="character" w:styleId="OtherTok" w:customStyle="1">
    <w:name w:val="OtherTok"/>
    <w:basedOn w:val="VerbatimChar"/>
    <w:qFormat/>
    <w:rPr>
      <w:rFonts w:ascii="Consolas" w:hAnsi="Consolas"/>
      <w:color w:val="003B4F"/>
      <w:sz w:val="22"/>
      <w:shd w:fill="F1F3F5" w:val="clear"/>
    </w:rPr>
  </w:style>
  <w:style w:type="character" w:styleId="FunctionTok" w:customStyle="1">
    <w:name w:val="FunctionTok"/>
    <w:basedOn w:val="VerbatimChar"/>
    <w:qFormat/>
    <w:rPr>
      <w:rFonts w:ascii="Consolas" w:hAnsi="Consolas"/>
      <w:color w:val="4758AB"/>
      <w:sz w:val="22"/>
      <w:shd w:fill="F1F3F5" w:val="clear"/>
    </w:rPr>
  </w:style>
  <w:style w:type="character" w:styleId="VariableTok" w:customStyle="1">
    <w:name w:val="VariableTok"/>
    <w:basedOn w:val="VerbatimChar"/>
    <w:qFormat/>
    <w:rPr>
      <w:rFonts w:ascii="Consolas" w:hAnsi="Consolas"/>
      <w:color w:val="111111"/>
      <w:sz w:val="22"/>
      <w:shd w:fill="F1F3F5" w:val="clear"/>
    </w:rPr>
  </w:style>
  <w:style w:type="character" w:styleId="ControlFlowTok" w:customStyle="1">
    <w:name w:val="ControlFlowTok"/>
    <w:basedOn w:val="VerbatimChar"/>
    <w:qFormat/>
    <w:rPr>
      <w:rFonts w:ascii="Consolas" w:hAnsi="Consolas"/>
      <w:color w:val="003B4F"/>
      <w:sz w:val="22"/>
      <w:shd w:fill="F1F3F5" w:val="clear"/>
    </w:rPr>
  </w:style>
  <w:style w:type="character" w:styleId="OperatorTok" w:customStyle="1">
    <w:name w:val="OperatorTok"/>
    <w:basedOn w:val="VerbatimChar"/>
    <w:qFormat/>
    <w:rPr>
      <w:rFonts w:ascii="Consolas" w:hAnsi="Consolas"/>
      <w:color w:val="5E5E5E"/>
      <w:sz w:val="22"/>
      <w:shd w:fill="F1F3F5" w:val="clear"/>
    </w:rPr>
  </w:style>
  <w:style w:type="character" w:styleId="BuiltInTok" w:customStyle="1">
    <w:name w:val="BuiltInTok"/>
    <w:basedOn w:val="VerbatimChar"/>
    <w:qFormat/>
    <w:rPr>
      <w:rFonts w:ascii="Consolas" w:hAnsi="Consolas"/>
      <w:color w:val="003B4F"/>
      <w:sz w:val="22"/>
      <w:shd w:fill="F1F3F5" w:val="clear"/>
    </w:rPr>
  </w:style>
  <w:style w:type="character" w:styleId="ExtensionTok" w:customStyle="1">
    <w:name w:val="ExtensionTok"/>
    <w:basedOn w:val="VerbatimChar"/>
    <w:qFormat/>
    <w:rPr>
      <w:rFonts w:ascii="Consolas" w:hAnsi="Consolas"/>
      <w:color w:val="003B4F"/>
      <w:sz w:val="22"/>
      <w:shd w:fill="F1F3F5" w:val="clear"/>
    </w:rPr>
  </w:style>
  <w:style w:type="character" w:styleId="PreprocessorTok" w:customStyle="1">
    <w:name w:val="PreprocessorTok"/>
    <w:basedOn w:val="VerbatimChar"/>
    <w:qFormat/>
    <w:rPr>
      <w:rFonts w:ascii="Consolas" w:hAnsi="Consolas"/>
      <w:color w:val="AD0000"/>
      <w:sz w:val="22"/>
      <w:shd w:fill="F1F3F5" w:val="clear"/>
    </w:rPr>
  </w:style>
  <w:style w:type="character" w:styleId="AttributeTok" w:customStyle="1">
    <w:name w:val="AttributeTok"/>
    <w:basedOn w:val="VerbatimChar"/>
    <w:qFormat/>
    <w:rPr>
      <w:rFonts w:ascii="Consolas" w:hAnsi="Consolas"/>
      <w:color w:val="657422"/>
      <w:sz w:val="22"/>
      <w:shd w:fill="F1F3F5" w:val="clear"/>
    </w:rPr>
  </w:style>
  <w:style w:type="character" w:styleId="RegionMarkerTok" w:customStyle="1">
    <w:name w:val="RegionMarkerTok"/>
    <w:basedOn w:val="VerbatimChar"/>
    <w:qFormat/>
    <w:rPr>
      <w:rFonts w:ascii="Consolas" w:hAnsi="Consolas"/>
      <w:color w:val="003B4F"/>
      <w:sz w:val="22"/>
      <w:shd w:fill="F1F3F5" w:val="clear"/>
    </w:rPr>
  </w:style>
  <w:style w:type="character" w:styleId="InformationTok" w:customStyle="1">
    <w:name w:val="InformationTok"/>
    <w:basedOn w:val="VerbatimChar"/>
    <w:qFormat/>
    <w:rPr>
      <w:rFonts w:ascii="Consolas" w:hAnsi="Consolas"/>
      <w:color w:val="5E5E5E"/>
      <w:sz w:val="22"/>
      <w:shd w:fill="F1F3F5" w:val="clear"/>
    </w:rPr>
  </w:style>
  <w:style w:type="character" w:styleId="WarningTok" w:customStyle="1">
    <w:name w:val="WarningTok"/>
    <w:basedOn w:val="VerbatimChar"/>
    <w:qFormat/>
    <w:rPr>
      <w:rFonts w:ascii="Consolas" w:hAnsi="Consolas"/>
      <w:i/>
      <w:color w:val="5E5E5E"/>
      <w:sz w:val="22"/>
      <w:shd w:fill="F1F3F5" w:val="clear"/>
    </w:rPr>
  </w:style>
  <w:style w:type="character" w:styleId="AlertTok" w:customStyle="1">
    <w:name w:val="AlertTok"/>
    <w:basedOn w:val="VerbatimChar"/>
    <w:qFormat/>
    <w:rPr>
      <w:rFonts w:ascii="Consolas" w:hAnsi="Consolas"/>
      <w:color w:val="AD0000"/>
      <w:sz w:val="22"/>
      <w:shd w:fill="F1F3F5" w:val="clear"/>
    </w:rPr>
  </w:style>
  <w:style w:type="character" w:styleId="ErrorTok" w:customStyle="1">
    <w:name w:val="ErrorTok"/>
    <w:basedOn w:val="VerbatimChar"/>
    <w:qFormat/>
    <w:rPr>
      <w:rFonts w:ascii="Consolas" w:hAnsi="Consolas"/>
      <w:color w:val="AD0000"/>
      <w:sz w:val="22"/>
      <w:shd w:fill="F1F3F5" w:val="clear"/>
    </w:rPr>
  </w:style>
  <w:style w:type="character" w:styleId="NormalTok" w:customStyle="1">
    <w:name w:val="NormalTok"/>
    <w:basedOn w:val="VerbatimChar"/>
    <w:qFormat/>
    <w:rPr>
      <w:rFonts w:ascii="Consolas" w:hAnsi="Consolas"/>
      <w:color w:val="003B4F"/>
      <w:sz w:val="22"/>
      <w:shd w:fill="F1F3F5" w:val="clear"/>
    </w:rPr>
  </w:style>
  <w:style w:type="character" w:styleId="CommentReference">
    <w:name w:val="annotation reference"/>
    <w:basedOn w:val="DefaultParagraphFont"/>
    <w:semiHidden/>
    <w:unhideWhenUsed/>
    <w:qFormat/>
    <w:rsid w:val="002346cc"/>
    <w:rPr>
      <w:sz w:val="16"/>
      <w:szCs w:val="16"/>
    </w:rPr>
  </w:style>
  <w:style w:type="character" w:styleId="CommentTextChar" w:customStyle="1">
    <w:name w:val="Comment Text Char"/>
    <w:basedOn w:val="DefaultParagraphFont"/>
    <w:link w:val="CommentText"/>
    <w:semiHidden/>
    <w:qFormat/>
    <w:rsid w:val="002346cc"/>
    <w:rPr>
      <w:rFonts w:ascii="TeX Gyre Termes" w:hAnsi="TeX Gyre Termes"/>
      <w:sz w:val="20"/>
      <w:szCs w:val="20"/>
    </w:rPr>
  </w:style>
  <w:style w:type="character" w:styleId="CommentSubjectChar" w:customStyle="1">
    <w:name w:val="Comment Subject Char"/>
    <w:basedOn w:val="CommentTextChar"/>
    <w:link w:val="annotationsubject"/>
    <w:semiHidden/>
    <w:qFormat/>
    <w:rsid w:val="002346cc"/>
    <w:rPr>
      <w:rFonts w:ascii="TeX Gyre Termes" w:hAnsi="TeX Gyre Termes"/>
      <w:b/>
      <w:bCs/>
      <w:sz w:val="20"/>
      <w:szCs w:val="20"/>
    </w:rPr>
  </w:style>
  <w:style w:type="paragraph" w:styleId="Heading" w:customStyle="1">
    <w:name w:val="Heading"/>
    <w:basedOn w:val="Normal"/>
    <w:next w:val="BodyText"/>
    <w:qFormat/>
    <w:pPr>
      <w:keepNext w:val="true"/>
      <w:spacing w:before="240" w:after="120"/>
    </w:pPr>
    <w:rPr>
      <w:rFonts w:eastAsia="Microsoft YaHei" w:cs="Lucida Sans"/>
      <w:sz w:val="28"/>
      <w:szCs w:val="28"/>
    </w:rPr>
  </w:style>
  <w:style w:type="paragraph" w:styleId="BodyText">
    <w:name w:val="Body Text"/>
    <w:basedOn w:val="Normal"/>
    <w:qFormat/>
    <w:pPr>
      <w:spacing w:lineRule="auto" w:line="480" w:before="180" w:after="180"/>
    </w:pPr>
    <w:rPr/>
  </w:style>
  <w:style w:type="paragraph" w:styleId="List">
    <w:name w:val="List"/>
    <w:basedOn w:val="BodyText"/>
    <w:pPr/>
    <w:rPr>
      <w:rFonts w:cs="Lucida Sans"/>
    </w:rPr>
  </w:style>
  <w:style w:type="paragraph" w:styleId="Caption">
    <w:name w:val="caption"/>
    <w:basedOn w:val="Normal"/>
    <w:link w:val="CaptionChar"/>
    <w:qFormat/>
    <w:pPr>
      <w:spacing w:before="0" w:after="120"/>
    </w:pPr>
    <w:rPr/>
  </w:style>
  <w:style w:type="paragraph" w:styleId="Index" w:customStyle="1">
    <w:name w:val="Index"/>
    <w:basedOn w:val="Normal"/>
    <w:qFormat/>
    <w:pPr>
      <w:suppressLineNumbers/>
    </w:pPr>
    <w:rPr>
      <w:rFonts w:cs="Lucida 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pPr>
    <w:rPr>
      <w:rFonts w:eastAsia="" w:cs="" w:cstheme="majorBidi" w:eastAsiaTheme="majorEastAsia"/>
      <w:b/>
      <w:bCs/>
      <w:color w:val="000000"/>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left"/>
    </w:pPr>
    <w:rPr>
      <w:rFonts w:ascii="TeX Gyre Termes" w:hAnsi="TeX Gyre Termes" w:eastAsia="Cambria" w:cs="" w:cstheme="minorBidi" w:eastAsia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asciiTheme="majorHAnsi" w:hAnsiTheme="majorHAnsi"/>
      <w:b w:val="false"/>
      <w:bCs w:val="false"/>
      <w:color w:themeColor="accent1" w:themeShade="bf" w:val="365F91"/>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EnvelopeAddress">
    <w:name w:val="envelope address"/>
    <w:basedOn w:val="Normal"/>
    <w:pPr>
      <w:suppressLineNumbers/>
      <w:spacing w:before="0" w:after="60"/>
    </w:pPr>
    <w:rPr/>
  </w:style>
  <w:style w:type="paragraph" w:styleId="BlockQuotation" w:customStyle="1">
    <w:name w:val="Block Quotation"/>
    <w:basedOn w:val="Normal"/>
    <w:qFormat/>
    <w:pPr>
      <w:spacing w:before="0" w:after="283"/>
      <w:ind w:left="567" w:right="567"/>
    </w:pPr>
    <w:rPr/>
  </w:style>
  <w:style w:type="paragraph" w:styleId="Comment" w:customStyle="1">
    <w:name w:val="Comment"/>
    <w:basedOn w:val="Normal"/>
    <w:qFormat/>
    <w:pPr/>
    <w:rPr>
      <w:sz w:val="20"/>
      <w:szCs w:val="20"/>
    </w:rPr>
  </w:style>
  <w:style w:type="paragraph" w:styleId="Salutation">
    <w:name w:val="Salutation"/>
    <w:basedOn w:val="Normal"/>
    <w:pPr>
      <w:suppressLineNumbers/>
    </w:pPr>
    <w:rPr/>
  </w:style>
  <w:style w:type="paragraph" w:styleId="EndnoteText">
    <w:name w:val="endnote text"/>
    <w:basedOn w:val="Normal"/>
    <w:pPr>
      <w:suppressLineNumbers/>
      <w:ind w:hanging="340" w:left="340"/>
    </w:pPr>
    <w:rPr>
      <w:sz w:val="20"/>
      <w:szCs w:val="20"/>
    </w:rPr>
  </w:style>
  <w:style w:type="paragraph" w:styleId="FrameContents" w:customStyle="1">
    <w:name w:val="Frame Contents"/>
    <w:basedOn w:val="Normal"/>
    <w:qFormat/>
    <w:pPr/>
    <w:rPr/>
  </w:style>
  <w:style w:type="paragraph" w:styleId="SourceCode" w:customStyle="1">
    <w:name w:val="Source Code"/>
    <w:basedOn w:val="Normal"/>
    <w:link w:val="VerbatimChar"/>
    <w:qFormat/>
    <w:pPr>
      <w:shd w:val="clear" w:color="auto" w:fill="F1F3F5"/>
    </w:pPr>
    <w:rPr/>
  </w:style>
  <w:style w:type="paragraph" w:styleId="PreformattedText" w:customStyle="1">
    <w:name w:val="Preformatted Text"/>
    <w:basedOn w:val="Normal"/>
    <w:qFormat/>
    <w:pPr>
      <w:spacing w:before="0" w:after="0"/>
    </w:pPr>
    <w:rPr>
      <w:rFonts w:ascii="Noto Sans Mono" w:hAnsi="Noto Sans Mono" w:eastAsia="Noto Sans Mono" w:cs="FreeSans"/>
      <w:sz w:val="20"/>
      <w:szCs w:val="20"/>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CommentText">
    <w:name w:val="annotation text"/>
    <w:basedOn w:val="Normal"/>
    <w:link w:val="CommentTextChar"/>
    <w:semiHidden/>
    <w:unhideWhenUsed/>
    <w:rsid w:val="002346cc"/>
    <w:pPr/>
    <w:rPr>
      <w:sz w:val="20"/>
      <w:szCs w:val="20"/>
    </w:rPr>
  </w:style>
  <w:style w:type="paragraph" w:styleId="annotationsubject">
    <w:name w:val="annotation subject"/>
    <w:basedOn w:val="CommentText"/>
    <w:next w:val="CommentText"/>
    <w:link w:val="CommentSubjectChar"/>
    <w:semiHidden/>
    <w:unhideWhenUsed/>
    <w:qFormat/>
    <w:rsid w:val="002346cc"/>
    <w:pPr/>
    <w:rPr>
      <w:b/>
      <w:bCs/>
    </w:rPr>
  </w:style>
  <w:style w:type="paragraph" w:styleId="Revision">
    <w:name w:val="Revision"/>
    <w:semiHidden/>
    <w:qFormat/>
    <w:rsid w:val="00212318"/>
    <w:pPr>
      <w:widowControl/>
      <w:suppressAutoHyphens w:val="false"/>
      <w:bidi w:val="0"/>
      <w:spacing w:before="0" w:after="0"/>
      <w:jc w:val="left"/>
    </w:pPr>
    <w:rPr>
      <w:rFonts w:ascii="TeX Gyre Termes" w:hAnsi="TeX Gyre Termes" w:eastAsia="Cambria" w:cs="" w:cstheme="minorBidi" w:eastAsia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71/FP09304" TargetMode="External"/><Relationship Id="rId3" Type="http://schemas.openxmlformats.org/officeDocument/2006/relationships/hyperlink" Target="https://doi.org/10.1002/9781118445112.stat07841" TargetMode="External"/><Relationship Id="rId4" Type="http://schemas.openxmlformats.org/officeDocument/2006/relationships/hyperlink" Target="https://doi.org/10.1017/S0266467407004038" TargetMode="External"/><Relationship Id="rId5" Type="http://schemas.openxmlformats.org/officeDocument/2006/relationships/hyperlink" Target="https://doi.org/10.1046/j.1461-0248.2000.00159.x" TargetMode="External"/><Relationship Id="rId6" Type="http://schemas.openxmlformats.org/officeDocument/2006/relationships/hyperlink" Target="https://doi.org/10.1201/9781315119496-7" TargetMode="External"/><Relationship Id="rId7" Type="http://schemas.openxmlformats.org/officeDocument/2006/relationships/hyperlink" Target="https://CRAN.R-project.org/package=MuMIn" TargetMode="External"/><Relationship Id="rId8" Type="http://schemas.openxmlformats.org/officeDocument/2006/relationships/hyperlink" Target="https://doi.org/10.1111/j.2517-6161.1995.tb02031.x" TargetMode="External"/><Relationship Id="rId9" Type="http://schemas.openxmlformats.org/officeDocument/2006/relationships/hyperlink" Target="https://doi.org/10.1098/rsbl.2010.0456" TargetMode="External"/><Relationship Id="rId10" Type="http://schemas.openxmlformats.org/officeDocument/2006/relationships/hyperlink" Target="https://doi.org/10.1890/07-0986.1" TargetMode="External"/><Relationship Id="rId11" Type="http://schemas.openxmlformats.org/officeDocument/2006/relationships/hyperlink" Target="https://doi.org/10.1038/nmeth.3869" TargetMode="External"/><Relationship Id="rId12" Type="http://schemas.openxmlformats.org/officeDocument/2006/relationships/hyperlink" Target="https://doi.org/10.1093/bioinformatics/btw808" TargetMode="External"/><Relationship Id="rId13" Type="http://schemas.openxmlformats.org/officeDocument/2006/relationships/hyperlink" Target="https://doi.org/10.1128/MRA.00328-19" TargetMode="External"/><Relationship Id="rId14" Type="http://schemas.openxmlformats.org/officeDocument/2006/relationships/hyperlink" Target="https://doi.org/10.1039/C7CS00343A" TargetMode="External"/><Relationship Id="rId15" Type="http://schemas.openxmlformats.org/officeDocument/2006/relationships/hyperlink" Target="https://doi.org/10.1201/9781315119496-6" TargetMode="External"/><Relationship Id="rId16" Type="http://schemas.openxmlformats.org/officeDocument/2006/relationships/hyperlink" Target="https://doi.org/10.1890/ES13-00012.1" TargetMode="External"/><Relationship Id="rId17" Type="http://schemas.openxmlformats.org/officeDocument/2006/relationships/hyperlink" Target="https://doi.org/10.1017/S0266467400003667" TargetMode="External"/><Relationship Id="rId18" Type="http://schemas.openxmlformats.org/officeDocument/2006/relationships/hyperlink" Target="https://doi.org/10.3114/sim.55.1.213" TargetMode="External"/><Relationship Id="rId19" Type="http://schemas.openxmlformats.org/officeDocument/2006/relationships/hyperlink" Target="https://doi.org/10.1007/978-81-322-1575-2" TargetMode="External"/><Relationship Id="rId20" Type="http://schemas.openxmlformats.org/officeDocument/2006/relationships/hyperlink" Target="https://doi.org/10.1098/rstb.2017.0395" TargetMode="External"/><Relationship Id="rId21" Type="http://schemas.openxmlformats.org/officeDocument/2006/relationships/hyperlink" Target="https://doi.org/10.1890/08-1823.1" TargetMode="External"/><Relationship Id="rId22" Type="http://schemas.openxmlformats.org/officeDocument/2006/relationships/hyperlink" Target="https://doi.org/10.1093/nar/gkh340" TargetMode="External"/><Relationship Id="rId23" Type="http://schemas.openxmlformats.org/officeDocument/2006/relationships/hyperlink" Target="https://doi.org/10.1111/nph.12140" TargetMode="External"/><Relationship Id="rId24" Type="http://schemas.openxmlformats.org/officeDocument/2006/relationships/hyperlink" Target="https://doi.org/10.1111/j.1469-8137.2005.01333.x" TargetMode="External"/><Relationship Id="rId25" Type="http://schemas.openxmlformats.org/officeDocument/2006/relationships/hyperlink" Target="https://socialsciences.mcmaster.ca/jfox/Books/Companion/" TargetMode="External"/><Relationship Id="rId26" Type="http://schemas.openxmlformats.org/officeDocument/2006/relationships/hyperlink" Target="https://doi.org/10.1146/annurev-ecolsys-102710-145039" TargetMode="External"/><Relationship Id="rId27" Type="http://schemas.openxmlformats.org/officeDocument/2006/relationships/hyperlink" Target="https://doi.org/10.1073/pnas.0607968104" TargetMode="External"/><Relationship Id="rId28" Type="http://schemas.openxmlformats.org/officeDocument/2006/relationships/hyperlink" Target="https://ardata-fr.github.io/flextable-book/" TargetMode="External"/><Relationship Id="rId29" Type="http://schemas.openxmlformats.org/officeDocument/2006/relationships/hyperlink" Target="https://doi.org/10.1093/aobpla/plw050" TargetMode="External"/><Relationship Id="rId30" Type="http://schemas.openxmlformats.org/officeDocument/2006/relationships/hyperlink" Target="https://doi.org/10.3390/genes9060309" TargetMode="External"/><Relationship Id="rId31" Type="http://schemas.openxmlformats.org/officeDocument/2006/relationships/hyperlink" Target="https://doi.org/10.1016/j.ppees.2007.01.001" TargetMode="External"/><Relationship Id="rId32" Type="http://schemas.openxmlformats.org/officeDocument/2006/relationships/hyperlink" Target="https://doi.org/10.1016/j.funeco.2013.12.005" TargetMode="External"/><Relationship Id="rId33" Type="http://schemas.openxmlformats.org/officeDocument/2006/relationships/hyperlink" Target="https://doi.org/10.1086/651300" TargetMode="External"/><Relationship Id="rId34" Type="http://schemas.openxmlformats.org/officeDocument/2006/relationships/hyperlink" Target="https://CRAN.R-project.org/package=huxtable" TargetMode="External"/><Relationship Id="rId35" Type="http://schemas.openxmlformats.org/officeDocument/2006/relationships/hyperlink" Target="https://CRAN.R-project.org/package=gt" TargetMode="External"/><Relationship Id="rId36" Type="http://schemas.openxmlformats.org/officeDocument/2006/relationships/hyperlink" Target="https://rpkgs.datanovia.com/ggpubr/" TargetMode="External"/><Relationship Id="rId37" Type="http://schemas.openxmlformats.org/officeDocument/2006/relationships/hyperlink" Target="https://rpkgs.datanovia.com/rstatix/" TargetMode="External"/><Relationship Id="rId38" Type="http://schemas.openxmlformats.org/officeDocument/2006/relationships/hyperlink" Target="https://doi.org/10.1093/aob/mct036" TargetMode="External"/><Relationship Id="rId39" Type="http://schemas.openxmlformats.org/officeDocument/2006/relationships/hyperlink" Target="https://doi.org/10.1111/j.1469-8137.2012.04203.x" TargetMode="External"/><Relationship Id="rId40" Type="http://schemas.openxmlformats.org/officeDocument/2006/relationships/hyperlink" Target="https://doi.org/10.1073/pnas.0909820106" TargetMode="External"/><Relationship Id="rId41" Type="http://schemas.openxmlformats.org/officeDocument/2006/relationships/hyperlink" Target="https://doi.org/10.1098/rstb.2011.0248" TargetMode="External"/><Relationship Id="rId42" Type="http://schemas.openxmlformats.org/officeDocument/2006/relationships/hyperlink" Target="https://doi.org/10.1890/0012-9615(1999)069%5B0001:DBRATM%5D2.0.CO;2" TargetMode="External"/><Relationship Id="rId43" Type="http://schemas.openxmlformats.org/officeDocument/2006/relationships/hyperlink" Target="https://doi.org/10.1111/j.2041-210X.2010.00078.x" TargetMode="External"/><Relationship Id="rId44" Type="http://schemas.openxmlformats.org/officeDocument/2006/relationships/hyperlink" Target="https://doi.org/10.1111/mpp.13209" TargetMode="External"/><Relationship Id="rId45" Type="http://schemas.openxmlformats.org/officeDocument/2006/relationships/hyperlink" Target="https://doi.org/10.3114/sim.2010.66.01" TargetMode="External"/><Relationship Id="rId46" Type="http://schemas.openxmlformats.org/officeDocument/2006/relationships/hyperlink" Target="https://doi.org/10.1007/s00442-014-3177-2" TargetMode="External"/><Relationship Id="rId47" Type="http://schemas.openxmlformats.org/officeDocument/2006/relationships/hyperlink" Target="https://doi.org/10.1890/0012-9658(2001)082%5B0290:FMMTCD%5D2.0.CO;2" TargetMode="External"/><Relationship Id="rId48" Type="http://schemas.openxmlformats.org/officeDocument/2006/relationships/hyperlink" Target="https://doi.org/10.1016/j.tree.2006.02.002" TargetMode="External"/><Relationship Id="rId49" Type="http://schemas.openxmlformats.org/officeDocument/2006/relationships/hyperlink" Target="https://doi.org/10.1371/journal.pone.0061217" TargetMode="External"/><Relationship Id="rId50" Type="http://schemas.openxmlformats.org/officeDocument/2006/relationships/hyperlink" Target="https://doi.org/10.3389/fmicb.2014.00479" TargetMode="External"/><Relationship Id="rId51" Type="http://schemas.openxmlformats.org/officeDocument/2006/relationships/hyperlink" Target="https://doi.org/10.1016/j.biocontrol.2008.01.012" TargetMode="External"/><Relationship Id="rId52" Type="http://schemas.openxmlformats.org/officeDocument/2006/relationships/hyperlink" Target="https://doi.org/10.1093/molbev/msaa015" TargetMode="External"/><Relationship Id="rId53" Type="http://schemas.openxmlformats.org/officeDocument/2006/relationships/hyperlink" Target="https://CRAN.R-project.org/package=gtExtras" TargetMode="External"/><Relationship Id="rId54" Type="http://schemas.openxmlformats.org/officeDocument/2006/relationships/hyperlink" Target="https://doi.org/10.3389/fpls.2023.1169558" TargetMode="External"/><Relationship Id="rId55" Type="http://schemas.openxmlformats.org/officeDocument/2006/relationships/hyperlink" Target="https://doi.org/10.1038/s42003-021-01826-7" TargetMode="External"/><Relationship Id="rId56" Type="http://schemas.openxmlformats.org/officeDocument/2006/relationships/hyperlink" Target="https://github.com/vegandevs/vegan" TargetMode="External"/><Relationship Id="rId57" Type="http://schemas.openxmlformats.org/officeDocument/2006/relationships/hyperlink" Target="https://doi.org/10.1093/bioinformatics/bty633" TargetMode="External"/><Relationship Id="rId58" Type="http://schemas.openxmlformats.org/officeDocument/2006/relationships/hyperlink" Target="https://doi.org/10.1007/b98882" TargetMode="External"/><Relationship Id="rId59" Type="http://schemas.openxmlformats.org/officeDocument/2006/relationships/hyperlink" Target="https://CRAN.R-project.org/package=nlme" TargetMode="External"/><Relationship Id="rId60" Type="http://schemas.openxmlformats.org/officeDocument/2006/relationships/hyperlink" Target="https://doi.org/10.1890/0012-9658(2006)87%5B1733:LTAGPO%5D2.0.CO;2" TargetMode="External"/><Relationship Id="rId61" Type="http://schemas.openxmlformats.org/officeDocument/2006/relationships/hyperlink" Target="https://doi.org/10.1146/annurev-phyto-080508-081831" TargetMode="External"/><Relationship Id="rId62" Type="http://schemas.openxmlformats.org/officeDocument/2006/relationships/hyperlink" Target="https://doi.org/10.1093/aob/mct144" TargetMode="External"/><Relationship Id="rId63" Type="http://schemas.openxmlformats.org/officeDocument/2006/relationships/hyperlink" Target="https://www.R-project.org/" TargetMode="External"/><Relationship Id="rId64" Type="http://schemas.openxmlformats.org/officeDocument/2006/relationships/hyperlink" Target="https://doi.org/10.1098/rsos.160628" TargetMode="External"/><Relationship Id="rId65" Type="http://schemas.openxmlformats.org/officeDocument/2006/relationships/hyperlink" Target="https://doi.org/10.1111/j.1469-8137.2009.02773.x" TargetMode="External"/><Relationship Id="rId66" Type="http://schemas.openxmlformats.org/officeDocument/2006/relationships/hyperlink" Target="https://doi.org/10.7717/peerj.2584" TargetMode="External"/><Relationship Id="rId67" Type="http://schemas.openxmlformats.org/officeDocument/2006/relationships/hyperlink" Target="https://doi.org/10.3897/mycokeys.91.84896" TargetMode="External"/><Relationship Id="rId68" Type="http://schemas.openxmlformats.org/officeDocument/2006/relationships/hyperlink" Target="https://doi.org/10.1073/pnas.1706324114" TargetMode="External"/><Relationship Id="rId69" Type="http://schemas.openxmlformats.org/officeDocument/2006/relationships/hyperlink" Target="https://doi.org/10.1111/j.1752-4571.2010.00141.x" TargetMode="External"/><Relationship Id="rId70" Type="http://schemas.openxmlformats.org/officeDocument/2006/relationships/hyperlink" Target="https://doi.org/10.1038/nmeth.2089" TargetMode="External"/><Relationship Id="rId71" Type="http://schemas.openxmlformats.org/officeDocument/2006/relationships/hyperlink" Target="https://doi.org/10.1086/367580" TargetMode="External"/><Relationship Id="rId72" Type="http://schemas.openxmlformats.org/officeDocument/2006/relationships/hyperlink" Target="https://doi.org/lutzoni" TargetMode="External"/><Relationship Id="rId73" Type="http://schemas.openxmlformats.org/officeDocument/2006/relationships/hyperlink" Target="https://doi.org/10.1111/btp.12303" TargetMode="External"/><Relationship Id="rId74" Type="http://schemas.openxmlformats.org/officeDocument/2006/relationships/hyperlink" Target="https://doi.org/10.1007/978-3-319-24274-3_5" TargetMode="External"/><Relationship Id="rId75" Type="http://schemas.openxmlformats.org/officeDocument/2006/relationships/hyperlink" Target="https://doi.org/dx.doi.org/10.17504/protocols.io.fscbnaw" TargetMode="External"/><Relationship Id="rId76" Type="http://schemas.openxmlformats.org/officeDocument/2006/relationships/hyperlink" Target="https://doi.org/10.1038/s41559-019-0975-2" TargetMode="External"/><Relationship Id="rId77" Type="http://schemas.openxmlformats.org/officeDocument/2006/relationships/hyperlink" Target="https://doi.org/10.1186/s40168-017-0237-y" TargetMode="External"/><Relationship Id="rId78" Type="http://schemas.openxmlformats.org/officeDocument/2006/relationships/hyperlink" Target="https://CRAN.R-project.org/package=ggplot2" TargetMode="External"/><Relationship Id="rId79" Type="http://schemas.openxmlformats.org/officeDocument/2006/relationships/hyperlink" Target="https://doi.org/10.1111/j.1469-8137.2005.01349.x" TargetMode="External"/><Relationship Id="rId80" Type="http://schemas.openxmlformats.org/officeDocument/2006/relationships/hyperlink" Target="https://doi.org/10.1038/nature02403" TargetMode="External"/><Relationship Id="rId81" Type="http://schemas.openxmlformats.org/officeDocument/2006/relationships/fontTable" Target="fontTable.xml"/><Relationship Id="rId82" Type="http://schemas.openxmlformats.org/officeDocument/2006/relationships/settings" Target="settings.xml"/><Relationship Id="rId8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312</TotalTime>
  <Application>LibreOffice/24.8.2.1$Linux_X86_64 LibreOffice_project/480$Build-1</Application>
  <AppVersion>15.0000</AppVersion>
  <Pages>43</Pages>
  <Words>11576</Words>
  <Characters>66032</Characters>
  <CharactersWithSpaces>77394</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2024-10-07T18:39:00Z</dcterms:created>
  <dc:creator>Bolívar Aponte Rolón1,✉, A. Elizabeth Arnold2, Mareli Sánchez Juliá1, and Sunshine A. Van Bael1,1</dc:creator>
  <dc:description/>
  <dc:language>en-US</dc:language>
  <cp:lastModifiedBy>Bolívar Aponte Rolón</cp:lastModifiedBy>
  <cp:lastPrinted>2024-04-17T11:25:00Z</cp:lastPrinted>
  <dcterms:modified xsi:type="dcterms:W3CDTF">2024-10-22T15:55:55Z</dcterms:modified>
  <cp:revision>41</cp:revision>
  <dc:subject/>
  <dc:title>[Working title]: Evaluating the Role of Endophyte-Rich Leaves in Protecting Tropical Trees Against a Generalist Herbivore and a Pathogen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ffiliation">
    <vt:lpwstr/>
  </property>
  <property fmtid="{D5CDD505-2E9C-101B-9397-08002B2CF9AE}" pid="6" name="by-author">
    <vt:lpwstr/>
  </property>
  <property fmtid="{D5CDD505-2E9C-101B-9397-08002B2CF9AE}" pid="7" name="citation-package">
    <vt:lpwstr>biblatex</vt:lpwstr>
  </property>
  <property fmtid="{D5CDD505-2E9C-101B-9397-08002B2CF9AE}" pid="8" name="crossref">
    <vt:lpwstr/>
  </property>
  <property fmtid="{D5CDD505-2E9C-101B-9397-08002B2CF9AE}" pid="9" name="csl">
    <vt:lpwstr>functional-ecology.csl</vt:lpwstr>
  </property>
  <property fmtid="{D5CDD505-2E9C-101B-9397-08002B2CF9AE}" pid="10" name="date">
    <vt:lpwstr>2024-04-15</vt:lpwstr>
  </property>
  <property fmtid="{D5CDD505-2E9C-101B-9397-08002B2CF9AE}" pid="11" name="editor">
    <vt:lpwstr>source</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